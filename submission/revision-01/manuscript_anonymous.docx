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7CCD" w14:textId="77777777" w:rsidR="00EE3D6D" w:rsidRPr="005A579E" w:rsidRDefault="00EE3D6D" w:rsidP="005602FC">
      <w:pPr>
        <w:pStyle w:val="Articletitle"/>
        <w:spacing w:line="480" w:lineRule="auto"/>
      </w:pPr>
      <w:bookmarkStart w:id="0" w:name="introduction"/>
      <w:r w:rsidRPr="005A579E">
        <w:t>Bias in estimated short sprint profiles using timing gates due to the flying start: simulation study and proposed solutions</w:t>
      </w:r>
    </w:p>
    <w:p w14:paraId="56E453A7" w14:textId="227C0BFE" w:rsidR="00EE3D6D" w:rsidRDefault="00EC68DA" w:rsidP="005602FC">
      <w:pPr>
        <w:pStyle w:val="Abstract"/>
        <w:spacing w:line="480" w:lineRule="auto"/>
      </w:pPr>
      <w:r w:rsidRPr="00EC68DA">
        <w:t xml:space="preserve">Short sprints have been </w:t>
      </w:r>
      <w:proofErr w:type="spellStart"/>
      <w:r w:rsidRPr="00EC68DA">
        <w:t>modeled</w:t>
      </w:r>
      <w:proofErr w:type="spellEnd"/>
      <w:r w:rsidRPr="00EC68DA">
        <w:t xml:space="preserve"> using the mono-exponential equation that involves two parameters: (1) maximum sprinting speed (MSS) and (2) relative acceleration (TAU), most often performed using the timing gates. In this study, this model is termed the No correction model. Unfortunately, a bias is introduced when estimating parameters due to the often-utilized flying start. In this paper, (1) two additional models are proposed</w:t>
      </w:r>
      <w:ins w:id="1" w:author="Mladen Jovanovic" w:date="2022-12-08T22:28:00Z">
        <w:r w:rsidR="002B0B65">
          <w:t>,</w:t>
        </w:r>
      </w:ins>
      <w:ins w:id="2" w:author="Mladen Jovanovic" w:date="2022-12-08T22:27:00Z">
        <w:r w:rsidR="00EF3B8B">
          <w:t xml:space="preserve"> </w:t>
        </w:r>
      </w:ins>
      <w:del w:id="3" w:author="Mladen Jovanovic" w:date="2022-12-08T22:27:00Z">
        <w:r w:rsidRPr="00EC68DA" w:rsidDel="00EF3B8B">
          <w:delText xml:space="preserve"> (</w:delText>
        </w:r>
      </w:del>
      <w:r w:rsidRPr="00EC68DA">
        <w:t xml:space="preserve">Estimated </w:t>
      </w:r>
      <w:ins w:id="4" w:author="Mladen Jovanovic" w:date="2022-12-08T22:26:00Z">
        <w:r w:rsidR="00BE5536">
          <w:t xml:space="preserve">time correction </w:t>
        </w:r>
        <w:r w:rsidR="00ED706D">
          <w:t>(</w:t>
        </w:r>
      </w:ins>
      <w:ins w:id="5" w:author="Mladen Jovanovic" w:date="2022-12-08T22:27:00Z">
        <w:r w:rsidR="00EF3B8B">
          <w:t xml:space="preserve">Estimated </w:t>
        </w:r>
      </w:ins>
      <w:r w:rsidRPr="00EC68DA">
        <w:t>TC</w:t>
      </w:r>
      <w:ins w:id="6" w:author="Mladen Jovanovic" w:date="2022-12-08T22:26:00Z">
        <w:r w:rsidR="00ED706D">
          <w:t>)</w:t>
        </w:r>
      </w:ins>
      <w:r w:rsidRPr="00EC68DA">
        <w:t xml:space="preserve"> and </w:t>
      </w:r>
      <w:proofErr w:type="gramStart"/>
      <w:r w:rsidRPr="00EC68DA">
        <w:t>Estimated</w:t>
      </w:r>
      <w:proofErr w:type="gramEnd"/>
      <w:r w:rsidRPr="00EC68DA">
        <w:t xml:space="preserve"> </w:t>
      </w:r>
      <w:ins w:id="7" w:author="Mladen Jovanovic" w:date="2022-12-08T22:26:00Z">
        <w:r w:rsidR="00ED706D">
          <w:t>flying distance (</w:t>
        </w:r>
      </w:ins>
      <w:ins w:id="8" w:author="Mladen Jovanovic" w:date="2022-12-08T22:27:00Z">
        <w:r w:rsidR="00EF3B8B">
          <w:t xml:space="preserve">Estimated </w:t>
        </w:r>
      </w:ins>
      <w:r w:rsidRPr="00EC68DA">
        <w:t>FD)</w:t>
      </w:r>
      <w:del w:id="9" w:author="Mladen Jovanovic" w:date="2022-12-08T22:28:00Z">
        <w:r w:rsidRPr="00EC68DA" w:rsidDel="002B0B65">
          <w:delText xml:space="preserve"> </w:delText>
        </w:r>
      </w:del>
      <w:ins w:id="10" w:author="Mladen Jovanovic" w:date="2022-12-08T22:28:00Z">
        <w:r w:rsidR="002B0B65">
          <w:t xml:space="preserve">, </w:t>
        </w:r>
      </w:ins>
      <w:r w:rsidRPr="00EC68DA">
        <w:t xml:space="preserve">that aim to correct this bias, and (2) a theoretical simulation study that provides model performances in estimating parameters is provided. In conclusion, both </w:t>
      </w:r>
      <w:ins w:id="11" w:author="Mladen Jovanovic" w:date="2022-12-08T22:32:00Z">
        <w:r w:rsidR="00E5734D">
          <w:t xml:space="preserve">the </w:t>
        </w:r>
      </w:ins>
      <w:r w:rsidRPr="00EC68DA">
        <w:t xml:space="preserve">Estimated TC and Estimated FD models provided more precise parameter estimates, but surprisingly, </w:t>
      </w:r>
      <w:ins w:id="12" w:author="Mladen Jovanovic" w:date="2022-12-08T22:33:00Z">
        <w:r w:rsidR="00E5734D">
          <w:t xml:space="preserve">the </w:t>
        </w:r>
      </w:ins>
      <w:del w:id="13" w:author="Mladen Jovanovic" w:date="2022-12-08T22:32:00Z">
        <w:r w:rsidRPr="00EC68DA" w:rsidDel="00BC4925">
          <w:delText xml:space="preserve">the </w:delText>
        </w:r>
      </w:del>
      <w:r w:rsidRPr="00EC68DA">
        <w:t>No correction model provided higher sensitivity for specific parameter changes</w:t>
      </w:r>
      <w:r w:rsidR="00EE3D6D">
        <w:t>.</w:t>
      </w:r>
    </w:p>
    <w:p w14:paraId="106A0078" w14:textId="77777777" w:rsidR="00EE3D6D" w:rsidRPr="006B73DB" w:rsidRDefault="00EE3D6D" w:rsidP="005602FC">
      <w:pPr>
        <w:pStyle w:val="Keywords"/>
        <w:spacing w:line="480" w:lineRule="auto"/>
        <w:ind w:left="0"/>
        <w:jc w:val="both"/>
      </w:pPr>
      <w:r w:rsidRPr="009942BB">
        <w:rPr>
          <w:b/>
          <w:bCs/>
        </w:rPr>
        <w:t>Keywords:</w:t>
      </w:r>
      <w:r>
        <w:t xml:space="preserve"> acceleration, error, profile, velocity, model</w:t>
      </w:r>
    </w:p>
    <w:p w14:paraId="11E9478B" w14:textId="77777777" w:rsidR="00EE3D6D" w:rsidRDefault="00EE3D6D" w:rsidP="005602FC">
      <w:pPr>
        <w:rPr>
          <w:rFonts w:cs="Arial"/>
          <w:b/>
          <w:bCs/>
          <w:kern w:val="32"/>
          <w:szCs w:val="32"/>
        </w:rPr>
      </w:pPr>
      <w:r>
        <w:br w:type="page"/>
      </w:r>
    </w:p>
    <w:p w14:paraId="2A1A5826" w14:textId="3467EC84" w:rsidR="00E636D8" w:rsidRDefault="009D538E" w:rsidP="005602FC">
      <w:pPr>
        <w:pStyle w:val="Heading1"/>
        <w:spacing w:line="480" w:lineRule="auto"/>
      </w:pPr>
      <w:r>
        <w:lastRenderedPageBreak/>
        <w:t>Introduction</w:t>
      </w:r>
    </w:p>
    <w:p w14:paraId="2A1A5827" w14:textId="77777777" w:rsidR="00E636D8" w:rsidRDefault="009D538E" w:rsidP="005602FC">
      <w:r>
        <w:t xml:space="preserve">Sprint speed is one of the most distinctive and admired physical characteristics in sports. In most team sports (e.g., soccer, field hockey, handball, etc.), short sprints are defined as maximal sprinting from a standstill across a distance that does not result in deceleration at the finish. Peak anaerobic power is reached during the first few seconds (&lt;5 </w:t>
      </w:r>
      <m:oMath>
        <m:r>
          <w:rPr>
            <w:rFonts w:ascii="Cambria Math" w:hAnsi="Cambria Math"/>
          </w:rPr>
          <m:t>s</m:t>
        </m:r>
      </m:oMath>
      <w:r>
        <w:t>) of maximal efforts (</w:t>
      </w:r>
      <w:proofErr w:type="spellStart"/>
      <w:r w:rsidR="00F92F42">
        <w:fldChar w:fldCharType="begin"/>
      </w:r>
      <w:r w:rsidR="00F92F42">
        <w:instrText>HYPERLINK \l "ref-mangineSpeedForcePower2014" \h</w:instrText>
      </w:r>
      <w:r w:rsidR="00F92F42">
        <w:fldChar w:fldCharType="separate"/>
      </w:r>
      <w:r>
        <w:t>Mangine</w:t>
      </w:r>
      <w:proofErr w:type="spellEnd"/>
      <w:r>
        <w:t xml:space="preserve"> et al. 2014</w:t>
      </w:r>
      <w:r w:rsidR="00F92F42">
        <w:fldChar w:fldCharType="end"/>
      </w:r>
      <w:r>
        <w:t xml:space="preserve">)); however, the capacity to attain maximal sprint speed is athlete- and sport-specific. For instance, track and field sprinters are trained to achieve maximal speed later in a race (i.e., 50-60 </w:t>
      </w:r>
      <m:oMath>
        <m:r>
          <w:rPr>
            <w:rFonts w:ascii="Cambria Math" w:hAnsi="Cambria Math"/>
          </w:rPr>
          <m:t>m</m:t>
        </m:r>
      </m:oMath>
      <w:r>
        <w:t>) (</w:t>
      </w:r>
      <w:r w:rsidR="00F92F42">
        <w:fldChar w:fldCharType="begin"/>
      </w:r>
      <w:r w:rsidR="00F92F42">
        <w:instrText>HYPERLINK \l "X28e7fd1011561c0e7fc0149d47b31e35b209202" \h</w:instrText>
      </w:r>
      <w:r w:rsidR="00F92F42">
        <w:fldChar w:fldCharType="separate"/>
      </w:r>
      <w:r>
        <w:t>Ward-Smith 2001</w:t>
      </w:r>
      <w:r w:rsidR="00F92F42">
        <w:fldChar w:fldCharType="end"/>
      </w:r>
      <w:r>
        <w:t xml:space="preserve">), whereas team sport athletes have sport-specific attributes and reach maximal speed much earlier (i.e., 30-40 </w:t>
      </w:r>
      <m:oMath>
        <m:r>
          <w:rPr>
            <w:rFonts w:ascii="Cambria Math" w:hAnsi="Cambria Math"/>
          </w:rPr>
          <m:t>m</m:t>
        </m:r>
      </m:oMath>
      <w:r>
        <w:t>) (</w:t>
      </w:r>
      <w:r w:rsidR="00F92F42">
        <w:fldChar w:fldCharType="begin"/>
      </w:r>
      <w:r w:rsidR="00F92F42">
        <w:instrText>HYPERLINK \l "ref-brownAssessmentLinearSprinting2004" \h</w:instrText>
      </w:r>
      <w:r w:rsidR="00F92F42">
        <w:fldChar w:fldCharType="separate"/>
      </w:r>
      <w:r>
        <w:t>Brown et al. 2004</w:t>
      </w:r>
      <w:r w:rsidR="00F92F42">
        <w:fldChar w:fldCharType="end"/>
      </w:r>
      <w:r>
        <w:t>). The evaluation of short sprint performance is frequently included in a battery of fitness tests for various sports, regardless of the kinematic differences between athletes.</w:t>
      </w:r>
    </w:p>
    <w:p w14:paraId="2A1A5828" w14:textId="77777777" w:rsidR="00E636D8" w:rsidRDefault="009D538E" w:rsidP="005602FC">
      <w:r>
        <w:t>The use of force plates is regarded as the gold standard for analyzing the mechanical features of sprinting; nevertheless collecting the profile of a whole sprint presents practical and cost problems (</w:t>
      </w:r>
      <w:proofErr w:type="spellStart"/>
      <w:r w:rsidR="00F92F42">
        <w:fldChar w:fldCharType="begin"/>
      </w:r>
      <w:r w:rsidR="00F92F42">
        <w:instrText>HYPERLINK \l "ref-samozinoSimpleMethodMeasuring2016" \h</w:instrText>
      </w:r>
      <w:r w:rsidR="00F92F42">
        <w:fldChar w:fldCharType="separate"/>
      </w:r>
      <w:r>
        <w:t>Samozino</w:t>
      </w:r>
      <w:proofErr w:type="spellEnd"/>
      <w:r>
        <w:t xml:space="preserve">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Radar and laser technology are frequently utilized laboratory-grade methods (</w:t>
      </w:r>
      <w:proofErr w:type="spellStart"/>
      <w:r w:rsidR="00F92F42">
        <w:fldChar w:fldCharType="begin"/>
      </w:r>
      <w:r w:rsidR="00F92F42">
        <w:instrText>HYPERLINK \l "X96d817de5db35d8b2a12971d06d48ef5b28c985" \h</w:instrText>
      </w:r>
      <w:r w:rsidR="00F92F42">
        <w:fldChar w:fldCharType="separate"/>
      </w:r>
      <w:r>
        <w:t>Buchheit</w:t>
      </w:r>
      <w:proofErr w:type="spellEnd"/>
      <w:r>
        <w:t xml:space="preserve"> et al. 2014</w:t>
      </w:r>
      <w:r w:rsidR="00F92F42">
        <w:fldChar w:fldCharType="end"/>
      </w:r>
      <w:r>
        <w:t xml:space="preserve">; </w:t>
      </w:r>
      <w:r w:rsidR="00F92F42">
        <w:fldChar w:fldCharType="begin"/>
      </w:r>
      <w:r w:rsidR="00F92F42">
        <w:instrText>HYPERLINK \l "X58c269338f0a45969118b82f26d4598952ff480" \h</w:instrText>
      </w:r>
      <w:r w:rsidR="00F92F42">
        <w:fldChar w:fldCharType="separate"/>
      </w:r>
      <w:r>
        <w:t>Jiménez-Reyes et al. 2018</w:t>
      </w:r>
      <w:r w:rsidR="00F92F42">
        <w:fldChar w:fldCharType="end"/>
      </w:r>
      <w:r>
        <w:t xml:space="preserve">; </w:t>
      </w:r>
      <w:r w:rsidR="00F92F42">
        <w:fldChar w:fldCharType="begin"/>
      </w:r>
      <w:r w:rsidR="00F92F42">
        <w:instrText>HYPERLINK \l "Xf9750e022297e1bf2109ff15a97f4ef96b0601c" \h</w:instrText>
      </w:r>
      <w:r w:rsidR="00F92F42">
        <w:fldChar w:fldCharType="separate"/>
      </w:r>
      <w:proofErr w:type="spellStart"/>
      <w:r>
        <w:t>Marcote-Pequeño</w:t>
      </w:r>
      <w:proofErr w:type="spellEnd"/>
      <w:r>
        <w:t xml:space="preserve"> et al. 2019</w:t>
      </w:r>
      <w:r w:rsidR="00F92F42">
        <w:fldChar w:fldCharType="end"/>
      </w:r>
      <w:r>
        <w:t xml:space="preserve">; </w:t>
      </w:r>
      <w:r w:rsidR="00F92F42">
        <w:fldChar w:fldCharType="begin"/>
      </w:r>
      <w:r w:rsidR="00F92F42">
        <w:instrText>HYPERLINK \l "X3fb8cfdfda78a3ccd2e624ec1d800b92a0972bc" \h</w:instrText>
      </w:r>
      <w:r w:rsidR="00F92F42">
        <w:fldChar w:fldCharType="separate"/>
      </w:r>
      <w:r>
        <w:t>Edwards et al. 2020</w:t>
      </w:r>
      <w:r w:rsidR="00F92F42">
        <w:fldChar w:fldCharType="end"/>
      </w:r>
      <w:r>
        <w:t xml:space="preserve">) that are typically unavailable to sports practitioners. Timing gates are unquestionably the most prevalent method available for evaluating sprint performance. Multiple gates are frequently placed at different distances to capture split times (e.g., 10, 20, 30, and 40 </w:t>
      </w:r>
      <m:oMath>
        <m:r>
          <w:rPr>
            <w:rFonts w:ascii="Cambria Math" w:hAnsi="Cambria Math"/>
          </w:rPr>
          <m:t>m</m:t>
        </m:r>
      </m:oMath>
      <w:r>
        <w:t>), which can now be incorporated into the method for determining sprint mechanical properties (</w:t>
      </w:r>
      <w:proofErr w:type="spellStart"/>
      <w:r w:rsidR="00F92F42">
        <w:fldChar w:fldCharType="begin"/>
      </w:r>
      <w:r w:rsidR="00F92F42">
        <w:instrText>HYPERLINK \l "ref-samozinoSimpleMethodMeasuring2016" \h</w:instrText>
      </w:r>
      <w:r w:rsidR="00F92F42">
        <w:fldChar w:fldCharType="separate"/>
      </w:r>
      <w:r>
        <w:t>Samozino</w:t>
      </w:r>
      <w:proofErr w:type="spellEnd"/>
      <w:r>
        <w:t xml:space="preserve">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Practitioners can utilize the outcomes to explain individual differences, quantify the effects of training interventions, and gain a better knowledge of the limiting variables of performance, which is an advantage of this method.</w:t>
      </w:r>
    </w:p>
    <w:p w14:paraId="2A1A5829" w14:textId="77777777" w:rsidR="00E636D8" w:rsidRDefault="009D538E" w:rsidP="005602FC">
      <w:pPr>
        <w:pStyle w:val="Heading2"/>
        <w:spacing w:line="480" w:lineRule="auto"/>
      </w:pPr>
      <w:bookmarkStart w:id="14" w:name="mathematical-model"/>
      <w:r>
        <w:lastRenderedPageBreak/>
        <w:t>Mathematical model</w:t>
      </w:r>
    </w:p>
    <w:p w14:paraId="2A1A582A" w14:textId="77777777" w:rsidR="00E636D8" w:rsidRDefault="009D538E" w:rsidP="005602FC">
      <w:r>
        <w:t xml:space="preserve">The mono-exponential </w:t>
      </w:r>
      <w:r w:rsidR="00F92F42">
        <w:fldChar w:fldCharType="begin"/>
      </w:r>
      <w:r w:rsidR="00F92F42">
        <w:instrText>HYPERLINK \l "eq-velocity-time" \h</w:instrText>
      </w:r>
      <w:r w:rsidR="00F92F42">
        <w:fldChar w:fldCharType="separate"/>
      </w:r>
      <w:r>
        <w:t>Equation 1</w:t>
      </w:r>
      <w:r w:rsidR="00F92F42">
        <w:fldChar w:fldCharType="end"/>
      </w:r>
      <w:r>
        <w:t xml:space="preserve"> has been used to model short sprints. It was first proposed by Furusawa et al. (</w:t>
      </w:r>
      <w:r w:rsidR="00F92F42">
        <w:fldChar w:fldCharType="begin"/>
      </w:r>
      <w:r w:rsidR="00F92F42">
        <w:instrText>HYPERLINK \l "ref-doi:10.1098/rspb.1927.0035" \h</w:instrText>
      </w:r>
      <w:r w:rsidR="00F92F42">
        <w:fldChar w:fldCharType="separate"/>
      </w:r>
      <w:r>
        <w:t>1927</w:t>
      </w:r>
      <w:r w:rsidR="00F92F42">
        <w:fldChar w:fldCharType="end"/>
      </w:r>
      <w:r>
        <w:t>) and made more popular by Clark et al. (</w:t>
      </w:r>
      <w:r w:rsidR="00F92F42">
        <w:fldChar w:fldCharType="begin"/>
      </w:r>
      <w:r w:rsidR="00F92F42">
        <w:instrText>HYPERLINK \l "ref-clarkNFLCombine40Yard2017" \h</w:instrText>
      </w:r>
      <w:r w:rsidR="00F92F42">
        <w:fldChar w:fldCharType="separate"/>
      </w:r>
      <w:r>
        <w:t>2017</w:t>
      </w:r>
      <w:r w:rsidR="00F92F42">
        <w:fldChar w:fldCharType="end"/>
      </w:r>
      <w:r>
        <w:t xml:space="preserve">) and </w:t>
      </w:r>
      <w:proofErr w:type="spellStart"/>
      <w:r>
        <w:t>Samozino</w:t>
      </w:r>
      <w:proofErr w:type="spellEnd"/>
      <w:r>
        <w:t xml:space="preserve"> et al. (</w:t>
      </w:r>
      <w:r w:rsidR="00F92F42">
        <w:fldChar w:fldCharType="begin"/>
      </w:r>
      <w:r w:rsidR="00F92F42">
        <w:instrText>HYPERLINK \l "ref-samozinoSimpleMethodMeasuring2016" \h</w:instrText>
      </w:r>
      <w:r w:rsidR="00F92F42">
        <w:fldChar w:fldCharType="separate"/>
      </w:r>
      <w:r>
        <w:t>2016</w:t>
      </w:r>
      <w:r w:rsidR="00F92F42">
        <w:fldChar w:fldCharType="end"/>
      </w:r>
      <w:r>
        <w:t xml:space="preserve">). </w:t>
      </w:r>
      <w:r w:rsidR="00F92F42">
        <w:fldChar w:fldCharType="begin"/>
      </w:r>
      <w:r w:rsidR="00F92F42">
        <w:instrText>HYPERLINK \l "eq-velocity-time" \h</w:instrText>
      </w:r>
      <w:r w:rsidR="00F92F42">
        <w:fldChar w:fldCharType="separate"/>
      </w:r>
      <w:r>
        <w:t>Equation 1</w:t>
      </w:r>
      <w:r w:rsidR="00F92F42">
        <w:fldChar w:fldCharType="end"/>
      </w:r>
      <w:r>
        <w:t xml:space="preserve"> is the function for instantaneous horizontal velocity </w:t>
      </w:r>
      <m:oMath>
        <m:r>
          <w:rPr>
            <w:rFonts w:ascii="Cambria Math" w:hAnsi="Cambria Math"/>
          </w:rPr>
          <m:t>v</m:t>
        </m:r>
      </m:oMath>
      <w:r>
        <w:t xml:space="preserve"> given time </w:t>
      </w:r>
      <m:oMath>
        <m:r>
          <w:rPr>
            <w:rFonts w:ascii="Cambria Math" w:hAnsi="Cambria Math"/>
          </w:rPr>
          <m:t>t</m:t>
        </m:r>
      </m:oMath>
      <w:r>
        <w:t xml:space="preserve"> and two model parameters.</w:t>
      </w:r>
    </w:p>
    <w:p w14:paraId="2A1A582B" w14:textId="77777777" w:rsidR="00E636D8" w:rsidRDefault="009D538E" w:rsidP="005602FC">
      <w:bookmarkStart w:id="15" w:name="eq-velocity-time"/>
      <m:oMathPara>
        <m:oMathParaPr>
          <m:jc m:val="center"/>
        </m:oMathParaPr>
        <m:oMath>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w:rPr>
              <w:rFonts w:ascii="Cambria Math" w:hAnsi="Cambria Math"/>
            </w:rPr>
            <m:t>  </m:t>
          </m:r>
          <m:d>
            <m:dPr>
              <m:ctrlPr>
                <w:rPr>
                  <w:rFonts w:ascii="Cambria Math" w:hAnsi="Cambria Math"/>
                </w:rPr>
              </m:ctrlPr>
            </m:dPr>
            <m:e>
              <m:r>
                <w:rPr>
                  <w:rFonts w:ascii="Cambria Math" w:hAnsi="Cambria Math"/>
                </w:rPr>
                <m:t>1</m:t>
              </m:r>
            </m:e>
          </m:d>
        </m:oMath>
      </m:oMathPara>
      <w:bookmarkEnd w:id="15"/>
    </w:p>
    <w:p w14:paraId="2A1A582C" w14:textId="77777777" w:rsidR="00E636D8" w:rsidRDefault="009D538E" w:rsidP="005602FC">
      <w:r>
        <w:rPr>
          <w:i/>
          <w:iCs/>
        </w:rPr>
        <w:t>Maximum sprinting speed</w:t>
      </w:r>
      <w:r>
        <w:t xml:space="preserve"> (MSS; expressed in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and </w:t>
      </w:r>
      <w:r>
        <w:rPr>
          <w:i/>
          <w:iCs/>
        </w:rPr>
        <w:t>relative acceleration</w:t>
      </w:r>
      <w:r>
        <w:t xml:space="preserve"> (TAU; expressed in </w:t>
      </w:r>
      <m:oMath>
        <m:r>
          <w:rPr>
            <w:rFonts w:ascii="Cambria Math" w:hAnsi="Cambria Math"/>
          </w:rPr>
          <m:t>s</m:t>
        </m:r>
      </m:oMath>
      <w:r>
        <w:t xml:space="preserve">) are the parameters of </w:t>
      </w:r>
      <w:r w:rsidR="00F92F42">
        <w:fldChar w:fldCharType="begin"/>
      </w:r>
      <w:r w:rsidR="00F92F42">
        <w:instrText>HYPERLINK \l "eq-velocity-time" \h</w:instrText>
      </w:r>
      <w:r w:rsidR="00F92F42">
        <w:fldChar w:fldCharType="separate"/>
      </w:r>
      <w:r>
        <w:t>Equation 1</w:t>
      </w:r>
      <w:r w:rsidR="00F92F42">
        <w:fldChar w:fldCharType="end"/>
      </w:r>
      <w:r>
        <w:t xml:space="preserve">. TAU represents the ratio of MSS to initial acceleration (MAC; </w:t>
      </w:r>
      <w:r>
        <w:rPr>
          <w:i/>
          <w:iCs/>
        </w:rPr>
        <w:t>maximal acceleration</w:t>
      </w:r>
      <w:r>
        <w:t xml:space="preserve">, expressed in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w:t>
      </w:r>
      <w:r w:rsidR="00F92F42">
        <w:fldChar w:fldCharType="begin"/>
      </w:r>
      <w:r w:rsidR="00F92F42">
        <w:instrText>HYPERLINK \l "eq-maximal-acceleration" \h</w:instrText>
      </w:r>
      <w:r w:rsidR="00F92F42">
        <w:fldChar w:fldCharType="separate"/>
      </w:r>
      <w:r>
        <w:t>Equation 2</w:t>
      </w:r>
      <w:r w:rsidR="00F92F42">
        <w:fldChar w:fldCharType="end"/>
      </w:r>
      <w:r>
        <w:t xml:space="preserve">). Note that TAU, given </w:t>
      </w:r>
      <w:r w:rsidR="00F92F42">
        <w:fldChar w:fldCharType="begin"/>
      </w:r>
      <w:r w:rsidR="00F92F42">
        <w:instrText>HYPERLINK \l "eq-velocity-time" \h</w:instrText>
      </w:r>
      <w:r w:rsidR="00F92F42">
        <w:fldChar w:fldCharType="separate"/>
      </w:r>
      <w:r>
        <w:t>Equation 1</w:t>
      </w:r>
      <w:r w:rsidR="00F92F42">
        <w:fldChar w:fldCharType="end"/>
      </w:r>
      <w:r>
        <w:t>, is the time required to reach a velocity equal to 63.2% of MSS.</w:t>
      </w:r>
    </w:p>
    <w:p w14:paraId="2A1A582D" w14:textId="77777777" w:rsidR="00E636D8" w:rsidRDefault="009D538E" w:rsidP="005602FC">
      <w:bookmarkStart w:id="16" w:name="eq-maximal-acceleration"/>
      <m:oMathPara>
        <m:oMathParaPr>
          <m:jc m:val="center"/>
        </m:oMathParaPr>
        <m:oMath>
          <m:r>
            <w:rPr>
              <w:rFonts w:ascii="Cambria Math" w:hAnsi="Cambria Math"/>
            </w:rPr>
            <m:t>MAC</m:t>
          </m:r>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w:rPr>
              <w:rFonts w:ascii="Cambria Math" w:hAnsi="Cambria Math"/>
            </w:rPr>
            <m:t>  </m:t>
          </m:r>
          <m:d>
            <m:dPr>
              <m:ctrlPr>
                <w:rPr>
                  <w:rFonts w:ascii="Cambria Math" w:hAnsi="Cambria Math"/>
                </w:rPr>
              </m:ctrlPr>
            </m:dPr>
            <m:e>
              <m:r>
                <w:rPr>
                  <w:rFonts w:ascii="Cambria Math" w:hAnsi="Cambria Math"/>
                </w:rPr>
                <m:t>2</m:t>
              </m:r>
            </m:e>
          </m:d>
        </m:oMath>
      </m:oMathPara>
      <w:bookmarkEnd w:id="16"/>
    </w:p>
    <w:p w14:paraId="2A1A582E" w14:textId="77777777" w:rsidR="00E636D8" w:rsidRDefault="009D538E" w:rsidP="005602FC">
      <w:r>
        <w:t>Although TAU is utilized in the equations and afterward estimated, it is preferable to use and report MAC because it is simpler to understand, especially for practitioners and coaches.</w:t>
      </w:r>
    </w:p>
    <w:p w14:paraId="2A1A582F" w14:textId="77777777" w:rsidR="00E636D8" w:rsidRDefault="009D538E" w:rsidP="005602FC">
      <w:r>
        <w:t xml:space="preserve">By deriving </w:t>
      </w:r>
      <w:r w:rsidR="00F92F42">
        <w:fldChar w:fldCharType="begin"/>
      </w:r>
      <w:r w:rsidR="00F92F42">
        <w:instrText>HYPERLINK \l "eq-velocity-time" \h</w:instrText>
      </w:r>
      <w:r w:rsidR="00F92F42">
        <w:fldChar w:fldCharType="separate"/>
      </w:r>
      <w:r>
        <w:t>Equation 1</w:t>
      </w:r>
      <w:r w:rsidR="00F92F42">
        <w:fldChar w:fldCharType="end"/>
      </w:r>
      <w:r>
        <w:t xml:space="preserve">, </w:t>
      </w:r>
      <w:r w:rsidR="00F92F42">
        <w:fldChar w:fldCharType="begin"/>
      </w:r>
      <w:r w:rsidR="00F92F42">
        <w:instrText>HYPERLINK \l "eq-acceleration-time" \h</w:instrText>
      </w:r>
      <w:r w:rsidR="00F92F42">
        <w:fldChar w:fldCharType="separate"/>
      </w:r>
      <w:r>
        <w:t>Equation 3</w:t>
      </w:r>
      <w:r w:rsidR="00F92F42">
        <w:fldChar w:fldCharType="end"/>
      </w:r>
      <w:r>
        <w:t xml:space="preserve"> is obtained for horizontal acceleration.</w:t>
      </w:r>
    </w:p>
    <w:p w14:paraId="2A1A5830" w14:textId="77777777" w:rsidR="00E636D8" w:rsidRDefault="009D538E" w:rsidP="005602FC">
      <w:bookmarkStart w:id="17" w:name="eq-acceleration-time"/>
      <m:oMathPara>
        <m:oMathParaPr>
          <m:jc m:val="center"/>
        </m:oMathPara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r>
            <w:rPr>
              <w:rFonts w:ascii="Cambria Math" w:hAnsi="Cambria Math"/>
            </w:rPr>
            <m:t>  </m:t>
          </m:r>
          <m:d>
            <m:dPr>
              <m:ctrlPr>
                <w:rPr>
                  <w:rFonts w:ascii="Cambria Math" w:hAnsi="Cambria Math"/>
                </w:rPr>
              </m:ctrlPr>
            </m:dPr>
            <m:e>
              <m:r>
                <w:rPr>
                  <w:rFonts w:ascii="Cambria Math" w:hAnsi="Cambria Math"/>
                </w:rPr>
                <m:t>3</m:t>
              </m:r>
            </m:e>
          </m:d>
        </m:oMath>
      </m:oMathPara>
      <w:bookmarkEnd w:id="17"/>
    </w:p>
    <w:p w14:paraId="2A1A5831" w14:textId="77777777" w:rsidR="00E636D8" w:rsidRDefault="009D538E" w:rsidP="005602FC">
      <w:r>
        <w:t xml:space="preserve">By integrating </w:t>
      </w:r>
      <w:r w:rsidR="00F92F42">
        <w:fldChar w:fldCharType="begin"/>
      </w:r>
      <w:r w:rsidR="00F92F42">
        <w:instrText>HYPERLINK \l "eq-velocity-time" \h</w:instrText>
      </w:r>
      <w:r w:rsidR="00F92F42">
        <w:fldChar w:fldCharType="separate"/>
      </w:r>
      <w:r>
        <w:t>Equation 1</w:t>
      </w:r>
      <w:r w:rsidR="00F92F42">
        <w:fldChar w:fldCharType="end"/>
      </w:r>
      <w:r>
        <w:t>, equation for distance covered (</w:t>
      </w:r>
      <w:r w:rsidR="00F92F42">
        <w:fldChar w:fldCharType="begin"/>
      </w:r>
      <w:r w:rsidR="00F92F42">
        <w:instrText>HYPERLINK \l "eq-distance-time" \h</w:instrText>
      </w:r>
      <w:r w:rsidR="00F92F42">
        <w:fldChar w:fldCharType="separate"/>
      </w:r>
      <w:r>
        <w:t>Equation 4</w:t>
      </w:r>
      <w:r w:rsidR="00F92F42">
        <w:fldChar w:fldCharType="end"/>
      </w:r>
      <w:r>
        <w:t>) is obtained.</w:t>
      </w:r>
    </w:p>
    <w:p w14:paraId="2A1A5832" w14:textId="77777777" w:rsidR="00E636D8" w:rsidRDefault="009D538E" w:rsidP="005602FC">
      <w:bookmarkStart w:id="18" w:name="eq-distance-time"/>
      <m:oMathPara>
        <m:oMathParaPr>
          <m:jc m:val="center"/>
        </m:oMathParaPr>
        <m:oMath>
          <m:r>
            <w:rPr>
              <w:rFonts w:ascii="Cambria Math" w:hAnsi="Cambria Math"/>
            </w:rPr>
            <m:t>d</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TAU</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m:rPr>
              <m:sty m:val="p"/>
            </m:rPr>
            <w:rPr>
              <w:rFonts w:ascii="Cambria Math" w:hAnsi="Cambria Math"/>
            </w:rPr>
            <m:t>-</m:t>
          </m:r>
          <m:r>
            <w:rPr>
              <w:rFonts w:ascii="Cambria Math" w:hAnsi="Cambria Math"/>
            </w:rPr>
            <m:t>MSS</m:t>
          </m:r>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4</m:t>
              </m:r>
            </m:e>
          </m:d>
        </m:oMath>
      </m:oMathPara>
      <w:bookmarkEnd w:id="18"/>
    </w:p>
    <w:p w14:paraId="2A1A5833" w14:textId="77777777" w:rsidR="00E636D8" w:rsidRDefault="009D538E" w:rsidP="005602FC">
      <w:pPr>
        <w:pStyle w:val="Heading2"/>
        <w:spacing w:line="480" w:lineRule="auto"/>
      </w:pPr>
      <w:bookmarkStart w:id="19" w:name="X9d2975ecc17f3cf52fd5656521e00e9894d5d04"/>
      <w:bookmarkEnd w:id="14"/>
      <w:r>
        <w:t>Model parameters estimation using timing gates split times</w:t>
      </w:r>
    </w:p>
    <w:p w14:paraId="2A1A5834" w14:textId="77777777" w:rsidR="00E636D8" w:rsidRDefault="00F92F42" w:rsidP="005602FC">
      <w:r>
        <w:fldChar w:fldCharType="begin"/>
      </w:r>
      <w:r>
        <w:instrText>HYPERLINK \l "tbl-example-split-times" \h</w:instrText>
      </w:r>
      <w:r>
        <w:fldChar w:fldCharType="separate"/>
      </w:r>
      <w:r w:rsidR="009D538E">
        <w:t>Table 1</w:t>
      </w:r>
      <w:r>
        <w:fldChar w:fldCharType="end"/>
      </w:r>
      <w:r w:rsidR="009D538E">
        <w:t xml:space="preserve"> contains sample split times measured during 40 </w:t>
      </w:r>
      <m:oMath>
        <m:r>
          <w:rPr>
            <w:rFonts w:ascii="Cambria Math" w:hAnsi="Cambria Math"/>
          </w:rPr>
          <m:t>m</m:t>
        </m:r>
      </m:oMath>
      <w:r w:rsidR="009D538E">
        <w:t xml:space="preserve"> sprint performance using timing gates positioned at 5, 10, 20, 30, and 40 </w:t>
      </w:r>
      <m:oMath>
        <m:r>
          <w:rPr>
            <w:rFonts w:ascii="Cambria Math" w:hAnsi="Cambria Math"/>
          </w:rPr>
          <m:t>m</m:t>
        </m:r>
      </m:oMath>
      <w:r w:rsidR="009D538E">
        <w:t>.</w:t>
      </w:r>
    </w:p>
    <w:p w14:paraId="1D502F61" w14:textId="4515E9D3" w:rsidR="00C30A78" w:rsidRPr="00437D47" w:rsidRDefault="00C30A78" w:rsidP="00C30A78">
      <w:pPr>
        <w:jc w:val="center"/>
        <w:rPr>
          <w:b/>
          <w:bCs/>
        </w:rPr>
      </w:pPr>
      <w:r w:rsidRPr="00437D47">
        <w:rPr>
          <w:b/>
          <w:bCs/>
        </w:rPr>
        <w:lastRenderedPageBreak/>
        <w:t>[Insert Table 1 here]</w:t>
      </w:r>
    </w:p>
    <w:p w14:paraId="4974306F" w14:textId="77777777" w:rsidR="00C30A78" w:rsidRDefault="00C30A78" w:rsidP="005602FC"/>
    <w:p w14:paraId="2A1A5848" w14:textId="283662AC" w:rsidR="00E636D8" w:rsidRDefault="009D538E" w:rsidP="005602FC">
      <w:r>
        <w:t xml:space="preserve">To estimate model parameters using split times, distance is a </w:t>
      </w:r>
      <w:r>
        <w:rPr>
          <w:i/>
          <w:iCs/>
        </w:rPr>
        <w:t>predictor</w:t>
      </w:r>
      <w:r>
        <w:t xml:space="preserve"> and time is the </w:t>
      </w:r>
      <w:r>
        <w:rPr>
          <w:i/>
          <w:iCs/>
        </w:rPr>
        <w:t>outcome</w:t>
      </w:r>
      <w:r>
        <w:t xml:space="preserve"> variable; hence, </w:t>
      </w:r>
      <w:r w:rsidR="00F92F42">
        <w:fldChar w:fldCharType="begin"/>
      </w:r>
      <w:r w:rsidR="00F92F42">
        <w:instrText>HYPERLINK \l "eq-distance-time" \h</w:instrText>
      </w:r>
      <w:r w:rsidR="00F92F42">
        <w:fldChar w:fldCharType="separate"/>
      </w:r>
      <w:r>
        <w:t>Equation 4</w:t>
      </w:r>
      <w:r w:rsidR="00F92F42">
        <w:fldChar w:fldCharType="end"/>
      </w:r>
      <w:r>
        <w:t xml:space="preserve"> takes the form of </w:t>
      </w:r>
      <w:r w:rsidR="00F92F42">
        <w:fldChar w:fldCharType="begin"/>
      </w:r>
      <w:r w:rsidR="00F92F42">
        <w:instrText>HYPERLINK \l "eq-time-distance" \h</w:instrText>
      </w:r>
      <w:r w:rsidR="00F92F42">
        <w:fldChar w:fldCharType="separate"/>
      </w:r>
      <w:r>
        <w:t>Equation 5</w:t>
      </w:r>
      <w:r w:rsidR="00F92F42">
        <w:fldChar w:fldCharType="end"/>
      </w:r>
      <w:r>
        <w:t>).</w:t>
      </w:r>
    </w:p>
    <w:p w14:paraId="2A1A5849" w14:textId="77777777" w:rsidR="00E636D8" w:rsidRDefault="009D538E" w:rsidP="005602FC">
      <w:bookmarkStart w:id="20" w:name="eq-time-distance"/>
      <m:oMathPara>
        <m:oMathParaPr>
          <m:jc m:val="center"/>
        </m:oMathParaPr>
        <m:oMath>
          <m:r>
            <w:rPr>
              <w:rFonts w:ascii="Cambria Math" w:hAnsi="Cambria Math"/>
            </w:rPr>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5</m:t>
              </m:r>
            </m:e>
          </m:d>
        </m:oMath>
      </m:oMathPara>
      <w:bookmarkEnd w:id="20"/>
    </w:p>
    <w:p w14:paraId="2A1A584A" w14:textId="77777777" w:rsidR="00E636D8" w:rsidRDefault="009D538E" w:rsidP="005602FC">
      <m:oMath>
        <m:r>
          <w:rPr>
            <w:rFonts w:ascii="Cambria Math" w:hAnsi="Cambria Math"/>
          </w:rPr>
          <m:t>W</m:t>
        </m:r>
      </m:oMath>
      <w:r>
        <w:t xml:space="preserve"> in </w:t>
      </w:r>
      <w:r w:rsidR="00F92F42">
        <w:fldChar w:fldCharType="begin"/>
      </w:r>
      <w:r w:rsidR="00F92F42">
        <w:instrText>HYPERLINK \l "eq-time-distance" \h</w:instrText>
      </w:r>
      <w:r w:rsidR="00F92F42">
        <w:fldChar w:fldCharType="separate"/>
      </w:r>
      <w:r>
        <w:t>Equation 5</w:t>
      </w:r>
      <w:r w:rsidR="00F92F42">
        <w:fldChar w:fldCharType="end"/>
      </w:r>
      <w:r>
        <w:t xml:space="preserve"> represents </w:t>
      </w:r>
      <w:r>
        <w:rPr>
          <w:i/>
          <w:iCs/>
        </w:rPr>
        <w:t>Lambert’s W</w:t>
      </w:r>
      <w:r>
        <w:t xml:space="preserve"> function (</w:t>
      </w:r>
      <w:proofErr w:type="spellStart"/>
      <w:r w:rsidR="00F92F42">
        <w:fldChar w:fldCharType="begin"/>
      </w:r>
      <w:r w:rsidR="00F92F42">
        <w:instrText>HYPERLINK \l "ref-R-LambertW" \h</w:instrText>
      </w:r>
      <w:r w:rsidR="00F92F42">
        <w:fldChar w:fldCharType="separate"/>
      </w:r>
      <w:r>
        <w:t>Goerg</w:t>
      </w:r>
      <w:proofErr w:type="spellEnd"/>
      <w:r>
        <w:t xml:space="preserve"> 2022</w:t>
      </w:r>
      <w:r w:rsidR="00F92F42">
        <w:fldChar w:fldCharType="end"/>
      </w:r>
      <w:r>
        <w:t xml:space="preserve">). </w:t>
      </w:r>
      <w:r w:rsidR="00F92F42">
        <w:fldChar w:fldCharType="begin"/>
      </w:r>
      <w:r w:rsidR="00F92F42">
        <w:instrText>HYPERLINK \l "eq-distance-time" \h</w:instrText>
      </w:r>
      <w:r w:rsidR="00F92F42">
        <w:fldChar w:fldCharType="separate"/>
      </w:r>
      <w:r>
        <w:t>Equation 4</w:t>
      </w:r>
      <w:r w:rsidR="00F92F42">
        <w:fldChar w:fldCharType="end"/>
      </w:r>
      <w:r>
        <w:t>), in which time is the predictor and distance is the outcome variable, is commonly employed in research (</w:t>
      </w:r>
      <w:r w:rsidR="00F92F42">
        <w:fldChar w:fldCharType="begin"/>
      </w:r>
      <w:r w:rsidR="00F92F42">
        <w:instrText>HYPERLINK \l "X0c4cbe9e8656dd48ad922f5803c496b199df4e9" \h</w:instrText>
      </w:r>
      <w:r w:rsidR="00F92F42">
        <w:fldChar w:fldCharType="separate"/>
      </w:r>
      <w:r>
        <w:t>Morin 2017</w:t>
      </w:r>
      <w:r w:rsidR="00F92F42">
        <w:fldChar w:fldCharType="end"/>
      </w:r>
      <w:r>
        <w:t xml:space="preserve">; </w:t>
      </w:r>
      <w:r w:rsidR="00F92F42">
        <w:fldChar w:fldCharType="begin"/>
      </w:r>
      <w:r w:rsidR="00F92F42">
        <w:instrText>HYPERLINK \l "X41618b79c21e72ab2531fa2b596b4d4af58820d" \h</w:instrText>
      </w:r>
      <w:r w:rsidR="00F92F42">
        <w:fldChar w:fldCharType="separate"/>
      </w:r>
      <w:r>
        <w:t xml:space="preserve">Morin and </w:t>
      </w:r>
      <w:proofErr w:type="spellStart"/>
      <w:r>
        <w:t>Samozino</w:t>
      </w:r>
      <w:proofErr w:type="spellEnd"/>
      <w:r>
        <w:t xml:space="preserve"> 2019</w:t>
      </w:r>
      <w:r w:rsidR="00F92F42">
        <w:fldChar w:fldCharType="end"/>
      </w:r>
      <w:r>
        <w:t xml:space="preserve">; </w:t>
      </w:r>
      <w:r w:rsidR="00F92F42">
        <w:fldChar w:fldCharType="begin"/>
      </w:r>
      <w:r w:rsidR="00F92F42">
        <w:instrText>HYPERLINK \l "X636a68a11da56e24e74db551b02c2420e7d92cd" \h</w:instrText>
      </w:r>
      <w:r w:rsidR="00F92F42">
        <w:fldChar w:fldCharType="separate"/>
      </w:r>
      <w:proofErr w:type="spellStart"/>
      <w:r>
        <w:t>Stenroth</w:t>
      </w:r>
      <w:proofErr w:type="spellEnd"/>
      <w:r>
        <w:t xml:space="preserve"> and </w:t>
      </w:r>
      <w:proofErr w:type="spellStart"/>
      <w:r>
        <w:t>Vartiainen</w:t>
      </w:r>
      <w:proofErr w:type="spellEnd"/>
      <w:r>
        <w:t xml:space="preserve"> 2020</w:t>
      </w:r>
      <w:r w:rsidR="00F92F42">
        <w:fldChar w:fldCharType="end"/>
      </w:r>
      <w:r>
        <w:t>). This method should be avoided since reversing the predictor, and outcome variables in a regression model may create biased estimated parameters (</w:t>
      </w:r>
      <w:proofErr w:type="spellStart"/>
      <w:r w:rsidR="00F92F42">
        <w:fldChar w:fldCharType="begin"/>
      </w:r>
      <w:r w:rsidR="00F92F42">
        <w:instrText>HYPERLINK \l "X1975a95524d680e840cacf8c10f7854d2bf6a97" \h</w:instrText>
      </w:r>
      <w:r w:rsidR="00F92F42">
        <w:fldChar w:fldCharType="separate"/>
      </w:r>
      <w:r>
        <w:t>Motulsky</w:t>
      </w:r>
      <w:proofErr w:type="spellEnd"/>
      <w:r>
        <w:t xml:space="preserve"> 2018, p. 341</w:t>
      </w:r>
      <w:r w:rsidR="00F92F42">
        <w:fldChar w:fldCharType="end"/>
      </w:r>
      <w:r>
        <w:t xml:space="preserve">). This bias may not be practically significant for profiling short sprints, but it is a statistically flawed practice and should be avoided. It is thus preferable to utilize statistically correct </w:t>
      </w:r>
      <w:r w:rsidR="00F92F42">
        <w:fldChar w:fldCharType="begin"/>
      </w:r>
      <w:r w:rsidR="00F92F42">
        <w:instrText>HYPERLINK \l "eq-time-distance" \h</w:instrText>
      </w:r>
      <w:r w:rsidR="00F92F42">
        <w:fldChar w:fldCharType="separate"/>
      </w:r>
      <w:r>
        <w:t>Equation 5</w:t>
      </w:r>
      <w:r w:rsidR="00F92F42">
        <w:fldChar w:fldCharType="end"/>
      </w:r>
      <w:r>
        <w:t>) to estimate model MSS and TAU.</w:t>
      </w:r>
    </w:p>
    <w:p w14:paraId="2A1A584B" w14:textId="1B23D479" w:rsidR="00E636D8" w:rsidRDefault="009D538E" w:rsidP="005602FC">
      <w:r>
        <w:t xml:space="preserve">Estimating MSS and TAU parameters using </w:t>
      </w:r>
      <w:r w:rsidR="00F92F42">
        <w:fldChar w:fldCharType="begin"/>
      </w:r>
      <w:r w:rsidR="00F92F42">
        <w:instrText>HYPERLINK \l "eq-time-distance" \h</w:instrText>
      </w:r>
      <w:r w:rsidR="00F92F42">
        <w:fldChar w:fldCharType="separate"/>
      </w:r>
      <w:r>
        <w:t>Equation 5</w:t>
      </w:r>
      <w:r w:rsidR="00F92F42">
        <w:fldChar w:fldCharType="end"/>
      </w:r>
      <w:r>
        <w:t xml:space="preserve"> as the model definition is performed using </w:t>
      </w:r>
      <w:r>
        <w:rPr>
          <w:i/>
          <w:iCs/>
        </w:rPr>
        <w:t>non-linear least squares regression</w:t>
      </w:r>
      <w:r>
        <w:t>. To the best of my knowledge, scientist, researchers, and coaches have been performing short sprints modeling using the built-in solver function of Microsoft Excel (Microsoft Corporation, Redmond, Washington, United States) (</w:t>
      </w:r>
      <w:proofErr w:type="spellStart"/>
      <w:r w:rsidR="00F92F42">
        <w:fldChar w:fldCharType="begin"/>
      </w:r>
      <w:r w:rsidR="00F92F42">
        <w:instrText>HYPERLINK \l "ref-samozinoSimpleMethodMeasuring2016" \h</w:instrText>
      </w:r>
      <w:r w:rsidR="00F92F42">
        <w:fldChar w:fldCharType="separate"/>
      </w:r>
      <w:r>
        <w:t>Samozino</w:t>
      </w:r>
      <w:proofErr w:type="spellEnd"/>
      <w:r>
        <w:t xml:space="preserve"> et al. 2016</w:t>
      </w:r>
      <w:r w:rsidR="00F92F42">
        <w:fldChar w:fldCharType="end"/>
      </w:r>
      <w:r>
        <w:t xml:space="preserve">; </w:t>
      </w:r>
      <w:r w:rsidR="00F92F42">
        <w:fldChar w:fldCharType="begin"/>
      </w:r>
      <w:r w:rsidR="00F92F42">
        <w:instrText>HYPERLINK \l "ref-clarkNFLCombine40Yard2017" \h</w:instrText>
      </w:r>
      <w:r w:rsidR="00F92F42">
        <w:fldChar w:fldCharType="separate"/>
      </w:r>
      <w:r>
        <w:t>Clark et al. 2017</w:t>
      </w:r>
      <w:r w:rsidR="00F92F42">
        <w:fldChar w:fldCharType="end"/>
      </w:r>
      <w:r>
        <w:t xml:space="preserve">; </w:t>
      </w:r>
      <w:r w:rsidR="00F92F42">
        <w:fldChar w:fldCharType="begin"/>
      </w:r>
      <w:r w:rsidR="00F92F42">
        <w:instrText>HYPERLINK \l "X0c4cbe9e8656dd48ad922f5803c496b199df4e9" \h</w:instrText>
      </w:r>
      <w:r w:rsidR="00F92F42">
        <w:fldChar w:fldCharType="separate"/>
      </w:r>
      <w:r>
        <w:t>Morin 2017</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xml:space="preserve">; </w:t>
      </w:r>
      <w:r w:rsidR="00F92F42">
        <w:fldChar w:fldCharType="begin"/>
      </w:r>
      <w:r w:rsidR="00F92F42">
        <w:instrText>HYPERLINK \l "Xf1011dded519ee0de75fb97a2b8a911dfc18ddc" \h</w:instrText>
      </w:r>
      <w:r w:rsidR="00F92F42">
        <w:fldChar w:fldCharType="separate"/>
      </w:r>
      <w:proofErr w:type="spellStart"/>
      <w:r>
        <w:t>Stenroth</w:t>
      </w:r>
      <w:proofErr w:type="spellEnd"/>
      <w:r>
        <w:t xml:space="preserve"> et al. 2020</w:t>
      </w:r>
      <w:r w:rsidR="00F92F42">
        <w:fldChar w:fldCharType="end"/>
      </w:r>
      <w:r>
        <w:t xml:space="preserve">; </w:t>
      </w:r>
      <w:r w:rsidR="00F92F42">
        <w:fldChar w:fldCharType="begin"/>
      </w:r>
      <w:r w:rsidR="00F92F42">
        <w:instrText>HYPERLINK \l "X636a68a11da56e24e74db551b02c2420e7d92cd" \h</w:instrText>
      </w:r>
      <w:r w:rsidR="00F92F42">
        <w:fldChar w:fldCharType="separate"/>
      </w:r>
      <w:proofErr w:type="spellStart"/>
      <w:r>
        <w:t>Stenroth</w:t>
      </w:r>
      <w:proofErr w:type="spellEnd"/>
      <w:r>
        <w:t xml:space="preserve"> and </w:t>
      </w:r>
      <w:proofErr w:type="spellStart"/>
      <w:r>
        <w:t>Vartiainen</w:t>
      </w:r>
      <w:proofErr w:type="spellEnd"/>
      <w:r>
        <w:t xml:space="preserve"> 2020</w:t>
      </w:r>
      <w:r w:rsidR="00F92F42">
        <w:fldChar w:fldCharType="end"/>
      </w:r>
      <w:r>
        <w:t xml:space="preserve">). These, and additional functionalities, have been recently implemented in the open-source </w:t>
      </w:r>
      <w:r>
        <w:rPr>
          <w:b/>
          <w:bCs/>
        </w:rPr>
        <w:t>{shorts}</w:t>
      </w:r>
      <w:r>
        <w:t xml:space="preserve"> package (</w:t>
      </w:r>
      <w:proofErr w:type="spellStart"/>
      <w:r w:rsidR="00F92F42">
        <w:fldChar w:fldCharType="begin"/>
      </w:r>
      <w:r w:rsidR="00F92F42">
        <w:instrText>HYPERLINK \l "Xc4200044e1419d2ae905af7be5d26d53e3f416c" \h</w:instrText>
      </w:r>
      <w:r w:rsidR="00F92F42">
        <w:fldChar w:fldCharType="separate"/>
      </w:r>
      <w:r>
        <w:t>Vescovi</w:t>
      </w:r>
      <w:proofErr w:type="spellEnd"/>
      <w:r>
        <w:t xml:space="preserve"> and Jovanović 2021</w:t>
      </w:r>
      <w:r w:rsidR="00F92F42">
        <w:fldChar w:fldCharType="end"/>
      </w:r>
      <w:r>
        <w:t xml:space="preserve">; </w:t>
      </w:r>
      <w:r w:rsidR="00F92F42">
        <w:fldChar w:fldCharType="begin"/>
      </w:r>
      <w:r w:rsidR="00F92F42">
        <w:instrText>HYPERLINK \l "ref-R-shorts" \h</w:instrText>
      </w:r>
      <w:r w:rsidR="00F92F42">
        <w:fldChar w:fldCharType="separate"/>
      </w:r>
      <w:r>
        <w:t>Jovanović 2022</w:t>
      </w:r>
      <w:r w:rsidR="00F92F42">
        <w:fldChar w:fldCharType="end"/>
      </w:r>
      <w:r>
        <w:t xml:space="preserve">; </w:t>
      </w:r>
      <w:r w:rsidR="00F92F42">
        <w:fldChar w:fldCharType="begin"/>
      </w:r>
      <w:r w:rsidR="00F92F42">
        <w:instrText>HYPERLINK \l "ref-jovanovic2022" \h</w:instrText>
      </w:r>
      <w:r w:rsidR="00F92F42">
        <w:fldChar w:fldCharType="separate"/>
      </w:r>
      <w:r>
        <w:t xml:space="preserve">Jovanović and </w:t>
      </w:r>
      <w:proofErr w:type="spellStart"/>
      <w:r>
        <w:t>Vescovi</w:t>
      </w:r>
      <w:proofErr w:type="spellEnd"/>
      <w:r>
        <w:t xml:space="preserve"> 2022</w:t>
      </w:r>
      <w:r w:rsidR="00F92F42">
        <w:fldChar w:fldCharType="end"/>
      </w:r>
      <w:r>
        <w:t>) for R-language (</w:t>
      </w:r>
      <w:r w:rsidR="00F92F42">
        <w:fldChar w:fldCharType="begin"/>
      </w:r>
      <w:r w:rsidR="00F92F42">
        <w:instrText>HYPERLINK \l "ref-R-base" \h</w:instrText>
      </w:r>
      <w:r w:rsidR="00F92F42">
        <w:fldChar w:fldCharType="separate"/>
      </w:r>
      <w:r>
        <w:t>R Core Team 2022</w:t>
      </w:r>
      <w:r w:rsidR="00F92F42">
        <w:fldChar w:fldCharType="end"/>
      </w:r>
      <w:r>
        <w:t xml:space="preserve">), which utilizes the nlsLM() function from the </w:t>
      </w:r>
      <w:r>
        <w:rPr>
          <w:b/>
          <w:bCs/>
        </w:rPr>
        <w:t>{</w:t>
      </w:r>
      <w:proofErr w:type="spellStart"/>
      <w:r>
        <w:rPr>
          <w:b/>
          <w:bCs/>
        </w:rPr>
        <w:t>minpack.lm</w:t>
      </w:r>
      <w:proofErr w:type="spellEnd"/>
      <w:r>
        <w:rPr>
          <w:b/>
          <w:bCs/>
        </w:rPr>
        <w:t>}</w:t>
      </w:r>
      <w:r>
        <w:t xml:space="preserve"> package (</w:t>
      </w:r>
      <w:proofErr w:type="spellStart"/>
      <w:r w:rsidR="00F92F42">
        <w:fldChar w:fldCharType="begin"/>
      </w:r>
      <w:r w:rsidR="00F92F42">
        <w:instrText>HYPERLINK \l "ref-R-minpack.lm" \h</w:instrText>
      </w:r>
      <w:r w:rsidR="00F92F42">
        <w:fldChar w:fldCharType="separate"/>
      </w:r>
      <w:r>
        <w:t>Elzhov</w:t>
      </w:r>
      <w:proofErr w:type="spellEnd"/>
      <w:r>
        <w:t xml:space="preserve"> et al. 2022</w:t>
      </w:r>
      <w:r w:rsidR="00F92F42">
        <w:fldChar w:fldCharType="end"/>
      </w:r>
      <w:r>
        <w:t xml:space="preserve">). Compared to the built-in solver function of Microsoft Excel, the </w:t>
      </w:r>
      <w:r>
        <w:rPr>
          <w:b/>
          <w:bCs/>
        </w:rPr>
        <w:t>{shorts}</w:t>
      </w:r>
      <w:r>
        <w:t xml:space="preserve"> package represents a more powerful, flexible, transparent, </w:t>
      </w:r>
      <w:r>
        <w:lastRenderedPageBreak/>
        <w:t>and reproducible environment for modeling short sprints. It is used in this study to estimate model parameters.</w:t>
      </w:r>
    </w:p>
    <w:p w14:paraId="2A1A584C" w14:textId="77777777" w:rsidR="00E636D8" w:rsidRDefault="009D538E" w:rsidP="005602FC">
      <w:r>
        <w:t xml:space="preserve">Using the split times from </w:t>
      </w:r>
      <w:r w:rsidR="00F92F42">
        <w:fldChar w:fldCharType="begin"/>
      </w:r>
      <w:r w:rsidR="00F92F42">
        <w:instrText>HYPERLINK \l "tbl-example-split-times" \h</w:instrText>
      </w:r>
      <w:r w:rsidR="00F92F42">
        <w:fldChar w:fldCharType="separate"/>
      </w:r>
      <w:r>
        <w:t>Table 1</w:t>
      </w:r>
      <w:r w:rsidR="00F92F42">
        <w:fldChar w:fldCharType="end"/>
      </w:r>
      <w:r>
        <w:t xml:space="preserve">, estimated MSS, TAU, and MAC parameters equal to 9.02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1.14 </w:t>
      </w:r>
      <m:oMath>
        <m:r>
          <w:rPr>
            <w:rFonts w:ascii="Cambria Math" w:hAnsi="Cambria Math"/>
          </w:rPr>
          <m:t>s</m:t>
        </m:r>
      </m:oMath>
      <w:r>
        <w:t xml:space="preserve">, and 7.94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respectively. </w:t>
      </w:r>
      <w:r>
        <w:rPr>
          <w:i/>
          <w:iCs/>
        </w:rPr>
        <w:t>Maximal relative power</w:t>
      </w:r>
      <w:r>
        <w:t xml:space="preserve"> (PMAX; expressed in </w:t>
      </w:r>
      <m:oMath>
        <m:r>
          <w:rPr>
            <w:rFonts w:ascii="Cambria Math" w:hAnsi="Cambria Math"/>
          </w:rPr>
          <m:t>W</m:t>
        </m:r>
        <m:r>
          <m:rPr>
            <m:sty m:val="p"/>
          </m:rPr>
          <w:rPr>
            <w:rFonts w:ascii="Cambria Math" w:hAnsi="Cambria Math"/>
          </w:rPr>
          <m:t>/</m:t>
        </m:r>
        <m:r>
          <w:rPr>
            <w:rFonts w:ascii="Cambria Math" w:hAnsi="Cambria Math"/>
          </w:rPr>
          <m:t>kg</m:t>
        </m:r>
      </m:oMath>
      <w:r>
        <w:t>) is an additional parameter often estimated and reported (</w:t>
      </w:r>
      <w:proofErr w:type="spellStart"/>
      <w:r w:rsidR="00F92F42">
        <w:fldChar w:fldCharType="begin"/>
      </w:r>
      <w:r w:rsidR="00F92F42">
        <w:instrText>HYPERLINK \l "ref-samozinoSimpleMethodMeasuring2016" \h</w:instrText>
      </w:r>
      <w:r w:rsidR="00F92F42">
        <w:fldChar w:fldCharType="separate"/>
      </w:r>
      <w:r>
        <w:t>Samozino</w:t>
      </w:r>
      <w:proofErr w:type="spellEnd"/>
      <w:r>
        <w:t xml:space="preserve"> et al. 2016</w:t>
      </w:r>
      <w:r w:rsidR="00F92F42">
        <w:fldChar w:fldCharType="end"/>
      </w:r>
      <w:r>
        <w:t xml:space="preserve">; </w:t>
      </w:r>
      <w:r w:rsidR="00F92F42">
        <w:fldChar w:fldCharType="begin"/>
      </w:r>
      <w:r w:rsidR="00F92F42">
        <w:instrText>HYPERLINK \l "ref-morinSimpleMethodComputing2019" \h</w:instrText>
      </w:r>
      <w:r w:rsidR="00F92F42">
        <w:fldChar w:fldCharType="separate"/>
      </w:r>
      <w:r>
        <w:t>Morin et al. 2019</w:t>
      </w:r>
      <w:r w:rsidR="00F92F42">
        <w:fldChar w:fldCharType="end"/>
      </w:r>
      <w:r>
        <w:t xml:space="preserve">). PMAX is calculated using </w:t>
      </w:r>
      <w:r w:rsidR="00F92F42">
        <w:fldChar w:fldCharType="begin"/>
      </w:r>
      <w:r w:rsidR="00F92F42">
        <w:instrText>HYPERLINK \l "eq-relative-power" \h</w:instrText>
      </w:r>
      <w:r w:rsidR="00F92F42">
        <w:fldChar w:fldCharType="separate"/>
      </w:r>
      <w:r>
        <w:t>Equation 6</w:t>
      </w:r>
      <w:r w:rsidR="00F92F42">
        <w:fldChar w:fldCharType="end"/>
      </w:r>
      <w:r>
        <w:t xml:space="preserve">. This method of PMAX estimation disregards the air resistance and thus represents </w:t>
      </w:r>
      <w:r>
        <w:rPr>
          <w:i/>
          <w:iCs/>
        </w:rPr>
        <w:t>net</w:t>
      </w:r>
      <w:r>
        <w:t xml:space="preserve"> or relative </w:t>
      </w:r>
      <w:r>
        <w:rPr>
          <w:i/>
          <w:iCs/>
        </w:rPr>
        <w:t>propulsive</w:t>
      </w:r>
      <w:r>
        <w:t xml:space="preserve"> power. Calculated PMAX using estimated MSS and MAC parameters equal to 17.91 </w:t>
      </w:r>
      <m:oMath>
        <m:r>
          <w:rPr>
            <w:rFonts w:ascii="Cambria Math" w:hAnsi="Cambria Math"/>
          </w:rPr>
          <m:t>W</m:t>
        </m:r>
        <m:r>
          <m:rPr>
            <m:sty m:val="p"/>
          </m:rPr>
          <w:rPr>
            <w:rFonts w:ascii="Cambria Math" w:hAnsi="Cambria Math"/>
          </w:rPr>
          <m:t>/</m:t>
        </m:r>
        <m:r>
          <w:rPr>
            <w:rFonts w:ascii="Cambria Math" w:hAnsi="Cambria Math"/>
          </w:rPr>
          <m:t>kg</m:t>
        </m:r>
      </m:oMath>
      <w:r>
        <w:t>.</w:t>
      </w:r>
    </w:p>
    <w:p w14:paraId="2A1A584D" w14:textId="77777777" w:rsidR="00E636D8" w:rsidRDefault="009D538E" w:rsidP="005602FC">
      <w:bookmarkStart w:id="21" w:name="eq-relative-power"/>
      <m:oMathPara>
        <m:oMathParaPr>
          <m:jc m:val="center"/>
        </m:oMathParaPr>
        <m:oMath>
          <m:r>
            <w:rPr>
              <w:rFonts w:ascii="Cambria Math" w:hAnsi="Cambria Math"/>
            </w:rPr>
            <m:t>PMAX</m:t>
          </m:r>
          <m:r>
            <m:rPr>
              <m:sty m:val="p"/>
            </m:rPr>
            <w:rPr>
              <w:rFonts w:ascii="Cambria Math" w:hAnsi="Cambria Math"/>
            </w:rPr>
            <m:t>=</m:t>
          </m:r>
          <m:f>
            <m:fPr>
              <m:ctrlPr>
                <w:rPr>
                  <w:rFonts w:ascii="Cambria Math" w:hAnsi="Cambria Math"/>
                </w:rPr>
              </m:ctrlPr>
            </m:fPr>
            <m:num>
              <m:r>
                <w:rPr>
                  <w:rFonts w:ascii="Cambria Math" w:hAnsi="Cambria Math"/>
                </w:rPr>
                <m:t>MSS</m:t>
              </m:r>
              <m:r>
                <m:rPr>
                  <m:sty m:val="p"/>
                </m:rPr>
                <w:rPr>
                  <w:rFonts w:ascii="Cambria Math" w:hAnsi="Cambria Math"/>
                </w:rPr>
                <m:t>×</m:t>
              </m:r>
              <m:r>
                <w:rPr>
                  <w:rFonts w:ascii="Cambria Math" w:hAnsi="Cambria Math"/>
                </w:rPr>
                <m:t>MAC</m:t>
              </m:r>
            </m:num>
            <m:den>
              <m:r>
                <w:rPr>
                  <w:rFonts w:ascii="Cambria Math" w:hAnsi="Cambria Math"/>
                </w:rPr>
                <m:t>4</m:t>
              </m:r>
            </m:den>
          </m:f>
          <m:r>
            <w:rPr>
              <w:rFonts w:ascii="Cambria Math" w:hAnsi="Cambria Math"/>
            </w:rPr>
            <m:t>  </m:t>
          </m:r>
          <m:d>
            <m:dPr>
              <m:ctrlPr>
                <w:rPr>
                  <w:rFonts w:ascii="Cambria Math" w:hAnsi="Cambria Math"/>
                </w:rPr>
              </m:ctrlPr>
            </m:dPr>
            <m:e>
              <m:r>
                <w:rPr>
                  <w:rFonts w:ascii="Cambria Math" w:hAnsi="Cambria Math"/>
                </w:rPr>
                <m:t>6</m:t>
              </m:r>
            </m:e>
          </m:d>
        </m:oMath>
      </m:oMathPara>
      <w:bookmarkEnd w:id="21"/>
    </w:p>
    <w:p w14:paraId="2A1A584E" w14:textId="77777777" w:rsidR="00E636D8" w:rsidRDefault="009D538E" w:rsidP="005602FC">
      <w:pPr>
        <w:pStyle w:val="Heading2"/>
        <w:spacing w:line="480" w:lineRule="auto"/>
      </w:pPr>
      <w:bookmarkStart w:id="22" w:name="X696a2497045436acd7700f41fb2fc1e4a37f0fc"/>
      <w:bookmarkEnd w:id="19"/>
      <w:r>
        <w:t>Problems with parameters estimation using split times due to flying start and reaction time</w:t>
      </w:r>
    </w:p>
    <w:p w14:paraId="2A1A584F" w14:textId="77777777" w:rsidR="00E636D8" w:rsidRDefault="009D538E" w:rsidP="005602FC">
      <w:r>
        <w:t>To ensure accurate short sprint parameter estimates, the initial force production must be synced with start time, often reffed to as “first movement” triggering (</w:t>
      </w:r>
      <w:r w:rsidR="00F92F42">
        <w:fldChar w:fldCharType="begin"/>
      </w:r>
      <w:r w:rsidR="00F92F42">
        <w:instrText>HYPERLINK \l "ref-haugenDifferenceStartImpact2012" \h</w:instrText>
      </w:r>
      <w:r w:rsidR="00F92F42">
        <w:fldChar w:fldCharType="separate"/>
      </w:r>
      <w:r>
        <w:t>Haugen et al. 2012</w:t>
      </w:r>
      <w:r w:rsidR="00F92F42">
        <w:fldChar w:fldCharType="end"/>
      </w:r>
      <w:r>
        <w:t xml:space="preserve">; </w:t>
      </w:r>
      <w:r w:rsidR="00F92F42">
        <w:fldChar w:fldCharType="begin"/>
      </w:r>
      <w:r w:rsidR="00F92F42">
        <w:instrText>HYPERLINK \l "ref-haugenSprintRunningPerformance2016" \h</w:instrText>
      </w:r>
      <w:r w:rsidR="00F92F42">
        <w:fldChar w:fldCharType="separate"/>
      </w:r>
      <w:r>
        <w:t xml:space="preserve">Haugen and </w:t>
      </w:r>
      <w:proofErr w:type="spellStart"/>
      <w:r>
        <w:t>Buchheit</w:t>
      </w:r>
      <w:proofErr w:type="spellEnd"/>
      <w:r>
        <w:t xml:space="preserve"> 2016</w:t>
      </w:r>
      <w:r w:rsidR="00F92F42">
        <w:fldChar w:fldCharType="end"/>
      </w:r>
      <w:r>
        <w:t xml:space="preserve">; </w:t>
      </w:r>
      <w:r w:rsidR="00F92F42">
        <w:fldChar w:fldCharType="begin"/>
      </w:r>
      <w:r w:rsidR="00F92F42">
        <w:instrText>HYPERLINK \l "ref-samozinoSimpleMethodMeasuring2016" \h</w:instrText>
      </w:r>
      <w:r w:rsidR="00F92F42">
        <w:fldChar w:fldCharType="separate"/>
      </w:r>
      <w:proofErr w:type="spellStart"/>
      <w:r>
        <w:t>Samozino</w:t>
      </w:r>
      <w:proofErr w:type="spellEnd"/>
      <w:r>
        <w:t xml:space="preserve"> et al. 2016</w:t>
      </w:r>
      <w:r w:rsidR="00F92F42">
        <w:fldChar w:fldCharType="end"/>
      </w:r>
      <w:r>
        <w:t xml:space="preserve">; </w:t>
      </w:r>
      <w:r w:rsidR="00F92F42">
        <w:fldChar w:fldCharType="begin"/>
      </w:r>
      <w:r w:rsidR="00F92F42">
        <w:instrText>HYPERLINK \l "ref-haugenSprintMechanicalVariables2019" \h</w:instrText>
      </w:r>
      <w:r w:rsidR="00F92F42">
        <w:fldChar w:fldCharType="separate"/>
      </w:r>
      <w:r>
        <w:t>Haugen et al. 2019</w:t>
      </w:r>
      <w:r w:rsidR="00F92F42">
        <w:fldChar w:fldCharType="end"/>
      </w:r>
      <w:r>
        <w:t xml:space="preserve">; </w:t>
      </w:r>
      <w:r w:rsidR="00F92F42">
        <w:fldChar w:fldCharType="begin"/>
      </w:r>
      <w:r w:rsidR="00F92F42">
        <w:instrText>HYPERLINK \l "ref-haugenSprintMechanicalProperties2020" \h</w:instrText>
      </w:r>
      <w:r w:rsidR="00F92F42">
        <w:fldChar w:fldCharType="separate"/>
      </w:r>
      <w:r>
        <w:t xml:space="preserve">Haugen, </w:t>
      </w:r>
      <w:proofErr w:type="spellStart"/>
      <w:r>
        <w:t>Breitschädel</w:t>
      </w:r>
      <w:proofErr w:type="spellEnd"/>
      <w:r>
        <w:t>, and Seiler 2020</w:t>
      </w:r>
      <w:r w:rsidR="00F92F42">
        <w:fldChar w:fldCharType="end"/>
      </w:r>
      <w:r>
        <w:t xml:space="preserve">; </w:t>
      </w:r>
      <w:r w:rsidR="00F92F42">
        <w:fldChar w:fldCharType="begin"/>
      </w:r>
      <w:r w:rsidR="00F92F42">
        <w:instrText>HYPERLINK \l "X51c34a68a97c6a6d254e5eebdf120de021512e2" \h</w:instrText>
      </w:r>
      <w:r w:rsidR="00F92F42">
        <w:fldChar w:fldCharType="separate"/>
      </w:r>
      <w:r>
        <w:t xml:space="preserve">Haugen, </w:t>
      </w:r>
      <w:proofErr w:type="spellStart"/>
      <w:r>
        <w:t>Breitschädel</w:t>
      </w:r>
      <w:proofErr w:type="spellEnd"/>
      <w:r>
        <w:t xml:space="preserve">, and </w:t>
      </w:r>
      <w:proofErr w:type="spellStart"/>
      <w:r>
        <w:t>Samozino</w:t>
      </w:r>
      <w:proofErr w:type="spellEnd"/>
      <w:r>
        <w:t xml:space="preserve"> 2020</w:t>
      </w:r>
      <w:r w:rsidR="00F92F42">
        <w:fldChar w:fldCharType="end"/>
      </w:r>
      <w:r>
        <w:t>). This represents a challenge when collecting sprint data using timing gates and can substantially impact estimated parameters.</w:t>
      </w:r>
    </w:p>
    <w:p w14:paraId="2A1A5850" w14:textId="77777777" w:rsidR="00E636D8" w:rsidRDefault="009D538E" w:rsidP="005602FC">
      <w:r>
        <w:t xml:space="preserve">To demonstrate this impact, imagine three hypothetical twin brothers, Mike, Phil, and John, with the same short sprint characteristics: MSS equal to 9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TAU equal to 1.125 </w:t>
      </w:r>
      <m:oMath>
        <m:r>
          <w:rPr>
            <w:rFonts w:ascii="Cambria Math" w:hAnsi="Cambria Math"/>
          </w:rPr>
          <m:t>s</m:t>
        </m:r>
      </m:oMath>
      <w:r>
        <w:t xml:space="preserve">, MAC equal to 8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and PMAX equal to 18 </w:t>
      </w:r>
      <m:oMath>
        <m:r>
          <w:rPr>
            <w:rFonts w:ascii="Cambria Math" w:hAnsi="Cambria Math"/>
          </w:rPr>
          <m:t>W</m:t>
        </m:r>
        <m:r>
          <m:rPr>
            <m:sty m:val="p"/>
          </m:rPr>
          <w:rPr>
            <w:rFonts w:ascii="Cambria Math" w:hAnsi="Cambria Math"/>
          </w:rPr>
          <m:t>/</m:t>
        </m:r>
        <m:r>
          <w:rPr>
            <w:rFonts w:ascii="Cambria Math" w:hAnsi="Cambria Math"/>
          </w:rPr>
          <m:t>kg</m:t>
        </m:r>
      </m:oMath>
      <w:r>
        <w:t xml:space="preserve"> (these represent </w:t>
      </w:r>
      <w:r>
        <w:rPr>
          <w:i/>
          <w:iCs/>
        </w:rPr>
        <w:t>true</w:t>
      </w:r>
      <w:r>
        <w:t xml:space="preserve"> short sprint parameters). They all perform a 40 </w:t>
      </w:r>
      <m:oMath>
        <m:r>
          <w:rPr>
            <w:rFonts w:ascii="Cambria Math" w:hAnsi="Cambria Math"/>
          </w:rPr>
          <m:t>m</m:t>
        </m:r>
      </m:oMath>
      <w:r>
        <w:t xml:space="preserve"> sprint from a standing start using timing gates positioned at 5, 10, 20, 30, and 40 </w:t>
      </w:r>
      <m:oMath>
        <m:r>
          <w:rPr>
            <w:rFonts w:ascii="Cambria Math" w:hAnsi="Cambria Math"/>
          </w:rPr>
          <m:t>m</m:t>
        </m:r>
      </m:oMath>
      <w:r>
        <w:t xml:space="preserve">. For Mike and Phil, the timing system </w:t>
      </w:r>
      <w:r>
        <w:lastRenderedPageBreak/>
        <w:t xml:space="preserve">is activated by the initial timing gate (i.e., when they cross the beam) at the start of the sprint (i.e., </w:t>
      </w:r>
      <m:oMath>
        <m:r>
          <w:rPr>
            <w:rFonts w:ascii="Cambria Math" w:hAnsi="Cambria Math"/>
          </w:rPr>
          <m:t>d</m:t>
        </m:r>
        <m:r>
          <m:rPr>
            <m:sty m:val="p"/>
          </m:rPr>
          <w:rPr>
            <w:rFonts w:ascii="Cambria Math" w:hAnsi="Cambria Math"/>
          </w:rPr>
          <m:t>=</m:t>
        </m:r>
        <m:r>
          <w:rPr>
            <w:rFonts w:ascii="Cambria Math" w:hAnsi="Cambria Math"/>
          </w:rPr>
          <m:t>0</m:t>
        </m:r>
      </m:oMath>
      <w:r>
        <w:t xml:space="preserve"> </w:t>
      </w:r>
      <m:oMath>
        <m:r>
          <w:rPr>
            <w:rFonts w:ascii="Cambria Math" w:hAnsi="Cambria Math"/>
          </w:rPr>
          <m:t>m</m:t>
        </m:r>
      </m:oMath>
      <w:r>
        <w:t>). For John, the timing system is activated after the gunfire.</w:t>
      </w:r>
    </w:p>
    <w:p w14:paraId="2A1A5851" w14:textId="77777777" w:rsidR="00E636D8" w:rsidRDefault="009D538E" w:rsidP="005602FC">
      <w:r>
        <w:t xml:space="preserve">Mike represents the </w:t>
      </w:r>
      <w:r>
        <w:rPr>
          <w:i/>
          <w:iCs/>
        </w:rPr>
        <w:t>theoretical model</w:t>
      </w:r>
      <w:r>
        <w:t xml:space="preserve">, in which it is assumed that the initial force production and the timing initiation are perfectly synchronized. Mike’s split </w:t>
      </w:r>
      <w:proofErr w:type="gramStart"/>
      <w:r>
        <w:t>have</w:t>
      </w:r>
      <w:proofErr w:type="gramEnd"/>
      <w:r>
        <w:t xml:space="preserve"> already been enlisted in </w:t>
      </w:r>
      <w:r w:rsidR="00F92F42">
        <w:fldChar w:fldCharType="begin"/>
      </w:r>
      <w:r w:rsidR="00F92F42">
        <w:instrText>HYPERLINK \l "tbl-example-split-times" \h</w:instrText>
      </w:r>
      <w:r w:rsidR="00F92F42">
        <w:fldChar w:fldCharType="separate"/>
      </w:r>
      <w:r>
        <w:t>Table 1</w:t>
      </w:r>
      <w:r w:rsidR="00F92F42">
        <w:fldChar w:fldCharType="end"/>
      </w:r>
      <w:r>
        <w:t>.</w:t>
      </w:r>
    </w:p>
    <w:p w14:paraId="2A1A5852" w14:textId="77777777" w:rsidR="00E636D8" w:rsidRDefault="009D538E" w:rsidP="005602FC">
      <w:r>
        <w:t xml:space="preserve">On the other hand, Phil decides to move slightly behind the initial timing gate (i.e., for 0.5 </w:t>
      </w:r>
      <m:oMath>
        <m:r>
          <w:rPr>
            <w:rFonts w:ascii="Cambria Math" w:hAnsi="Cambria Math"/>
          </w:rPr>
          <m:t>m</m:t>
        </m:r>
      </m:oMath>
      <w:r>
        <w:t xml:space="preserve">) and use body rocking to initiate the sprint start. In other words, Phil uses a </w:t>
      </w:r>
      <w:r>
        <w:rPr>
          <w:i/>
          <w:iCs/>
        </w:rPr>
        <w:t>flying start</w:t>
      </w:r>
      <w:r>
        <w:t>, a common scenario when testing field sports athletes. From a measurement perspective, flying start distance is often recommended to avoid premature triggering of the timing system by lifted knees or swinging arms (</w:t>
      </w:r>
      <w:r w:rsidR="00F92F42">
        <w:fldChar w:fldCharType="begin"/>
      </w:r>
      <w:r w:rsidR="00F92F42">
        <w:instrText>HYPERLINK \l "X1e9453b82425d54fd450da95e3e109c3caee0a3" \h</w:instrText>
      </w:r>
      <w:r w:rsidR="00F92F42">
        <w:fldChar w:fldCharType="separate"/>
      </w:r>
      <w:r>
        <w:t>Altmann et al. 2015</w:t>
      </w:r>
      <w:r w:rsidR="00F92F42">
        <w:fldChar w:fldCharType="end"/>
      </w:r>
      <w:r>
        <w:t xml:space="preserve">; </w:t>
      </w:r>
      <w:r w:rsidR="00F92F42">
        <w:fldChar w:fldCharType="begin"/>
      </w:r>
      <w:r w:rsidR="00F92F42">
        <w:instrText>HYPERLINK \l "ref-haugenSprintRunningPerformance2016" \h</w:instrText>
      </w:r>
      <w:r w:rsidR="00F92F42">
        <w:fldChar w:fldCharType="separate"/>
      </w:r>
      <w:r>
        <w:t xml:space="preserve">Haugen and </w:t>
      </w:r>
      <w:proofErr w:type="spellStart"/>
      <w:r>
        <w:t>Buchheit</w:t>
      </w:r>
      <w:proofErr w:type="spellEnd"/>
      <w:r>
        <w:t xml:space="preserve"> 2016</w:t>
      </w:r>
      <w:r w:rsidR="00F92F42">
        <w:fldChar w:fldCharType="end"/>
      </w:r>
      <w:r>
        <w:t xml:space="preserve">; </w:t>
      </w:r>
      <w:r w:rsidR="00F92F42">
        <w:fldChar w:fldCharType="begin"/>
      </w:r>
      <w:r w:rsidR="00F92F42">
        <w:instrText>HYPERLINK \l "ref-altmannValiditySingleBeamTiming2017" \h</w:instrText>
      </w:r>
      <w:r w:rsidR="00F92F42">
        <w:fldChar w:fldCharType="separate"/>
      </w:r>
      <w:r>
        <w:t>Altmann et al. 2017</w:t>
      </w:r>
      <w:r w:rsidR="00F92F42">
        <w:fldChar w:fldCharType="end"/>
      </w:r>
      <w:r>
        <w:t xml:space="preserve">; </w:t>
      </w:r>
      <w:r w:rsidR="00F92F42">
        <w:fldChar w:fldCharType="begin"/>
      </w:r>
      <w:r w:rsidR="00F92F42">
        <w:instrText>HYPERLINK \l "ref-altmannAccuracySingleBeam2018" \h</w:instrText>
      </w:r>
      <w:r w:rsidR="00F92F42">
        <w:fldChar w:fldCharType="separate"/>
      </w:r>
      <w:r>
        <w:t>Altmann et al. 2018</w:t>
      </w:r>
      <w:r w:rsidR="00F92F42">
        <w:fldChar w:fldCharType="end"/>
      </w:r>
      <w:r>
        <w:t xml:space="preserve">; </w:t>
      </w:r>
      <w:r w:rsidR="00F92F42">
        <w:fldChar w:fldCharType="begin"/>
      </w:r>
      <w:r w:rsidR="00F92F42">
        <w:instrText>HYPERLINK \l "X51c34a68a97c6a6d254e5eebdf120de021512e2" \h</w:instrText>
      </w:r>
      <w:r w:rsidR="00F92F42">
        <w:fldChar w:fldCharType="separate"/>
      </w:r>
      <w:r>
        <w:t xml:space="preserve">Haugen, </w:t>
      </w:r>
      <w:proofErr w:type="spellStart"/>
      <w:r>
        <w:t>Breitschädel</w:t>
      </w:r>
      <w:proofErr w:type="spellEnd"/>
      <w:r>
        <w:t xml:space="preserve">, and </w:t>
      </w:r>
      <w:proofErr w:type="spellStart"/>
      <w:r>
        <w:t>Samozino</w:t>
      </w:r>
      <w:proofErr w:type="spellEnd"/>
      <w:r>
        <w:t xml:space="preserve"> 2020</w:t>
      </w:r>
      <w:r w:rsidR="00F92F42">
        <w:fldChar w:fldCharType="end"/>
      </w:r>
      <w:r>
        <w:t>). Flying start can also result from body rocking during the standing start. Clearly, any flying start with a difference between the initial force production and the start time can lead to skewed parameters and predictions. Since it is hard to get faster at a sprint, inconsistent starts can hide the effects of the training intervention.</w:t>
      </w:r>
    </w:p>
    <w:p w14:paraId="2A1A5853" w14:textId="77777777" w:rsidR="00E636D8" w:rsidRDefault="009D538E" w:rsidP="005602FC">
      <w:r>
        <w:t xml:space="preserve">Since the gunfire triggers John’s start, his split times have an additional reaction time of 0.2 </w:t>
      </w:r>
      <m:oMath>
        <m:r>
          <w:rPr>
            <w:rFonts w:ascii="Cambria Math" w:hAnsi="Cambria Math"/>
          </w:rPr>
          <m:t>s</m:t>
        </m:r>
      </m:oMath>
      <w:r>
        <w:t>. This is similar to a scenario where the athlete prematurely triggers a timing system when standing too close to the initial timing gate. John’s data can thus be used to demonstrate the effects of this scenario on the estimated parameters.</w:t>
      </w:r>
    </w:p>
    <w:p w14:paraId="2A1A5854" w14:textId="4A3ADEC2" w:rsidR="00E636D8" w:rsidRDefault="009D538E" w:rsidP="005602FC">
      <w:r>
        <w:t xml:space="preserve">Timing gates utilized in this theoretical example provide precision to two decimals (i.e., closest 10 </w:t>
      </w:r>
      <m:oMath>
        <m:r>
          <w:rPr>
            <w:rFonts w:ascii="Cambria Math" w:hAnsi="Cambria Math"/>
          </w:rPr>
          <m:t>ms</m:t>
        </m:r>
        <m:r>
          <m:rPr>
            <m:sty m:val="p"/>
          </m:rPr>
          <w:rPr>
            <w:rFonts w:ascii="Cambria Math" w:hAnsi="Cambria Math"/>
          </w:rPr>
          <m:t>)</m:t>
        </m:r>
      </m:oMath>
      <w:r>
        <w:t xml:space="preserve">, representing a measurement error source. A graphical representation of the sprint splits can be found in </w:t>
      </w:r>
      <w:r w:rsidR="00F92F42">
        <w:fldChar w:fldCharType="begin"/>
      </w:r>
      <w:r w:rsidR="00F92F42">
        <w:instrText>HYPERLINK \l "fig-mike-phil-john-split-times" \h</w:instrText>
      </w:r>
      <w:r w:rsidR="00F92F42">
        <w:fldChar w:fldCharType="separate"/>
      </w:r>
      <w:r>
        <w:t>Figure 1</w:t>
      </w:r>
      <w:r w:rsidR="00F92F42">
        <w:fldChar w:fldCharType="end"/>
      </w:r>
      <w:r>
        <w:t>.</w:t>
      </w:r>
    </w:p>
    <w:p w14:paraId="4F8093AA" w14:textId="77777777" w:rsidR="00024635" w:rsidRDefault="00024635" w:rsidP="005602FC"/>
    <w:p w14:paraId="5969F6DC" w14:textId="5A7CF654" w:rsidR="00024635" w:rsidRPr="00024635" w:rsidRDefault="00024635" w:rsidP="00024635">
      <w:pPr>
        <w:jc w:val="center"/>
        <w:rPr>
          <w:b/>
          <w:bCs/>
        </w:rPr>
      </w:pPr>
      <w:r w:rsidRPr="00024635">
        <w:rPr>
          <w:b/>
          <w:bCs/>
        </w:rPr>
        <w:t>[Insert Figure 1 here]</w:t>
      </w:r>
    </w:p>
    <w:p w14:paraId="154FB81A" w14:textId="77777777" w:rsidR="00024635" w:rsidRDefault="00024635" w:rsidP="005602FC"/>
    <w:p w14:paraId="2A1A5858" w14:textId="0D4E70F2" w:rsidR="00E636D8" w:rsidRDefault="009D538E" w:rsidP="005602FC">
      <w:r>
        <w:lastRenderedPageBreak/>
        <w:t xml:space="preserve">Estimated sprint parameters can be found in </w:t>
      </w:r>
      <w:r w:rsidR="00F92F42">
        <w:fldChar w:fldCharType="begin"/>
      </w:r>
      <w:r w:rsidR="00F92F42">
        <w:instrText>HYPERLINK \l "tbl-mike-phil-john-est-params" \h</w:instrText>
      </w:r>
      <w:r w:rsidR="00F92F42">
        <w:fldChar w:fldCharType="separate"/>
      </w:r>
      <w:r>
        <w:t>Table 2</w:t>
      </w:r>
      <w:r w:rsidR="00F92F42">
        <w:fldChar w:fldCharType="end"/>
      </w:r>
      <w:r>
        <w:t>). As seen from the results (</w:t>
      </w:r>
      <w:r w:rsidR="00F92F42">
        <w:fldChar w:fldCharType="begin"/>
      </w:r>
      <w:r w:rsidR="00F92F42">
        <w:instrText>HYPERLINK \l "tbl-mike-phil-john-est-params" \h</w:instrText>
      </w:r>
      <w:r w:rsidR="00F92F42">
        <w:fldChar w:fldCharType="separate"/>
      </w:r>
      <w:r>
        <w:t>Table 2</w:t>
      </w:r>
      <w:r w:rsidR="00F92F42">
        <w:fldChar w:fldCharType="end"/>
      </w:r>
      <w:r>
        <w:t xml:space="preserve">)), estimated short sprint parameters for all three brothers differ from the </w:t>
      </w:r>
      <w:r>
        <w:rPr>
          <w:i/>
          <w:iCs/>
        </w:rPr>
        <w:t>true</w:t>
      </w:r>
      <w:r>
        <w:t xml:space="preserve"> parameters used to generate the data (i.e., their </w:t>
      </w:r>
      <w:r>
        <w:rPr>
          <w:i/>
          <w:iCs/>
        </w:rPr>
        <w:t>true</w:t>
      </w:r>
      <w:r>
        <w:t xml:space="preserve"> short sprint characteristics). All three brothers have a bias in estimated parameters due to timing gates’ precision to 2 decimals (i.e., 10 </w:t>
      </w:r>
      <m:oMath>
        <m:r>
          <w:rPr>
            <w:rFonts w:ascii="Cambria Math" w:hAnsi="Cambria Math"/>
          </w:rPr>
          <m:t>ms</m:t>
        </m:r>
      </m:oMath>
      <w:r>
        <w:t>). Bias in estimated parameters in Phil’s case is due to the flying start involved, while in John’s case, it is due to the reaction time involved in the split times.</w:t>
      </w:r>
    </w:p>
    <w:p w14:paraId="7188D7D8" w14:textId="71B7B9C9" w:rsidR="00437D47" w:rsidRDefault="00437D47" w:rsidP="005602FC"/>
    <w:p w14:paraId="305F3A39" w14:textId="4DBABB31" w:rsidR="00437D47" w:rsidRPr="00437D47" w:rsidRDefault="00437D47" w:rsidP="00437D47">
      <w:pPr>
        <w:jc w:val="center"/>
        <w:rPr>
          <w:b/>
          <w:bCs/>
        </w:rPr>
      </w:pPr>
      <w:r w:rsidRPr="00437D47">
        <w:rPr>
          <w:b/>
          <w:bCs/>
        </w:rPr>
        <w:t>[Insert Table 2 here]</w:t>
      </w:r>
    </w:p>
    <w:p w14:paraId="2A1A5878" w14:textId="77777777" w:rsidR="00E636D8" w:rsidRDefault="009D538E" w:rsidP="005602FC">
      <w:pPr>
        <w:pStyle w:val="Heading2"/>
        <w:spacing w:line="480" w:lineRule="auto"/>
      </w:pPr>
      <w:bookmarkStart w:id="23" w:name="X011273a575d0cc66c8ecd1ced375985db178691"/>
      <w:bookmarkEnd w:id="22"/>
      <w:r>
        <w:t>How to overcome missing the initial force production when using timing gates?</w:t>
      </w:r>
    </w:p>
    <w:p w14:paraId="2A1A5879" w14:textId="77777777" w:rsidR="00E636D8" w:rsidRDefault="009D538E" w:rsidP="005602FC">
      <w:r>
        <w:t xml:space="preserve">The literature suggests using a correction factor of +0.5 </w:t>
      </w:r>
      <m:oMath>
        <m:r>
          <w:rPr>
            <w:rFonts w:ascii="Cambria Math" w:hAnsi="Cambria Math"/>
          </w:rPr>
          <m:t>s</m:t>
        </m:r>
      </m:oMath>
      <w:r>
        <w:t xml:space="preserve"> as a viable solution (i.e., simply adding +0.5 </w:t>
      </w:r>
      <m:oMath>
        <m:r>
          <w:rPr>
            <w:rFonts w:ascii="Cambria Math" w:hAnsi="Cambria Math"/>
          </w:rPr>
          <m:t>s</m:t>
        </m:r>
      </m:oMath>
      <w:r>
        <w:t xml:space="preserve"> to split times) to convert to “first movement” triggering when utilizing recommended 0.5 </w:t>
      </w:r>
      <m:oMath>
        <m:r>
          <w:rPr>
            <w:rFonts w:ascii="Cambria Math" w:hAnsi="Cambria Math"/>
          </w:rPr>
          <m:t>m</m:t>
        </m:r>
      </m:oMath>
      <w:r>
        <w:t xml:space="preserve"> flying distance behind the initial timing gate (</w:t>
      </w:r>
      <w:r w:rsidR="00F92F42">
        <w:fldChar w:fldCharType="begin"/>
      </w:r>
      <w:r w:rsidR="00F92F42">
        <w:instrText>HYPERLINK \l "ref-haugenDifferenceStartImpact2012" \h</w:instrText>
      </w:r>
      <w:r w:rsidR="00F92F42">
        <w:fldChar w:fldCharType="separate"/>
      </w:r>
      <w:r>
        <w:t>Haugen et al. 2012</w:t>
      </w:r>
      <w:r w:rsidR="00F92F42">
        <w:fldChar w:fldCharType="end"/>
      </w:r>
      <w:r>
        <w:t xml:space="preserve">; </w:t>
      </w:r>
      <w:r w:rsidR="00F92F42">
        <w:fldChar w:fldCharType="begin"/>
      </w:r>
      <w:r w:rsidR="00F92F42">
        <w:instrText>HYPERLINK \l "ref-haugenSprintRunningPerformance2016" \h</w:instrText>
      </w:r>
      <w:r w:rsidR="00F92F42">
        <w:fldChar w:fldCharType="separate"/>
      </w:r>
      <w:r>
        <w:t xml:space="preserve">Haugen and </w:t>
      </w:r>
      <w:proofErr w:type="spellStart"/>
      <w:r>
        <w:t>Buchheit</w:t>
      </w:r>
      <w:proofErr w:type="spellEnd"/>
      <w:r>
        <w:t xml:space="preserve"> 2016</w:t>
      </w:r>
      <w:r w:rsidR="00F92F42">
        <w:fldChar w:fldCharType="end"/>
      </w:r>
      <w:r>
        <w:t xml:space="preserve">; </w:t>
      </w:r>
      <w:r w:rsidR="00F92F42">
        <w:fldChar w:fldCharType="begin"/>
      </w:r>
      <w:r w:rsidR="00F92F42">
        <w:instrText>HYPERLINK \l "ref-haugenSprintMechanicalVariables2019" \h</w:instrText>
      </w:r>
      <w:r w:rsidR="00F92F42">
        <w:fldChar w:fldCharType="separate"/>
      </w:r>
      <w:r>
        <w:t>Haugen et al. 2019</w:t>
      </w:r>
      <w:r w:rsidR="00F92F42">
        <w:fldChar w:fldCharType="end"/>
      </w:r>
      <w:r>
        <w:t xml:space="preserve">; </w:t>
      </w:r>
      <w:r w:rsidR="00F92F42">
        <w:fldChar w:fldCharType="begin"/>
      </w:r>
      <w:r w:rsidR="00F92F42">
        <w:instrText>HYPERLINK \l "ref-haugenSprintMechanicalProperties2020" \h</w:instrText>
      </w:r>
      <w:r w:rsidR="00F92F42">
        <w:fldChar w:fldCharType="separate"/>
      </w:r>
      <w:r>
        <w:t xml:space="preserve">Haugen, </w:t>
      </w:r>
      <w:proofErr w:type="spellStart"/>
      <w:r>
        <w:t>Breitschädel</w:t>
      </w:r>
      <w:proofErr w:type="spellEnd"/>
      <w:r>
        <w:t>, and Seiler 2020</w:t>
      </w:r>
      <w:r w:rsidR="00F92F42">
        <w:fldChar w:fldCharType="end"/>
      </w:r>
      <w:r>
        <w:t xml:space="preserve">). Intriguingly, the average difference between the standing start with a photocell trigger and a block start to gunfire for a 40-meter sprint was 0.27 </w:t>
      </w:r>
      <m:oMath>
        <m:r>
          <w:rPr>
            <w:rFonts w:ascii="Cambria Math" w:hAnsi="Cambria Math"/>
          </w:rPr>
          <m:t>s</m:t>
        </m:r>
      </m:oMath>
      <w:r>
        <w:t xml:space="preserve"> (</w:t>
      </w:r>
      <w:r w:rsidR="00F92F42">
        <w:fldChar w:fldCharType="begin"/>
      </w:r>
      <w:r w:rsidR="00F92F42">
        <w:instrText>HYPERLINK \l "ref-haugenDifferenceStartImpact2012" \h</w:instrText>
      </w:r>
      <w:r w:rsidR="00F92F42">
        <w:fldChar w:fldCharType="separate"/>
      </w:r>
      <w:r>
        <w:t>Haugen et al. 2012</w:t>
      </w:r>
      <w:r w:rsidR="00F92F42">
        <w:fldChar w:fldCharType="end"/>
      </w:r>
      <w:r>
        <w:t>). Consequently, although a timing correction factor is required to prevent further inaccuracies in estimates of kinetic variables (e.g., overestimate power), a correction factor that is too big would have the opposite effect (e.g., underestimate power).</w:t>
      </w:r>
    </w:p>
    <w:p w14:paraId="2A1A587A" w14:textId="77777777" w:rsidR="00E636D8" w:rsidRDefault="009D538E" w:rsidP="005602FC">
      <w:pPr>
        <w:pStyle w:val="Heading3"/>
        <w:spacing w:line="480" w:lineRule="auto"/>
      </w:pPr>
      <w:bookmarkStart w:id="24" w:name="the-estimated-time-correction-model"/>
      <w:r>
        <w:t>The Estimated time correction model</w:t>
      </w:r>
    </w:p>
    <w:p w14:paraId="2A1A587B" w14:textId="77777777" w:rsidR="00E636D8" w:rsidRDefault="009D538E" w:rsidP="005602FC">
      <w:r>
        <w:t xml:space="preserve">Instead of using </w:t>
      </w:r>
      <w:r>
        <w:rPr>
          <w:i/>
          <w:iCs/>
        </w:rPr>
        <w:t>apriori</w:t>
      </w:r>
      <w:r>
        <w:t xml:space="preserve"> time correction from the literature, this parameter may be estimated using the supplied data, together with MSS and TAU. Stenroth et al. (</w:t>
      </w:r>
      <w:r w:rsidR="00F92F42">
        <w:fldChar w:fldCharType="begin"/>
      </w:r>
      <w:r w:rsidR="00F92F42">
        <w:instrText>HYPERLINK \l "Xf1011dded519ee0de75fb97a2b8a911dfc18ddc" \h</w:instrText>
      </w:r>
      <w:r w:rsidR="00F92F42">
        <w:fldChar w:fldCharType="separate"/>
      </w:r>
      <w:r>
        <w:t>2020</w:t>
      </w:r>
      <w:r w:rsidR="00F92F42">
        <w:fldChar w:fldCharType="end"/>
      </w:r>
      <w:r>
        <w:t xml:space="preserve">) propose the same approach, titled the </w:t>
      </w:r>
      <w:r>
        <w:rPr>
          <w:i/>
          <w:iCs/>
        </w:rPr>
        <w:t>time shift method</w:t>
      </w:r>
      <w:r>
        <w:t xml:space="preserve">, and the estimated parameter, </w:t>
      </w:r>
      <w:r>
        <w:lastRenderedPageBreak/>
        <w:t xml:space="preserve">named the </w:t>
      </w:r>
      <w:r>
        <w:rPr>
          <w:i/>
          <w:iCs/>
        </w:rPr>
        <w:t>time shift parameter</w:t>
      </w:r>
      <w:r>
        <w:t xml:space="preserve">. In accordance with the current literature, this parameter is termed </w:t>
      </w:r>
      <w:r>
        <w:rPr>
          <w:i/>
          <w:iCs/>
        </w:rPr>
        <w:t>time correction</w:t>
      </w:r>
      <w:r>
        <w:t xml:space="preserve"> (TC) (</w:t>
      </w:r>
      <w:proofErr w:type="spellStart"/>
      <w:r w:rsidR="00F92F42">
        <w:fldChar w:fldCharType="begin"/>
      </w:r>
      <w:r w:rsidR="00F92F42">
        <w:instrText>HYPERLINK \l "Xc4200044e1419d2ae905af7be5d26d53e3f416c" \h</w:instrText>
      </w:r>
      <w:r w:rsidR="00F92F42">
        <w:fldChar w:fldCharType="separate"/>
      </w:r>
      <w:r>
        <w:t>Vescovi</w:t>
      </w:r>
      <w:proofErr w:type="spellEnd"/>
      <w:r>
        <w:t xml:space="preserve"> and Jovanović 2021</w:t>
      </w:r>
      <w:r w:rsidR="00F92F42">
        <w:fldChar w:fldCharType="end"/>
      </w:r>
      <w:r>
        <w:t>).</w:t>
      </w:r>
    </w:p>
    <w:p w14:paraId="2A1A587C" w14:textId="77777777" w:rsidR="00E636D8" w:rsidRDefault="009D538E" w:rsidP="005602FC">
      <w:r>
        <w:t xml:space="preserve">Using the original </w:t>
      </w:r>
      <w:r w:rsidR="00F92F42">
        <w:fldChar w:fldCharType="begin"/>
      </w:r>
      <w:r w:rsidR="00F92F42">
        <w:instrText>HYPERLINK \l "eq-time-distance" \h</w:instrText>
      </w:r>
      <w:r w:rsidR="00F92F42">
        <w:fldChar w:fldCharType="separate"/>
      </w:r>
      <w:r>
        <w:t>Equation 5</w:t>
      </w:r>
      <w:r w:rsidR="00F92F42">
        <w:fldChar w:fldCharType="end"/>
      </w:r>
      <w:r>
        <w:t xml:space="preserve"> to implement the TC parameter now yields the new </w:t>
      </w:r>
      <w:r w:rsidR="00F92F42">
        <w:fldChar w:fldCharType="begin"/>
      </w:r>
      <w:r w:rsidR="00F92F42">
        <w:instrText>HYPERLINK \l "eq-time-correction" \h</w:instrText>
      </w:r>
      <w:r w:rsidR="00F92F42">
        <w:fldChar w:fldCharType="separate"/>
      </w:r>
      <w:r>
        <w:t>Equation 7</w:t>
      </w:r>
      <w:r w:rsidR="00F92F42">
        <w:fldChar w:fldCharType="end"/>
      </w:r>
      <w:r>
        <w:t xml:space="preserve">. </w:t>
      </w:r>
      <w:r w:rsidR="00F92F42">
        <w:fldChar w:fldCharType="begin"/>
      </w:r>
      <w:r w:rsidR="00F92F42">
        <w:instrText>HYPERLINK \l "eq-time-correction" \h</w:instrText>
      </w:r>
      <w:r w:rsidR="00F92F42">
        <w:fldChar w:fldCharType="separate"/>
      </w:r>
      <w:r>
        <w:t>Equation 7</w:t>
      </w:r>
      <w:r w:rsidR="00F92F42">
        <w:fldChar w:fldCharType="end"/>
      </w:r>
      <w:r>
        <w:t xml:space="preserve"> is utilized as the model definition in the </w:t>
      </w:r>
      <w:r>
        <w:rPr>
          <w:i/>
          <w:iCs/>
        </w:rPr>
        <w:t>Estimated TC</w:t>
      </w:r>
      <w:r>
        <w:t xml:space="preserve"> model, as opposed to the model using </w:t>
      </w:r>
      <w:r w:rsidR="00F92F42">
        <w:fldChar w:fldCharType="begin"/>
      </w:r>
      <w:r w:rsidR="00F92F42">
        <w:instrText>HYPERLINK \l "eq-time-distance" \h</w:instrText>
      </w:r>
      <w:r w:rsidR="00F92F42">
        <w:fldChar w:fldCharType="separate"/>
      </w:r>
      <w:r>
        <w:t>Equation 5</w:t>
      </w:r>
      <w:r w:rsidR="00F92F42">
        <w:fldChar w:fldCharType="end"/>
      </w:r>
      <w:r>
        <w:t xml:space="preserve">, which is termed the </w:t>
      </w:r>
      <w:r>
        <w:rPr>
          <w:i/>
          <w:iCs/>
        </w:rPr>
        <w:t>No correction</w:t>
      </w:r>
      <w:r>
        <w:t xml:space="preserve"> model in this study. The model in which TC is fixed (i.e., by simply adding TC to split times) is termed the </w:t>
      </w:r>
      <w:r>
        <w:rPr>
          <w:i/>
          <w:iCs/>
        </w:rPr>
        <w:t>Fixed TC</w:t>
      </w:r>
      <w:r>
        <w:t xml:space="preserve"> model.</w:t>
      </w:r>
    </w:p>
    <w:p w14:paraId="2A1A587D" w14:textId="77777777" w:rsidR="00E636D8" w:rsidRDefault="009D538E" w:rsidP="005602FC">
      <w:bookmarkStart w:id="25" w:name="eq-time-correction"/>
      <m:oMathPara>
        <m:oMathParaPr>
          <m:jc m:val="center"/>
        </m:oMathParaPr>
        <m:oMath>
          <m:r>
            <w:rPr>
              <w:rFonts w:ascii="Cambria Math" w:hAnsi="Cambria Math"/>
            </w:rPr>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TC  </m:t>
          </m:r>
          <m:d>
            <m:dPr>
              <m:ctrlPr>
                <w:rPr>
                  <w:rFonts w:ascii="Cambria Math" w:hAnsi="Cambria Math"/>
                </w:rPr>
              </m:ctrlPr>
            </m:dPr>
            <m:e>
              <m:r>
                <w:rPr>
                  <w:rFonts w:ascii="Cambria Math" w:hAnsi="Cambria Math"/>
                </w:rPr>
                <m:t>7</m:t>
              </m:r>
            </m:e>
          </m:d>
        </m:oMath>
      </m:oMathPara>
      <w:bookmarkEnd w:id="25"/>
    </w:p>
    <w:p w14:paraId="2A1A587E" w14:textId="77777777" w:rsidR="00E636D8" w:rsidRDefault="009D538E" w:rsidP="005602FC">
      <w:r>
        <w:t xml:space="preserve">From a regression perspective, the TC parameter can be viewed as an </w:t>
      </w:r>
      <w:r>
        <w:rPr>
          <w:i/>
          <w:iCs/>
        </w:rPr>
        <w:t>intercept</w:t>
      </w:r>
      <w:r>
        <w:t xml:space="preserve">. It can be beneficial when assuming a fixed time shift is involved (i.e., reaction time or premature triggering of the timing equipment). Comparing the split times of Mike and John in </w:t>
      </w:r>
      <w:r w:rsidR="00F92F42">
        <w:fldChar w:fldCharType="begin"/>
      </w:r>
      <w:r w:rsidR="00F92F42">
        <w:instrText>HYPERLINK \l "fig-mike-phil-john-split-times" \h</w:instrText>
      </w:r>
      <w:r w:rsidR="00F92F42">
        <w:fldChar w:fldCharType="separate"/>
      </w:r>
      <w:r>
        <w:t>Figure 1</w:t>
      </w:r>
      <w:r w:rsidR="00F92F42">
        <w:fldChar w:fldCharType="end"/>
      </w:r>
      <w:r>
        <w:t xml:space="preserve">, it can be noticed that the lines are parallel. In this scenario, the </w:t>
      </w:r>
      <w:r>
        <w:rPr>
          <w:i/>
          <w:iCs/>
        </w:rPr>
        <w:t>Estimated TC</w:t>
      </w:r>
      <w:r>
        <w:t xml:space="preserve"> model can remove bias between Mike and John. The </w:t>
      </w:r>
      <w:r>
        <w:rPr>
          <w:i/>
          <w:iCs/>
        </w:rPr>
        <w:t>Estimated TC</w:t>
      </w:r>
      <w:r>
        <w:t xml:space="preserve"> model can also help remove bias in estimated parameters in Phil’s case. However, when looking closely at </w:t>
      </w:r>
      <w:r w:rsidR="00F92F42">
        <w:fldChar w:fldCharType="begin"/>
      </w:r>
      <w:r w:rsidR="00F92F42">
        <w:instrText>HYPERLINK \l "fig-mike-phil-john-split-times" \h</w:instrText>
      </w:r>
      <w:r w:rsidR="00F92F42">
        <w:fldChar w:fldCharType="separate"/>
      </w:r>
      <w:r>
        <w:t>Figure 1</w:t>
      </w:r>
      <w:r w:rsidR="00F92F42">
        <w:fldChar w:fldCharType="end"/>
      </w:r>
      <w:r>
        <w:t>, it can be noticed that Phil’s and Mike’s lines are not parallel. This is because there is already some velocity when the initial timing gate is triggered; thus, the time shift is not constant.</w:t>
      </w:r>
    </w:p>
    <w:p w14:paraId="2A1A587F" w14:textId="77777777" w:rsidR="00E636D8" w:rsidRDefault="009D538E" w:rsidP="005602FC">
      <w:r>
        <w:t xml:space="preserve">These models (i.e., </w:t>
      </w:r>
      <w:r>
        <w:rPr>
          <w:i/>
          <w:iCs/>
        </w:rPr>
        <w:t>Fixed TC</w:t>
      </w:r>
      <w:r>
        <w:t xml:space="preserve"> of +0.3, +0.5 </w:t>
      </w:r>
      <m:oMath>
        <m:r>
          <w:rPr>
            <w:rFonts w:ascii="Cambria Math" w:hAnsi="Cambria Math"/>
          </w:rPr>
          <m:t>s</m:t>
        </m:r>
      </m:oMath>
      <w:r>
        <w:t xml:space="preserve">, and </w:t>
      </w:r>
      <w:r>
        <w:rPr>
          <w:i/>
          <w:iCs/>
        </w:rPr>
        <w:t>Estimate TC</w:t>
      </w:r>
      <w:r>
        <w:t xml:space="preserve"> model) are applied to Mike, Phil, and John’s split times. The estimated model parameters can be found in </w:t>
      </w:r>
      <w:r w:rsidR="00F92F42">
        <w:fldChar w:fldCharType="begin"/>
      </w:r>
      <w:r w:rsidR="00F92F42">
        <w:instrText>HYPERLINK \l "tbl-all-estimates" \h</w:instrText>
      </w:r>
      <w:r w:rsidR="00F92F42">
        <w:fldChar w:fldCharType="separate"/>
      </w:r>
      <w:r>
        <w:t>Table 3</w:t>
      </w:r>
      <w:r w:rsidR="00F92F42">
        <w:fldChar w:fldCharType="end"/>
      </w:r>
      <w:r>
        <w:t xml:space="preserve">) and previously estimated parameter values using the </w:t>
      </w:r>
      <w:r>
        <w:rPr>
          <w:i/>
          <w:iCs/>
        </w:rPr>
        <w:t>No correction</w:t>
      </w:r>
      <w:r>
        <w:t xml:space="preserve"> model. As can be noted from </w:t>
      </w:r>
      <w:r w:rsidR="00F92F42">
        <w:fldChar w:fldCharType="begin"/>
      </w:r>
      <w:r w:rsidR="00F92F42">
        <w:instrText>HYPERLINK \l "tbl-all-estimates" \h</w:instrText>
      </w:r>
      <w:r w:rsidR="00F92F42">
        <w:fldChar w:fldCharType="separate"/>
      </w:r>
      <w:r>
        <w:t>Table 3</w:t>
      </w:r>
      <w:r w:rsidR="00F92F42">
        <w:fldChar w:fldCharType="end"/>
      </w:r>
      <w:r>
        <w:t xml:space="preserve">, adding +0.3 </w:t>
      </w:r>
      <m:oMath>
        <m:r>
          <w:rPr>
            <w:rFonts w:ascii="Cambria Math" w:hAnsi="Cambria Math"/>
          </w:rPr>
          <m:t>s</m:t>
        </m:r>
      </m:oMath>
      <w:r>
        <w:t xml:space="preserve"> worked well for Phil in terms of approaching </w:t>
      </w:r>
      <w:r>
        <w:rPr>
          <w:i/>
          <w:iCs/>
        </w:rPr>
        <w:t>true</w:t>
      </w:r>
      <w:r>
        <w:t xml:space="preserve"> parameter values, while adding +0.5 </w:t>
      </w:r>
      <m:oMath>
        <m:r>
          <w:rPr>
            <w:rFonts w:ascii="Cambria Math" w:hAnsi="Cambria Math"/>
          </w:rPr>
          <m:t>s</m:t>
        </m:r>
      </m:oMath>
      <w:r>
        <w:t xml:space="preserve"> was detrimental in un-biasing estimated parameters.</w:t>
      </w:r>
    </w:p>
    <w:p w14:paraId="2A1A5880" w14:textId="77777777" w:rsidR="00E636D8" w:rsidRDefault="009D538E" w:rsidP="005602FC">
      <w:r>
        <w:lastRenderedPageBreak/>
        <w:t xml:space="preserve">The </w:t>
      </w:r>
      <w:r>
        <w:rPr>
          <w:i/>
          <w:iCs/>
        </w:rPr>
        <w:t>Estimated TC</w:t>
      </w:r>
      <w:r>
        <w:t xml:space="preserve"> model worked well for all three athletes in terms of un-biasing the parameter estimates. The estimated TC parameter for John was also very close to the </w:t>
      </w:r>
      <w:r>
        <w:rPr>
          <w:i/>
          <w:iCs/>
        </w:rPr>
        <w:t>true</w:t>
      </w:r>
      <w:r>
        <w:t xml:space="preserve"> reaction time of 0.2 </w:t>
      </w:r>
      <m:oMath>
        <m:r>
          <w:rPr>
            <w:rFonts w:ascii="Cambria Math" w:hAnsi="Cambria Math"/>
          </w:rPr>
          <m:t>s</m:t>
        </m:r>
      </m:oMath>
      <w:r>
        <w:t>.</w:t>
      </w:r>
    </w:p>
    <w:p w14:paraId="2A1A5881" w14:textId="77777777" w:rsidR="00E636D8" w:rsidRDefault="009D538E" w:rsidP="005602FC">
      <w:pPr>
        <w:pStyle w:val="Heading3"/>
        <w:spacing w:line="480" w:lineRule="auto"/>
      </w:pPr>
      <w:bookmarkStart w:id="26" w:name="estimated-flying-distance-model"/>
      <w:bookmarkEnd w:id="24"/>
      <w:r>
        <w:t>Estimated flying distance model</w:t>
      </w:r>
    </w:p>
    <w:p w14:paraId="2A1A5882" w14:textId="77777777" w:rsidR="00E636D8" w:rsidRDefault="009D538E" w:rsidP="005602FC">
      <w:r>
        <w:t xml:space="preserve">Although the </w:t>
      </w:r>
      <w:r>
        <w:rPr>
          <w:i/>
          <w:iCs/>
        </w:rPr>
        <w:t>Estimated TC</w:t>
      </w:r>
      <w:r>
        <w:t xml:space="preserve"> model performed well in Phil’s case (twin brother doing flying start), instead of assuming time shift (which helps in un-biasing the estimates compared to the </w:t>
      </w:r>
      <w:r>
        <w:rPr>
          <w:i/>
          <w:iCs/>
        </w:rPr>
        <w:t>No correction</w:t>
      </w:r>
      <w:r>
        <w:t xml:space="preserve"> model), the model definition that assumes </w:t>
      </w:r>
      <w:r>
        <w:rPr>
          <w:i/>
          <w:iCs/>
        </w:rPr>
        <w:t>flying start distance</w:t>
      </w:r>
      <w:r>
        <w:t xml:space="preserve"> (FD) involved in the </w:t>
      </w:r>
      <w:r>
        <w:rPr>
          <w:i/>
          <w:iCs/>
        </w:rPr>
        <w:t>data-generating-process</w:t>
      </w:r>
      <w:r>
        <w:t xml:space="preserve"> (DGP) can be utilized. This </w:t>
      </w:r>
      <w:r>
        <w:rPr>
          <w:i/>
          <w:iCs/>
        </w:rPr>
        <w:t>Estimated FD</w:t>
      </w:r>
      <w:r>
        <w:t xml:space="preserve"> model utilizes </w:t>
      </w:r>
      <w:r w:rsidR="00F92F42">
        <w:fldChar w:fldCharType="begin"/>
      </w:r>
      <w:r w:rsidR="00F92F42">
        <w:instrText>HYPERLINK \l "eq-distance-correction" \h</w:instrText>
      </w:r>
      <w:r w:rsidR="00F92F42">
        <w:fldChar w:fldCharType="separate"/>
      </w:r>
      <w:r>
        <w:t>Equation 8</w:t>
      </w:r>
      <w:r w:rsidR="00F92F42">
        <w:fldChar w:fldCharType="end"/>
      </w:r>
      <w:r>
        <w:t xml:space="preserve"> as the model definition.</w:t>
      </w:r>
    </w:p>
    <w:bookmarkStart w:id="27" w:name="eq-distance-correction"/>
    <w:p w14:paraId="2A1A5883" w14:textId="77777777" w:rsidR="00E636D8" w:rsidRDefault="00E5734D" w:rsidP="005602FC">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d>
                  <m:dPr>
                    <m:ctrlPr>
                      <w:rPr>
                        <w:rFonts w:ascii="Cambria Math" w:hAnsi="Cambria Math"/>
                      </w:rPr>
                    </m:ctrlPr>
                  </m:dPr>
                  <m:e>
                    <m:r>
                      <w:rPr>
                        <w:rFonts w:ascii="Cambria Math" w:hAnsi="Cambria Math"/>
                      </w:rPr>
                      <m:t>d</m:t>
                    </m:r>
                  </m:e>
                </m:d>
              </m:e>
              <m:e>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r>
              <m:e/>
              <m:e>
                <m:r>
                  <w:rPr>
                    <w:rFonts w:ascii="Cambria Math" w:hAnsi="Cambria Math"/>
                  </w:rPr>
                  <m:t> </m:t>
                </m:r>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
          <m:r>
            <w:rPr>
              <w:rFonts w:ascii="Cambria Math" w:hAnsi="Cambria Math"/>
            </w:rPr>
            <m:t>  </m:t>
          </m:r>
          <m:d>
            <m:dPr>
              <m:ctrlPr>
                <w:rPr>
                  <w:rFonts w:ascii="Cambria Math" w:hAnsi="Cambria Math"/>
                </w:rPr>
              </m:ctrlPr>
            </m:dPr>
            <m:e>
              <m:r>
                <w:rPr>
                  <w:rFonts w:ascii="Cambria Math" w:hAnsi="Cambria Math"/>
                </w:rPr>
                <m:t>8</m:t>
              </m:r>
            </m:e>
          </m:d>
        </m:oMath>
      </m:oMathPara>
      <w:bookmarkEnd w:id="27"/>
    </w:p>
    <w:p w14:paraId="2A1A5884" w14:textId="77777777" w:rsidR="00E636D8" w:rsidRDefault="00F92F42" w:rsidP="005602FC">
      <w:r>
        <w:fldChar w:fldCharType="begin"/>
      </w:r>
      <w:r>
        <w:instrText>HYPERLINK \l "tbl-all-estimates" \h</w:instrText>
      </w:r>
      <w:r>
        <w:fldChar w:fldCharType="separate"/>
      </w:r>
      <w:r w:rsidR="009D538E">
        <w:t>Table 3</w:t>
      </w:r>
      <w:r>
        <w:fldChar w:fldCharType="end"/>
      </w:r>
      <w:r w:rsidR="009D538E">
        <w:t xml:space="preserve"> contains all model estimates for three brothers, including the </w:t>
      </w:r>
      <w:r w:rsidR="009D538E">
        <w:rPr>
          <w:i/>
          <w:iCs/>
        </w:rPr>
        <w:t>Estimated FD</w:t>
      </w:r>
      <w:r w:rsidR="009D538E">
        <w:t xml:space="preserve"> model. It can be noticed that the </w:t>
      </w:r>
      <w:r w:rsidR="009D538E">
        <w:rPr>
          <w:i/>
          <w:iCs/>
        </w:rPr>
        <w:t>Estimated FD</w:t>
      </w:r>
      <w:r w:rsidR="009D538E">
        <w:t xml:space="preserve"> model unbiased estimates for Phil but failed to be estimated for John (brother that starts at gunfire and has reaction time involved in his split times). This is because the </w:t>
      </w:r>
      <w:r w:rsidR="009D538E">
        <w:rPr>
          <w:i/>
          <w:iCs/>
        </w:rPr>
        <w:t>Estimated FD</w:t>
      </w:r>
      <w:r w:rsidR="009D538E">
        <w:t xml:space="preserve"> model is </w:t>
      </w:r>
      <w:r w:rsidR="009D538E">
        <w:rPr>
          <w:i/>
          <w:iCs/>
        </w:rPr>
        <w:t>ill-defined</w:t>
      </w:r>
      <w:r w:rsidR="009D538E">
        <w:t xml:space="preserve"> under that scenario and cannot have a </w:t>
      </w:r>
      <w:r w:rsidR="009D538E">
        <w:rPr>
          <w:i/>
          <w:iCs/>
        </w:rPr>
        <w:t>negative</w:t>
      </w:r>
      <w:r w:rsidR="009D538E">
        <w:t xml:space="preserve"> flying distance.</w:t>
      </w:r>
    </w:p>
    <w:p w14:paraId="2A1A5885" w14:textId="77777777" w:rsidR="00E636D8" w:rsidRDefault="009D538E" w:rsidP="005602FC">
      <w:r>
        <w:t xml:space="preserve">Overall, each model definition has assumed the mechanism of the data generation. </w:t>
      </w:r>
      <w:r>
        <w:rPr>
          <w:i/>
          <w:iCs/>
        </w:rPr>
        <w:t>No correction</w:t>
      </w:r>
      <w:r>
        <w:t xml:space="preserve"> model assumes perfect synchronization of the sprint initiation with the start of the timing. The </w:t>
      </w:r>
      <w:r>
        <w:rPr>
          <w:i/>
          <w:iCs/>
        </w:rPr>
        <w:t>Estimated TC</w:t>
      </w:r>
      <w:r>
        <w:t xml:space="preserve"> model introduces a simple intercept that can help estimate parameters when an assumed time shift is involved (e.g., when reaction time is involved or premature triggering of the initial timing gate). </w:t>
      </w:r>
      <w:r>
        <w:rPr>
          <w:i/>
          <w:iCs/>
        </w:rPr>
        <w:t>Estimated TC</w:t>
      </w:r>
      <w:r>
        <w:t xml:space="preserve"> can also be used when flying start is utilized, but it assumes the constant time shift, which is not the case in that scenario due to already gained velocity at the start. The </w:t>
      </w:r>
      <w:r>
        <w:rPr>
          <w:i/>
          <w:iCs/>
        </w:rPr>
        <w:t>Estimated FD</w:t>
      </w:r>
      <w:r>
        <w:t xml:space="preserve"> model assumes there is a flying sprint involved in the DGP and, as shown in </w:t>
      </w:r>
      <w:r w:rsidR="00F92F42">
        <w:fldChar w:fldCharType="begin"/>
      </w:r>
      <w:r w:rsidR="00F92F42">
        <w:instrText>HYPERLINK \l "tbl-all-estimates" \h</w:instrText>
      </w:r>
      <w:r w:rsidR="00F92F42">
        <w:fldChar w:fldCharType="separate"/>
      </w:r>
      <w:r>
        <w:t>Table 3</w:t>
      </w:r>
      <w:r w:rsidR="00F92F42">
        <w:fldChar w:fldCharType="end"/>
      </w:r>
      <w:r>
        <w:t xml:space="preserve">, </w:t>
      </w:r>
      <w:r>
        <w:lastRenderedPageBreak/>
        <w:t xml:space="preserve">can be ill-defined when there is no flying distance involved, but there is a time shift. All three models assume athlete accelerates according to the mono-exponential </w:t>
      </w:r>
      <w:r w:rsidR="00F92F42">
        <w:fldChar w:fldCharType="begin"/>
      </w:r>
      <w:r w:rsidR="00F92F42">
        <w:instrText>HYPERLINK \l "eq-velocity-time" \h</w:instrText>
      </w:r>
      <w:r w:rsidR="00F92F42">
        <w:fldChar w:fldCharType="separate"/>
      </w:r>
      <w:r>
        <w:t>Equation 1</w:t>
      </w:r>
      <w:r w:rsidR="00F92F42">
        <w:fldChar w:fldCharType="end"/>
      </w:r>
      <w:r>
        <w:t>.</w:t>
      </w:r>
    </w:p>
    <w:p w14:paraId="2A1A5886" w14:textId="2D4831E5" w:rsidR="00E636D8" w:rsidRDefault="009D538E" w:rsidP="005602FC">
      <w:r>
        <w:t>This work aims to explore the behavior of these three models under simulated and known conditions. This is needed to provide a theoretical understanding of the limits and expected errors of the short sprints modeling, which can later inform more practical studies involving athletes.</w:t>
      </w:r>
    </w:p>
    <w:p w14:paraId="45AEEAB1" w14:textId="523EE0AB" w:rsidR="00BE112C" w:rsidRPr="00BE112C" w:rsidRDefault="00BE112C" w:rsidP="00BE112C">
      <w:pPr>
        <w:jc w:val="center"/>
        <w:rPr>
          <w:b/>
          <w:bCs/>
        </w:rPr>
      </w:pPr>
      <w:r w:rsidRPr="00BE112C">
        <w:rPr>
          <w:b/>
          <w:bCs/>
        </w:rPr>
        <w:t>[Insert Table 3 here]</w:t>
      </w:r>
    </w:p>
    <w:p w14:paraId="2A1A5921" w14:textId="77777777" w:rsidR="00E636D8" w:rsidRDefault="009D538E" w:rsidP="005602FC">
      <w:pPr>
        <w:pStyle w:val="Heading1"/>
        <w:spacing w:line="480" w:lineRule="auto"/>
      </w:pPr>
      <w:bookmarkStart w:id="28" w:name="methods"/>
      <w:bookmarkEnd w:id="0"/>
      <w:bookmarkEnd w:id="23"/>
      <w:bookmarkEnd w:id="26"/>
      <w:r>
        <w:t>Methods</w:t>
      </w:r>
    </w:p>
    <w:p w14:paraId="2A1A5922" w14:textId="77777777" w:rsidR="00E636D8" w:rsidRDefault="009D538E" w:rsidP="005602FC">
      <w:pPr>
        <w:pStyle w:val="Heading2"/>
        <w:spacing w:line="480" w:lineRule="auto"/>
      </w:pPr>
      <w:bookmarkStart w:id="29" w:name="simulation-design"/>
      <w:r>
        <w:t>Simulation design</w:t>
      </w:r>
    </w:p>
    <w:p w14:paraId="2A1A5923" w14:textId="77777777" w:rsidR="00E636D8" w:rsidRDefault="009D538E" w:rsidP="005602FC">
      <w:r>
        <w:t xml:space="preserve">In this simulation, data is generated using </w:t>
      </w:r>
      <w:r>
        <w:rPr>
          <w:i/>
          <w:iCs/>
        </w:rPr>
        <w:t>true</w:t>
      </w:r>
      <w:r>
        <w:t xml:space="preserve"> MSS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t xml:space="preserve">, resulting in a total of 81 unique values), MAC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t xml:space="preserve">, resulting in a total of 81 unique values), and flying distance (ranging from 0 to 0.5 </w:t>
      </w:r>
      <m:oMath>
        <m:r>
          <w:rPr>
            <w:rFonts w:ascii="Cambria Math" w:hAnsi="Cambria Math"/>
          </w:rPr>
          <m:t>m</m:t>
        </m:r>
      </m:oMath>
      <w:r>
        <w:t xml:space="preserve">, in increments of 0.01 </w:t>
      </w:r>
      <m:oMath>
        <m:r>
          <w:rPr>
            <w:rFonts w:ascii="Cambria Math" w:hAnsi="Cambria Math"/>
          </w:rPr>
          <m:t>m</m:t>
        </m:r>
      </m:oMath>
      <w:r>
        <w:t>, resulting in a total of 51 unique values). Each flying sprint distance consists of 6,561 MSS and MAC combinations.</w:t>
      </w:r>
    </w:p>
    <w:p w14:paraId="2A1A5924" w14:textId="77777777" w:rsidR="00E636D8" w:rsidRDefault="009D538E" w:rsidP="005602FC">
      <w:r>
        <w:t xml:space="preserve">Split times are estimated using timing gates positioned at 5, 10, 20, 30, and 40 </w:t>
      </w:r>
      <m:oMath>
        <m:r>
          <w:rPr>
            <w:rFonts w:ascii="Cambria Math" w:hAnsi="Cambria Math"/>
          </w:rPr>
          <m:t>m</m:t>
        </m:r>
      </m:oMath>
      <w:r>
        <w:t xml:space="preserve">, with the rounding to the closest 10 </w:t>
      </w:r>
      <m:oMath>
        <m:r>
          <w:rPr>
            <w:rFonts w:ascii="Cambria Math" w:hAnsi="Cambria Math"/>
          </w:rPr>
          <m:t>ms</m:t>
        </m:r>
      </m:oMath>
      <w:r>
        <w:t>. In total, there are 334,611 sprints simulated.</w:t>
      </w:r>
    </w:p>
    <w:p w14:paraId="2A1A5925" w14:textId="77777777" w:rsidR="00E636D8" w:rsidRDefault="009D538E" w:rsidP="005602FC">
      <w:pPr>
        <w:pStyle w:val="Heading2"/>
        <w:spacing w:line="480" w:lineRule="auto"/>
      </w:pPr>
      <w:bookmarkStart w:id="30" w:name="statistical-analysis"/>
      <w:bookmarkEnd w:id="29"/>
      <w:r>
        <w:t>Statistical analysis</w:t>
      </w:r>
    </w:p>
    <w:p w14:paraId="2A1A5926" w14:textId="77777777" w:rsidR="00E636D8" w:rsidRDefault="009D538E" w:rsidP="005602FC">
      <w:r>
        <w:t xml:space="preserve">MSS, MAC, TAU, and PMAX are estimated for each simulated sprint using the </w:t>
      </w:r>
      <w:r>
        <w:rPr>
          <w:i/>
          <w:iCs/>
        </w:rPr>
        <w:t>No correction</w:t>
      </w:r>
      <w:r>
        <w:t xml:space="preserve">, </w:t>
      </w:r>
      <w:r>
        <w:rPr>
          <w:i/>
          <w:iCs/>
        </w:rPr>
        <w:t>Estimated TC</w:t>
      </w:r>
      <w:r>
        <w:t xml:space="preserve">, and </w:t>
      </w:r>
      <w:r>
        <w:rPr>
          <w:i/>
          <w:iCs/>
        </w:rPr>
        <w:t>Estimated FD models</w:t>
      </w:r>
      <w:r>
        <w:t xml:space="preserve">. The agreement between </w:t>
      </w:r>
      <w:r>
        <w:rPr>
          <w:i/>
          <w:iCs/>
        </w:rPr>
        <w:t>true</w:t>
      </w:r>
      <w:r>
        <w:t xml:space="preserve"> and estimated parameter values is evaluated using the </w:t>
      </w:r>
      <w:r>
        <w:rPr>
          <w:i/>
          <w:iCs/>
        </w:rPr>
        <w:t>percent difference</w:t>
      </w:r>
      <w:r>
        <w:t xml:space="preserve"> (</w:t>
      </w:r>
      <m:oMath>
        <m:r>
          <m:rPr>
            <m:sty m:val="p"/>
          </m:rPr>
          <w:rPr>
            <w:rFonts w:ascii="Cambria Math" w:hAnsi="Cambria Math"/>
          </w:rPr>
          <m:t>%</m:t>
        </m:r>
        <m:r>
          <w:rPr>
            <w:rFonts w:ascii="Cambria Math" w:hAnsi="Cambria Math"/>
          </w:rPr>
          <m:t>Diff</m:t>
        </m:r>
      </m:oMath>
      <w:r>
        <w:t>) estimator (</w:t>
      </w:r>
      <w:r w:rsidR="00F92F42">
        <w:fldChar w:fldCharType="begin"/>
      </w:r>
      <w:r w:rsidR="00F92F42">
        <w:instrText>HYPERLINK \l "eq-percent-difference" \h</w:instrText>
      </w:r>
      <w:r w:rsidR="00F92F42">
        <w:fldChar w:fldCharType="separate"/>
      </w:r>
      <w:r>
        <w:t>Equation 9</w:t>
      </w:r>
      <w:r w:rsidR="00F92F42">
        <w:fldChar w:fldCharType="end"/>
      </w:r>
      <w:r>
        <w:t>).</w:t>
      </w:r>
    </w:p>
    <w:p w14:paraId="2A1A5927" w14:textId="77777777" w:rsidR="00E636D8" w:rsidRDefault="009D538E" w:rsidP="005602FC">
      <w:bookmarkStart w:id="31" w:name="eq-percent-difference"/>
      <m:oMathPara>
        <m:oMathParaPr>
          <m:jc m:val="center"/>
        </m:oMathParaPr>
        <m:oMath>
          <m:r>
            <m:rPr>
              <m:sty m:val="p"/>
            </m:rPr>
            <w:rPr>
              <w:rFonts w:ascii="Cambria Math" w:hAnsi="Cambria Math"/>
            </w:rPr>
            <m:t>%</m:t>
          </m:r>
          <m:r>
            <w:rPr>
              <w:rFonts w:ascii="Cambria Math" w:hAnsi="Cambria Math"/>
            </w:rPr>
            <m:t>Diff</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estimated</m:t>
              </m:r>
              <m:r>
                <m:rPr>
                  <m:sty m:val="p"/>
                </m:rPr>
                <w:rPr>
                  <w:rFonts w:ascii="Cambria Math" w:hAnsi="Cambria Math"/>
                </w:rPr>
                <m:t>-</m:t>
              </m:r>
              <m:r>
                <w:rPr>
                  <w:rFonts w:ascii="Cambria Math" w:hAnsi="Cambria Math"/>
                </w:rPr>
                <m:t>true</m:t>
              </m:r>
            </m:num>
            <m:den>
              <m:r>
                <w:rPr>
                  <w:rFonts w:ascii="Cambria Math" w:hAnsi="Cambria Math"/>
                </w:rPr>
                <m:t>true</m:t>
              </m:r>
            </m:den>
          </m:f>
          <m:r>
            <w:rPr>
              <w:rFonts w:ascii="Cambria Math" w:hAnsi="Cambria Math"/>
            </w:rPr>
            <m:t>  </m:t>
          </m:r>
          <m:d>
            <m:dPr>
              <m:ctrlPr>
                <w:rPr>
                  <w:rFonts w:ascii="Cambria Math" w:hAnsi="Cambria Math"/>
                </w:rPr>
              </m:ctrlPr>
            </m:dPr>
            <m:e>
              <m:r>
                <w:rPr>
                  <w:rFonts w:ascii="Cambria Math" w:hAnsi="Cambria Math"/>
                </w:rPr>
                <m:t>9</m:t>
              </m:r>
            </m:e>
          </m:d>
        </m:oMath>
      </m:oMathPara>
      <w:bookmarkEnd w:id="31"/>
    </w:p>
    <w:p w14:paraId="2A1A5928" w14:textId="77777777" w:rsidR="00E636D8" w:rsidRDefault="009D538E" w:rsidP="005602FC">
      <w:r>
        <w:lastRenderedPageBreak/>
        <w:t xml:space="preserve">The distribution of the simulated </w:t>
      </w:r>
      <m:oMath>
        <m:r>
          <m:rPr>
            <m:sty m:val="p"/>
          </m:rPr>
          <w:rPr>
            <w:rFonts w:ascii="Cambria Math" w:hAnsi="Cambria Math"/>
          </w:rPr>
          <m:t>%</m:t>
        </m:r>
        <m:r>
          <w:rPr>
            <w:rFonts w:ascii="Cambria Math" w:hAnsi="Cambria Math"/>
          </w:rPr>
          <m:t>Diff</m:t>
        </m:r>
      </m:oMath>
      <w:r>
        <w:t xml:space="preserve"> is summarized using </w:t>
      </w:r>
      <m:oMath>
        <m:r>
          <w:rPr>
            <w:rFonts w:ascii="Cambria Math" w:hAnsi="Cambria Math"/>
          </w:rPr>
          <m:t>median</m:t>
        </m:r>
      </m:oMath>
      <w:r>
        <w:t xml:space="preserve"> and 95% </w:t>
      </w:r>
      <w:r>
        <w:rPr>
          <w:i/>
          <w:iCs/>
        </w:rPr>
        <w:t>highest-density continuous interval</w:t>
      </w:r>
      <w:r>
        <w:t xml:space="preserve"> (</w:t>
      </w:r>
      <m:oMath>
        <m:r>
          <w:rPr>
            <w:rFonts w:ascii="Cambria Math" w:hAnsi="Cambria Math"/>
          </w:rPr>
          <m:t>HDCI</m:t>
        </m:r>
      </m:oMath>
      <w:r>
        <w:t>) (</w:t>
      </w:r>
      <w:r w:rsidR="00F92F42">
        <w:fldChar w:fldCharType="begin"/>
      </w:r>
      <w:r w:rsidR="00F92F42">
        <w:instrText>HYPERLINK \l "ref-kruschkeDoingBayesianData2015" \h</w:instrText>
      </w:r>
      <w:r w:rsidR="00F92F42">
        <w:fldChar w:fldCharType="separate"/>
      </w:r>
      <w:proofErr w:type="spellStart"/>
      <w:r>
        <w:t>Kruschke</w:t>
      </w:r>
      <w:proofErr w:type="spellEnd"/>
      <w:r>
        <w:t xml:space="preserve"> 2015</w:t>
      </w:r>
      <w:r w:rsidR="00F92F42">
        <w:fldChar w:fldCharType="end"/>
      </w:r>
      <w:r>
        <w:t xml:space="preserve">; </w:t>
      </w:r>
      <w:r w:rsidR="00F92F42">
        <w:fldChar w:fldCharType="begin"/>
      </w:r>
      <w:r w:rsidR="00F92F42">
        <w:instrText>HYPERLINK \l "ref-kruschkeBayesianDataAnalysis2018" \h</w:instrText>
      </w:r>
      <w:r w:rsidR="00F92F42">
        <w:fldChar w:fldCharType="separate"/>
      </w:r>
      <w:proofErr w:type="spellStart"/>
      <w:r>
        <w:t>Kruschke</w:t>
      </w:r>
      <w:proofErr w:type="spellEnd"/>
      <w:r>
        <w:t xml:space="preserve"> and Liddell 2018a</w:t>
      </w:r>
      <w:r w:rsidR="00F92F42">
        <w:fldChar w:fldCharType="end"/>
      </w:r>
      <w:r>
        <w:t xml:space="preserve">; </w:t>
      </w:r>
      <w:r w:rsidR="00F92F42">
        <w:fldChar w:fldCharType="begin"/>
      </w:r>
      <w:r w:rsidR="00F92F42">
        <w:instrText>HYPERLINK \l "ref-kruschkeBayesianNewStatistics2018" \h</w:instrText>
      </w:r>
      <w:r w:rsidR="00F92F42">
        <w:fldChar w:fldCharType="separate"/>
      </w:r>
      <w:proofErr w:type="spellStart"/>
      <w:r>
        <w:t>Kruschke</w:t>
      </w:r>
      <w:proofErr w:type="spellEnd"/>
      <w:r>
        <w:t xml:space="preserve"> and Liddell 2018b</w:t>
      </w:r>
      <w:r w:rsidR="00F92F42">
        <w:fldChar w:fldCharType="end"/>
      </w:r>
      <w:r>
        <w:t xml:space="preserve">; </w:t>
      </w:r>
      <w:r w:rsidR="00F92F42">
        <w:fldChar w:fldCharType="begin"/>
      </w:r>
      <w:r w:rsidR="00F92F42">
        <w:instrText>HYPERLINK \l "X08b0d71b746045ae280ba20b9b4bd66d4278253" \h</w:instrText>
      </w:r>
      <w:r w:rsidR="00F92F42">
        <w:fldChar w:fldCharType="separate"/>
      </w:r>
      <w:proofErr w:type="spellStart"/>
      <w:r>
        <w:t>Kruschke</w:t>
      </w:r>
      <w:proofErr w:type="spellEnd"/>
      <w:r>
        <w:t xml:space="preserve"> 2018</w:t>
      </w:r>
      <w:r w:rsidR="00F92F42">
        <w:fldChar w:fldCharType="end"/>
      </w:r>
      <w:r>
        <w:t xml:space="preserve">; </w:t>
      </w:r>
      <w:r w:rsidR="00F92F42">
        <w:fldChar w:fldCharType="begin"/>
      </w:r>
      <w:r w:rsidR="00F92F42">
        <w:instrText>HYPERLINK \l "X11a702c183fe711be8f27283712c55ac310fdf4" \h</w:instrText>
      </w:r>
      <w:r w:rsidR="00F92F42">
        <w:fldChar w:fldCharType="separate"/>
      </w:r>
      <w:r>
        <w:t>Makowski et al. 2019</w:t>
      </w:r>
      <w:r w:rsidR="00F92F42">
        <w:fldChar w:fldCharType="end"/>
      </w:r>
      <w:r>
        <w:t>).</w:t>
      </w:r>
    </w:p>
    <w:p w14:paraId="2A1A5929" w14:textId="77777777" w:rsidR="00E636D8" w:rsidRDefault="009D538E" w:rsidP="005602FC">
      <w:r>
        <w:t xml:space="preserve">To provide magnitude interpretation of the </w:t>
      </w:r>
      <m:oMath>
        <m:r>
          <m:rPr>
            <m:sty m:val="p"/>
          </m:rPr>
          <w:rPr>
            <w:rFonts w:ascii="Cambria Math" w:hAnsi="Cambria Math"/>
          </w:rPr>
          <m:t>%</m:t>
        </m:r>
        <m:r>
          <w:rPr>
            <w:rFonts w:ascii="Cambria Math" w:hAnsi="Cambria Math"/>
          </w:rPr>
          <m:t>Diff</m:t>
        </m:r>
      </m:oMath>
      <w:r>
        <w:t xml:space="preserve">, </w:t>
      </w:r>
      <w:r>
        <w:rPr>
          <w:i/>
          <w:iCs/>
        </w:rPr>
        <w:t>region of practical equivalence</w:t>
      </w:r>
      <w:r>
        <w:t xml:space="preserve"> (</w:t>
      </w:r>
      <m:oMath>
        <m:r>
          <w:rPr>
            <w:rFonts w:ascii="Cambria Math" w:hAnsi="Cambria Math"/>
          </w:rPr>
          <m:t>ROPE</m:t>
        </m:r>
      </m:oMath>
      <w:r>
        <w:t xml:space="preserve">), as well as the proportion of the simulations that lie within </w:t>
      </w:r>
      <m:oMath>
        <m:r>
          <w:rPr>
            <w:rFonts w:ascii="Cambria Math" w:hAnsi="Cambria Math"/>
          </w:rPr>
          <m:t>ROPE</m:t>
        </m:r>
      </m:oMath>
      <w:r>
        <w:t xml:space="preserve"> (</w:t>
      </w:r>
      <m:oMath>
        <m:r>
          <w:rPr>
            <w:rFonts w:ascii="Cambria Math" w:hAnsi="Cambria Math"/>
          </w:rPr>
          <m:t>inside ROPE</m:t>
        </m:r>
      </m:oMath>
      <w:r>
        <w:t>; expressed as a percentage) (</w:t>
      </w:r>
      <w:proofErr w:type="spellStart"/>
      <w:r w:rsidR="00F92F42">
        <w:fldChar w:fldCharType="begin"/>
      </w:r>
      <w:r w:rsidR="00F92F42">
        <w:instrText>HYPERLINK \l "ref-kruschkeDoingBayesianData2015" \h</w:instrText>
      </w:r>
      <w:r w:rsidR="00F92F42">
        <w:fldChar w:fldCharType="separate"/>
      </w:r>
      <w:r>
        <w:t>Kruschke</w:t>
      </w:r>
      <w:proofErr w:type="spellEnd"/>
      <w:r>
        <w:t xml:space="preserve"> 2015</w:t>
      </w:r>
      <w:r w:rsidR="00F92F42">
        <w:fldChar w:fldCharType="end"/>
      </w:r>
      <w:r>
        <w:t xml:space="preserve">; </w:t>
      </w:r>
      <w:r w:rsidR="00F92F42">
        <w:fldChar w:fldCharType="begin"/>
      </w:r>
      <w:r w:rsidR="00F92F42">
        <w:instrText>HYPERLINK \l "ref-kruschkeBayesianDataAnalysis2018" \h</w:instrText>
      </w:r>
      <w:r w:rsidR="00F92F42">
        <w:fldChar w:fldCharType="separate"/>
      </w:r>
      <w:proofErr w:type="spellStart"/>
      <w:r>
        <w:t>Kruschke</w:t>
      </w:r>
      <w:proofErr w:type="spellEnd"/>
      <w:r>
        <w:t xml:space="preserve"> and Liddell 2018a</w:t>
      </w:r>
      <w:r w:rsidR="00F92F42">
        <w:fldChar w:fldCharType="end"/>
      </w:r>
      <w:r>
        <w:t xml:space="preserve">; </w:t>
      </w:r>
      <w:r w:rsidR="00F92F42">
        <w:fldChar w:fldCharType="begin"/>
      </w:r>
      <w:r w:rsidR="00F92F42">
        <w:instrText>HYPERLINK \l "ref-kruschkeBayesianNewStatistics2018" \h</w:instrText>
      </w:r>
      <w:r w:rsidR="00F92F42">
        <w:fldChar w:fldCharType="separate"/>
      </w:r>
      <w:proofErr w:type="spellStart"/>
      <w:r>
        <w:t>Kruschke</w:t>
      </w:r>
      <w:proofErr w:type="spellEnd"/>
      <w:r>
        <w:t xml:space="preserve"> and Liddell 2018b</w:t>
      </w:r>
      <w:r w:rsidR="00F92F42">
        <w:fldChar w:fldCharType="end"/>
      </w:r>
      <w:r>
        <w:t xml:space="preserve">; </w:t>
      </w:r>
      <w:r w:rsidR="00F92F42">
        <w:fldChar w:fldCharType="begin"/>
      </w:r>
      <w:r w:rsidR="00F92F42">
        <w:instrText>HYPERLINK \l "X08b0d71b746045ae280ba20b9b4bd66d4278253" \h</w:instrText>
      </w:r>
      <w:r w:rsidR="00F92F42">
        <w:fldChar w:fldCharType="separate"/>
      </w:r>
      <w:proofErr w:type="spellStart"/>
      <w:r>
        <w:t>Kruschke</w:t>
      </w:r>
      <w:proofErr w:type="spellEnd"/>
      <w:r>
        <w:t xml:space="preserve"> 2018</w:t>
      </w:r>
      <w:r w:rsidR="00F92F42">
        <w:fldChar w:fldCharType="end"/>
      </w:r>
      <w:r>
        <w:t xml:space="preserve">; </w:t>
      </w:r>
      <w:r w:rsidR="00F92F42">
        <w:fldChar w:fldCharType="begin"/>
      </w:r>
      <w:r w:rsidR="00F92F42">
        <w:instrText>HYPERLINK \l "X11a702c183fe711be8f27283712c55ac310fdf4" \h</w:instrText>
      </w:r>
      <w:r w:rsidR="00F92F42">
        <w:fldChar w:fldCharType="separate"/>
      </w:r>
      <w:r>
        <w:t>Makowski et al. 2019</w:t>
      </w:r>
      <w:r w:rsidR="00F92F42">
        <w:fldChar w:fldCharType="end"/>
      </w:r>
      <w:r>
        <w:t xml:space="preserve">; </w:t>
      </w:r>
      <w:r w:rsidR="00F92F42">
        <w:fldChar w:fldCharType="begin"/>
      </w:r>
      <w:r w:rsidR="00F92F42">
        <w:instrText>HYPERLINK \l "X87b6e3e0ab837a9dc3f187ffd4719394205cfac" \h</w:instrText>
      </w:r>
      <w:r w:rsidR="00F92F42">
        <w:fldChar w:fldCharType="separate"/>
      </w:r>
      <w:r>
        <w:t>Jovanović 2020</w:t>
      </w:r>
      <w:r w:rsidR="00F92F42">
        <w:fldChar w:fldCharType="end"/>
      </w:r>
      <w:r>
        <w:t xml:space="preserve">), are calculated. For the purpose of this paper, </w:t>
      </w:r>
      <m:oMath>
        <m:r>
          <w:rPr>
            <w:rFonts w:ascii="Cambria Math" w:hAnsi="Cambria Math"/>
          </w:rPr>
          <m:t>ROPE</m:t>
        </m:r>
      </m:oMath>
      <w:r>
        <w:t xml:space="preserve"> is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the </w:t>
      </w:r>
      <w:r>
        <w:rPr>
          <w:i/>
          <w:iCs/>
        </w:rPr>
        <w:t>No correction</w:t>
      </w:r>
      <w:r>
        <w:t xml:space="preserve"> model and no flying distance. Theoretically, </w:t>
      </w:r>
      <m:oMath>
        <m:r>
          <w:rPr>
            <w:rFonts w:ascii="Cambria Math" w:hAnsi="Cambria Math"/>
          </w:rPr>
          <m:t>ROPE</m:t>
        </m:r>
      </m:oMath>
      <w:r>
        <w:t xml:space="preserve"> represents the lowest error (i.e., the best agreement) that can be achieved. It is limited purely by the timing gates measurement precision (i.e., rounding to the closest 10 </w:t>
      </w:r>
      <m:oMath>
        <m:r>
          <w:rPr>
            <w:rFonts w:ascii="Cambria Math" w:hAnsi="Cambria Math"/>
          </w:rPr>
          <m:t>ms</m:t>
        </m:r>
      </m:oMath>
      <w:r>
        <w:t>) and simulated parameters.</w:t>
      </w:r>
    </w:p>
    <w:p w14:paraId="2A1A592A" w14:textId="77777777" w:rsidR="00E636D8" w:rsidRDefault="009D538E" w:rsidP="005602FC">
      <w:r>
        <w:t xml:space="preserve">In addition to estimating agreement between </w:t>
      </w:r>
      <w:r>
        <w:rPr>
          <w:i/>
          <w:iCs/>
        </w:rPr>
        <w:t>true</w:t>
      </w:r>
      <w:r>
        <w:t xml:space="preserve"> and estimated parameter values, practitioners are often interested in whether they can use estimated measures to track changes in the </w:t>
      </w:r>
      <w:r>
        <w:rPr>
          <w:i/>
          <w:iCs/>
        </w:rPr>
        <w:t>true</w:t>
      </w:r>
      <w:r>
        <w:t xml:space="preserve"> measures. A </w:t>
      </w:r>
      <w:r>
        <w:rPr>
          <w:i/>
          <w:iCs/>
        </w:rPr>
        <w:t>minimal detectable change</w:t>
      </w:r>
      <w:r>
        <w:t xml:space="preserve"> estimator with 95% confidence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w:t>
      </w:r>
      <w:proofErr w:type="spellStart"/>
      <w:r w:rsidR="00F92F42">
        <w:fldChar w:fldCharType="begin"/>
      </w:r>
      <w:r w:rsidR="00F92F42">
        <w:instrText>HYPERLINK \l "ref-furlanApplicabilityStandardError2018" \h</w:instrText>
      </w:r>
      <w:r w:rsidR="00F92F42">
        <w:fldChar w:fldCharType="separate"/>
      </w:r>
      <w:r>
        <w:t>Furlan</w:t>
      </w:r>
      <w:proofErr w:type="spellEnd"/>
      <w:r>
        <w:t xml:space="preserve"> and </w:t>
      </w:r>
      <w:proofErr w:type="spellStart"/>
      <w:r>
        <w:t>Sterr</w:t>
      </w:r>
      <w:proofErr w:type="spellEnd"/>
      <w:r>
        <w:t xml:space="preserve"> 2018</w:t>
      </w:r>
      <w:r w:rsidR="00F92F42">
        <w:fldChar w:fldCharType="end"/>
      </w:r>
      <w:r>
        <w:t xml:space="preserve">; </w:t>
      </w:r>
      <w:r w:rsidR="00F92F42">
        <w:fldChar w:fldCharType="begin"/>
      </w:r>
      <w:r w:rsidR="00F92F42">
        <w:instrText>HYPERLINK \l "X87b6e3e0ab837a9dc3f187ffd4719394205cfac" \h</w:instrText>
      </w:r>
      <w:r w:rsidR="00F92F42">
        <w:fldChar w:fldCharType="separate"/>
      </w:r>
      <w:r>
        <w:t>Jovanović 2020</w:t>
      </w:r>
      <w:r w:rsidR="00F92F42">
        <w:fldChar w:fldCharType="end"/>
      </w:r>
      <w:r>
        <w:t xml:space="preserve">) is utilized to estimate this precision. The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value might be regarded as the minimum amount of change that needs to be observed in the estimated parameter for it to be considered a </w:t>
      </w:r>
      <w:r>
        <w:rPr>
          <w:i/>
          <w:iCs/>
        </w:rPr>
        <w:t>true</w:t>
      </w:r>
      <w:r>
        <w:t xml:space="preserve"> change.</w:t>
      </w:r>
    </w:p>
    <w:p w14:paraId="2A1A592B" w14:textId="77777777" w:rsidR="00E636D8" w:rsidRDefault="009D538E" w:rsidP="005602FC">
      <w:r>
        <w:t xml:space="preserve">In this study,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calculated using </w:t>
      </w:r>
      <w:r>
        <w:rPr>
          <w:i/>
          <w:iCs/>
        </w:rPr>
        <w:t>percent residual standard error</w:t>
      </w:r>
      <w:r>
        <w:t xml:space="preserve"> (</w:t>
      </w:r>
      <m:oMath>
        <m:r>
          <m:rPr>
            <m:sty m:val="p"/>
          </m:rPr>
          <w:rPr>
            <w:rFonts w:ascii="Cambria Math" w:hAnsi="Cambria Math"/>
          </w:rPr>
          <m:t>%</m:t>
        </m:r>
        <m:r>
          <w:rPr>
            <w:rFonts w:ascii="Cambria Math" w:hAnsi="Cambria Math"/>
          </w:rPr>
          <m:t>RSE</m:t>
        </m:r>
      </m:oMath>
      <w:r>
        <w:t xml:space="preserve">; </w:t>
      </w:r>
      <w:r w:rsidR="00F92F42">
        <w:fldChar w:fldCharType="begin"/>
      </w:r>
      <w:r w:rsidR="00F92F42">
        <w:instrText>HYPERLINK \l "eq-percent-rse" \h</w:instrText>
      </w:r>
      <w:r w:rsidR="00F92F42">
        <w:fldChar w:fldCharType="separate"/>
      </w:r>
      <w:r>
        <w:t>Equation 10</w:t>
      </w:r>
      <w:r w:rsidR="00F92F42">
        <w:fldChar w:fldCharType="end"/>
      </w:r>
      <w:r>
        <w:t xml:space="preserve">) of the linear regression between </w:t>
      </w:r>
      <w:r>
        <w:rPr>
          <w:i/>
          <w:iCs/>
        </w:rPr>
        <w:t>true</w:t>
      </w:r>
      <w:r>
        <w:t xml:space="preserve"> (predictor) and estimated parameter values (outcome) (</w:t>
      </w:r>
      <w:r w:rsidR="00F92F42">
        <w:fldChar w:fldCharType="begin"/>
      </w:r>
      <w:r w:rsidR="00F92F42">
        <w:instrText>HYPERLINK \l "eq-smallest-detectable-change" \h</w:instrText>
      </w:r>
      <w:r w:rsidR="00F92F42">
        <w:fldChar w:fldCharType="separate"/>
      </w:r>
      <w:r>
        <w:t>Equation 11</w:t>
      </w:r>
      <w:r w:rsidR="00F92F42">
        <w:fldChar w:fldCharType="end"/>
      </w:r>
      <w:r>
        <w:t xml:space="preserve">). Since simulated data with the known </w:t>
      </w:r>
      <w:r>
        <w:rPr>
          <w:i/>
          <w:iCs/>
        </w:rPr>
        <w:t>true</w:t>
      </w:r>
      <w:r>
        <w:t xml:space="preserve"> values are utilized, </w:t>
      </w:r>
      <m:oMath>
        <m:r>
          <m:rPr>
            <m:sty m:val="p"/>
          </m:rPr>
          <w:rPr>
            <w:rFonts w:ascii="Cambria Math" w:hAnsi="Cambria Math"/>
          </w:rPr>
          <m:t>%</m:t>
        </m:r>
        <m:r>
          <w:rPr>
            <w:rFonts w:ascii="Cambria Math" w:hAnsi="Cambria Math"/>
          </w:rPr>
          <m:t>RSE</m:t>
        </m:r>
      </m:oMath>
      <w:r>
        <w:t xml:space="preserve"> represents the </w:t>
      </w:r>
      <w:r>
        <w:rPr>
          <w:i/>
          <w:iCs/>
        </w:rPr>
        <w:t>percent standard error of the measurement</w:t>
      </w:r>
      <w:r>
        <w:t xml:space="preserve"> (</w:t>
      </w:r>
      <m:oMath>
        <m:r>
          <m:rPr>
            <m:sty m:val="p"/>
          </m:rPr>
          <w:rPr>
            <w:rFonts w:ascii="Cambria Math" w:hAnsi="Cambria Math"/>
          </w:rPr>
          <m:t>%</m:t>
        </m:r>
        <m:r>
          <w:rPr>
            <w:rFonts w:ascii="Cambria Math" w:hAnsi="Cambria Math"/>
          </w:rPr>
          <m:t>SEM</m:t>
        </m:r>
      </m:oMath>
      <w:r>
        <w:t>) in the estimated parameters.</w:t>
      </w:r>
    </w:p>
    <w:p w14:paraId="2A1A592C" w14:textId="77777777" w:rsidR="00E636D8" w:rsidRDefault="009D538E" w:rsidP="005602FC">
      <w:bookmarkStart w:id="32" w:name="eq-percent-rse"/>
      <m:oMathPara>
        <m:oMathParaPr>
          <m:jc m:val="center"/>
        </m:oMathParaPr>
        <m:oMath>
          <m:r>
            <m:rPr>
              <m:sty m:val="p"/>
            </m:rPr>
            <w:rPr>
              <w:rFonts w:ascii="Cambria Math" w:hAnsi="Cambria Math"/>
            </w:rPr>
            <w:lastRenderedPageBreak/>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100</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num>
                                <m:den>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den>
                              </m:f>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2</m:t>
                  </m:r>
                </m:den>
              </m:f>
            </m:e>
          </m:rad>
          <m:r>
            <w:rPr>
              <w:rFonts w:ascii="Cambria Math" w:hAnsi="Cambria Math"/>
            </w:rPr>
            <m:t>  </m:t>
          </m:r>
          <m:d>
            <m:dPr>
              <m:ctrlPr>
                <w:rPr>
                  <w:rFonts w:ascii="Cambria Math" w:hAnsi="Cambria Math"/>
                </w:rPr>
              </m:ctrlPr>
            </m:dPr>
            <m:e>
              <m:r>
                <w:rPr>
                  <w:rFonts w:ascii="Cambria Math" w:hAnsi="Cambria Math"/>
                </w:rPr>
                <m:t>10</m:t>
              </m:r>
            </m:e>
          </m:d>
        </m:oMath>
      </m:oMathPara>
      <w:bookmarkEnd w:id="32"/>
    </w:p>
    <w:p w14:paraId="2A1A592D" w14:textId="77777777" w:rsidR="00E636D8" w:rsidRDefault="009D538E" w:rsidP="005602FC">
      <w:bookmarkStart w:id="33" w:name="eq-smallest-detectable-change"/>
      <m:oMathPara>
        <m:oMathParaPr>
          <m:jc m:val="center"/>
        </m:oMathParaP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r>
            <m:rPr>
              <m:sty m:val="p"/>
            </m:rPr>
            <w:rPr>
              <w:rFonts w:ascii="Cambria Math" w:hAnsi="Cambria Math"/>
            </w:rPr>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1.96  </m:t>
          </m:r>
          <m:d>
            <m:dPr>
              <m:ctrlPr>
                <w:rPr>
                  <w:rFonts w:ascii="Cambria Math" w:hAnsi="Cambria Math"/>
                </w:rPr>
              </m:ctrlPr>
            </m:dPr>
            <m:e>
              <m:r>
                <w:rPr>
                  <w:rFonts w:ascii="Cambria Math" w:hAnsi="Cambria Math"/>
                </w:rPr>
                <m:t>11</m:t>
              </m:r>
            </m:e>
          </m:d>
        </m:oMath>
      </m:oMathPara>
      <w:bookmarkEnd w:id="33"/>
    </w:p>
    <w:p w14:paraId="2A1A592E" w14:textId="77777777" w:rsidR="00E636D8" w:rsidRDefault="009D538E" w:rsidP="005602FC">
      <w:r>
        <w:t xml:space="preserve">In addition to providing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for the estimated parameters,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estimated using the </w:t>
      </w:r>
      <w:r>
        <w:rPr>
          <w:i/>
          <w:iCs/>
        </w:rPr>
        <w:t>No correction</w:t>
      </w:r>
      <w:r>
        <w:t xml:space="preserve"> model and no flying distance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Theoretically,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represents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that can be achieved, and it is limited purely by the timing gates measurement precision (i.e., rounding to the closest 10 </w:t>
      </w:r>
      <m:oMath>
        <m:r>
          <w:rPr>
            <w:rFonts w:ascii="Cambria Math" w:hAnsi="Cambria Math"/>
          </w:rPr>
          <m:t>ms</m:t>
        </m:r>
      </m:oMath>
      <w:r>
        <w:t xml:space="preserve">) and simulated parameters.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is used only as a reference to evaluate estimated parameters’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w:t>
      </w:r>
    </w:p>
    <w:p w14:paraId="2A1A592F" w14:textId="77777777" w:rsidR="00E636D8" w:rsidRDefault="009D538E" w:rsidP="005602FC">
      <w:r>
        <w:t xml:space="preserve">The analyses, as mentioned earlier, are performed on both </w:t>
      </w:r>
      <w:r>
        <w:rPr>
          <w:i/>
          <w:iCs/>
        </w:rPr>
        <w:t>pooled</w:t>
      </w:r>
      <w:r>
        <w:t xml:space="preserve"> dataset (i.e., using all flying distance) and across every flying distance. It is hypothesized that the </w:t>
      </w:r>
      <w:r>
        <w:rPr>
          <w:i/>
          <w:iCs/>
        </w:rPr>
        <w:t>Estimated FD</w:t>
      </w:r>
      <w:r>
        <w:t xml:space="preserve"> model will have the highest </w:t>
      </w:r>
      <m:oMath>
        <m:r>
          <w:rPr>
            <w:rFonts w:ascii="Cambria Math" w:hAnsi="Cambria Math"/>
          </w:rPr>
          <m:t>inside ROPE</m:t>
        </m:r>
      </m:oMath>
      <w:r>
        <w:t xml:space="preserve"> estimates and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estimates.</w:t>
      </w:r>
    </w:p>
    <w:p w14:paraId="2A1A5930" w14:textId="77777777" w:rsidR="00E636D8" w:rsidRDefault="009D538E" w:rsidP="005602FC">
      <w:r>
        <w:t>Statistical analyses and graph construction were performed using the software R 4.2.1 (</w:t>
      </w:r>
      <w:r w:rsidR="00F92F42">
        <w:fldChar w:fldCharType="begin"/>
      </w:r>
      <w:r w:rsidR="00F92F42">
        <w:instrText>HYPERLINK \l "ref-R-base" \h</w:instrText>
      </w:r>
      <w:r w:rsidR="00F92F42">
        <w:fldChar w:fldCharType="separate"/>
      </w:r>
      <w:r>
        <w:t>R Core Team 2022</w:t>
      </w:r>
      <w:r w:rsidR="00F92F42">
        <w:fldChar w:fldCharType="end"/>
      </w:r>
      <w:r>
        <w:t>) in RStudio (version 2022.07.1+554).</w:t>
      </w:r>
    </w:p>
    <w:p w14:paraId="2A1A5931" w14:textId="77777777" w:rsidR="00E636D8" w:rsidRDefault="009D538E" w:rsidP="005602FC">
      <w:pPr>
        <w:pStyle w:val="Heading1"/>
        <w:spacing w:line="480" w:lineRule="auto"/>
      </w:pPr>
      <w:bookmarkStart w:id="34" w:name="results"/>
      <w:bookmarkEnd w:id="28"/>
      <w:bookmarkEnd w:id="30"/>
      <w:r>
        <w:t>Results</w:t>
      </w:r>
    </w:p>
    <w:p w14:paraId="2A1A5932" w14:textId="77777777" w:rsidR="00E636D8" w:rsidRDefault="009D538E" w:rsidP="005602FC">
      <w:pPr>
        <w:pStyle w:val="Heading2"/>
        <w:spacing w:line="480" w:lineRule="auto"/>
      </w:pPr>
      <w:bookmarkStart w:id="35" w:name="model-fitting"/>
      <w:r>
        <w:t>Model fitting</w:t>
      </w:r>
    </w:p>
    <w:p w14:paraId="2A1A5933" w14:textId="77777777" w:rsidR="00E636D8" w:rsidRDefault="00F92F42" w:rsidP="005602FC">
      <w:r>
        <w:fldChar w:fldCharType="begin"/>
      </w:r>
      <w:r>
        <w:instrText>HYPERLINK \l "tbl-not-fitted" \h</w:instrText>
      </w:r>
      <w:r>
        <w:fldChar w:fldCharType="separate"/>
      </w:r>
      <w:r w:rsidR="009D538E">
        <w:t>Table 4</w:t>
      </w:r>
      <w:r>
        <w:fldChar w:fldCharType="end"/>
      </w:r>
      <w:r w:rsidR="009D538E">
        <w:t xml:space="preserve"> contains failed model fitting for the </w:t>
      </w:r>
      <w:r w:rsidR="009D538E">
        <w:rPr>
          <w:i/>
          <w:iCs/>
        </w:rPr>
        <w:t>Estimated FD</w:t>
      </w:r>
      <w:r w:rsidR="009D538E">
        <w:t xml:space="preserve"> model. These were disregarded from further analysis.</w:t>
      </w:r>
    </w:p>
    <w:p w14:paraId="2A1A5934" w14:textId="3C780D98" w:rsidR="00E636D8" w:rsidRDefault="009D538E" w:rsidP="005602FC">
      <w:r>
        <w:t>The reason for these failed model fittings is probably the combination of the very small flying distance and the measurement precision of the timing gates, resulting in an ill-defined model that cannot be fitted.</w:t>
      </w:r>
    </w:p>
    <w:p w14:paraId="64AE636C" w14:textId="77777777" w:rsidR="00DB0563" w:rsidRDefault="00DB0563" w:rsidP="005602FC"/>
    <w:p w14:paraId="4D64D747" w14:textId="3B3D5F26" w:rsidR="00DB0563" w:rsidRPr="00DB0563" w:rsidRDefault="00DB0563" w:rsidP="00DB0563">
      <w:pPr>
        <w:jc w:val="center"/>
        <w:rPr>
          <w:b/>
          <w:bCs/>
        </w:rPr>
      </w:pPr>
      <w:r w:rsidRPr="00DB0563">
        <w:rPr>
          <w:b/>
          <w:bCs/>
        </w:rPr>
        <w:lastRenderedPageBreak/>
        <w:t>[Insert Table 4 here]</w:t>
      </w:r>
    </w:p>
    <w:p w14:paraId="2A1A5959" w14:textId="77777777" w:rsidR="00E636D8" w:rsidRDefault="009D538E" w:rsidP="005602FC">
      <w:pPr>
        <w:pStyle w:val="Heading2"/>
        <w:spacing w:line="480" w:lineRule="auto"/>
      </w:pPr>
      <w:bookmarkStart w:id="36" w:name="percent-difference"/>
      <w:bookmarkEnd w:id="35"/>
      <w:r>
        <w:t>Percent difference</w:t>
      </w:r>
    </w:p>
    <w:p w14:paraId="2A1A595A" w14:textId="77777777" w:rsidR="00E636D8" w:rsidRDefault="009D538E" w:rsidP="005602FC">
      <w:pPr>
        <w:pStyle w:val="Heading3"/>
        <w:spacing w:line="480" w:lineRule="auto"/>
      </w:pPr>
      <w:bookmarkStart w:id="37" w:name="region-of-practical-equivalence"/>
      <w:r>
        <w:t>Region of practical equivalence</w:t>
      </w:r>
    </w:p>
    <w:p w14:paraId="2A1A595B" w14:textId="77777777" w:rsidR="00E636D8" w:rsidRDefault="009D538E" w:rsidP="005602FC">
      <w:r>
        <w:t>Estimated ROPEs are equal to -0.3 to 0.33% for MSS, -0.73 to 0.74% for MAC, -1.03 to 1% for TAU, and -0.5 to 0.5% for PMAX (</w:t>
      </w:r>
      <w:r w:rsidR="00F92F42">
        <w:fldChar w:fldCharType="begin"/>
      </w:r>
      <w:r w:rsidR="00F92F42">
        <w:instrText>HYPERLINK \l "tbl-ROPE-pooled" \h</w:instrText>
      </w:r>
      <w:r w:rsidR="00F92F42">
        <w:fldChar w:fldCharType="separate"/>
      </w:r>
      <w:r>
        <w:t>Table 5</w:t>
      </w:r>
      <w:r w:rsidR="00F92F42">
        <w:fldChar w:fldCharType="end"/>
      </w:r>
      <w:r>
        <w:t xml:space="preserve">) and grey horizontal bars in </w:t>
      </w:r>
      <w:r w:rsidR="00F92F42">
        <w:fldChar w:fldCharType="begin"/>
      </w:r>
      <w:r w:rsidR="00F92F42">
        <w:instrText>HYPERLINK \l "fig-graph-ROPE-pooled" \h</w:instrText>
      </w:r>
      <w:r w:rsidR="00F92F42">
        <w:fldChar w:fldCharType="separate"/>
      </w:r>
      <w:r>
        <w:t>Figure 2</w:t>
      </w:r>
      <w:r w:rsidR="00F92F42">
        <w:fldChar w:fldCharType="end"/>
      </w:r>
      <w:r>
        <w:t xml:space="preserve"> and </w:t>
      </w:r>
      <w:r w:rsidR="00F92F42">
        <w:fldChar w:fldCharType="begin"/>
      </w:r>
      <w:r w:rsidR="00F92F42">
        <w:instrText>HYPERLINK \l "fig-graph-per-FD" \h</w:instrText>
      </w:r>
      <w:r w:rsidR="00F92F42">
        <w:fldChar w:fldCharType="separate"/>
      </w:r>
      <w:r>
        <w:t>Figure 3</w:t>
      </w:r>
      <w:r w:rsidR="00F92F42">
        <w:fldChar w:fldCharType="end"/>
      </w:r>
      <w:r>
        <w:t xml:space="preserve">. An interesting finding is that, given simulation parameters (particularly the precision of the timing gates to the closest 10 </w:t>
      </w:r>
      <m:oMath>
        <m:r>
          <w:rPr>
            <w:rFonts w:ascii="Cambria Math" w:hAnsi="Cambria Math"/>
          </w:rPr>
          <m:t>ms</m:t>
        </m:r>
      </m:oMath>
      <w:r>
        <w:t xml:space="preserve">), MSS has the lowest </w:t>
      </w:r>
      <m:oMath>
        <m:r>
          <w:rPr>
            <w:rFonts w:ascii="Cambria Math" w:hAnsi="Cambria Math"/>
          </w:rPr>
          <m:t>ROPE</m:t>
        </m:r>
      </m:oMath>
      <w:r>
        <w:t xml:space="preserve"> compared to other short sprint parameters. Since </w:t>
      </w:r>
      <m:oMath>
        <m:r>
          <w:rPr>
            <w:rFonts w:ascii="Cambria Math" w:hAnsi="Cambria Math"/>
          </w:rPr>
          <m:t>ROPE</m:t>
        </m:r>
      </m:oMath>
      <w:r>
        <w:t xml:space="preserve"> represents the lowest estimation error, MSS is the parameter that could be, given this theoretical simulation, estimated with the most precision. In contrast, TAU and MAC can be estimated with the least precision.</w:t>
      </w:r>
    </w:p>
    <w:p w14:paraId="2A1A595C" w14:textId="77777777" w:rsidR="00E636D8" w:rsidRDefault="009D538E" w:rsidP="005602FC">
      <w:pPr>
        <w:pStyle w:val="Heading3"/>
        <w:spacing w:line="480" w:lineRule="auto"/>
      </w:pPr>
      <w:bookmarkStart w:id="38" w:name="pooled-analysis"/>
      <w:bookmarkEnd w:id="37"/>
      <w:r>
        <w:t>Pooled analysis</w:t>
      </w:r>
    </w:p>
    <w:p w14:paraId="2A1A595D" w14:textId="77777777" w:rsidR="00E636D8" w:rsidRDefault="009D538E" w:rsidP="005602FC">
      <w:r>
        <w:t xml:space="preserve">The pooled analysis is performed using all flying distances pooled together. As such, the pooled analysis represents the overall estimate of the agreement between </w:t>
      </w:r>
      <w:r>
        <w:rPr>
          <w:i/>
          <w:iCs/>
        </w:rPr>
        <w:t>true</w:t>
      </w:r>
      <w:r>
        <w:t xml:space="preserve"> and estimated parameter values across simulated conditions.</w:t>
      </w:r>
    </w:p>
    <w:p w14:paraId="2A1A595E" w14:textId="77777777" w:rsidR="00E636D8" w:rsidRDefault="00F92F42" w:rsidP="005602FC">
      <w:r>
        <w:fldChar w:fldCharType="begin"/>
      </w:r>
      <w:r>
        <w:instrText>HYPERLINK \l "fig-graph-ROPE-pooled" \h</w:instrText>
      </w:r>
      <w:r>
        <w:fldChar w:fldCharType="separate"/>
      </w:r>
      <w:r w:rsidR="009D538E">
        <w:t>Figure 2</w:t>
      </w:r>
      <w:r>
        <w:fldChar w:fldCharType="end"/>
      </w:r>
      <w:r w:rsidR="009D538E">
        <w:t xml:space="preserve"> depicts the distribution of the pooled </w:t>
      </w:r>
      <m:oMath>
        <m:r>
          <m:rPr>
            <m:sty m:val="p"/>
          </m:rPr>
          <w:rPr>
            <w:rFonts w:ascii="Cambria Math" w:hAnsi="Cambria Math"/>
          </w:rPr>
          <m:t>%</m:t>
        </m:r>
        <m:r>
          <w:rPr>
            <w:rFonts w:ascii="Cambria Math" w:hAnsi="Cambria Math"/>
          </w:rPr>
          <m:t>Diff</m:t>
        </m:r>
      </m:oMath>
      <w:r w:rsidR="009D538E">
        <w:t xml:space="preserve">. As expected, the </w:t>
      </w:r>
      <w:r w:rsidR="009D538E">
        <w:rPr>
          <w:i/>
          <w:iCs/>
        </w:rPr>
        <w:t>Estimated FD</w:t>
      </w:r>
      <w:r w:rsidR="009D538E">
        <w:t xml:space="preserve"> model performed with the highest </w:t>
      </w:r>
      <m:oMath>
        <m:r>
          <w:rPr>
            <w:rFonts w:ascii="Cambria Math" w:hAnsi="Cambria Math"/>
          </w:rPr>
          <m:t>inside ROPE</m:t>
        </m:r>
      </m:oMath>
      <w:r w:rsidR="009D538E">
        <w:t xml:space="preserve"> parameter values (from 20 to 72%), with the most narrow 95% </w:t>
      </w:r>
      <m:oMath>
        <m:r>
          <w:rPr>
            <w:rFonts w:ascii="Cambria Math" w:hAnsi="Cambria Math"/>
          </w:rPr>
          <m:t>HDCI</m:t>
        </m:r>
      </m:oMath>
      <w:r w:rsidR="009D538E">
        <w:t>s (from -5 to 5%), and no bias involved.</w:t>
      </w:r>
    </w:p>
    <w:p w14:paraId="2A1A595F" w14:textId="77777777" w:rsidR="00E636D8" w:rsidRDefault="009D538E" w:rsidP="005602FC">
      <w:r>
        <w:t xml:space="preserve">On the other hand, the </w:t>
      </w:r>
      <w:r>
        <w:rPr>
          <w:i/>
          <w:iCs/>
        </w:rPr>
        <w:t>No correction</w:t>
      </w:r>
      <w:r>
        <w:t xml:space="preserve"> model performed poorly, with the lowest inside </w:t>
      </w:r>
      <m:oMath>
        <m:r>
          <w:rPr>
            <w:rFonts w:ascii="Cambria Math" w:hAnsi="Cambria Math"/>
          </w:rPr>
          <m:t>ROPE</m:t>
        </m:r>
      </m:oMath>
      <w:r>
        <w:t xml:space="preserve"> parameter values (from 2 to 2%), with the widest 95% </w:t>
      </w:r>
      <m:oMath>
        <m:r>
          <w:rPr>
            <w:rFonts w:ascii="Cambria Math" w:hAnsi="Cambria Math"/>
          </w:rPr>
          <m:t>HDCI</m:t>
        </m:r>
      </m:oMath>
      <w:r>
        <w:t xml:space="preserve">s (from -46 to 80%), and with the apparent bias indicated with the </w:t>
      </w:r>
      <m:oMath>
        <m:r>
          <w:rPr>
            <w:rFonts w:ascii="Cambria Math" w:hAnsi="Cambria Math"/>
          </w:rPr>
          <m:t>median</m:t>
        </m:r>
      </m:oMath>
      <w:r>
        <w:t xml:space="preserve"> parameter values being outside of </w:t>
      </w:r>
      <m:oMath>
        <m:r>
          <w:rPr>
            <w:rFonts w:ascii="Cambria Math" w:hAnsi="Cambria Math"/>
          </w:rPr>
          <m:t>ROPE</m:t>
        </m:r>
      </m:oMath>
      <w:r>
        <w:t xml:space="preserve"> (from -35 to 49%). In addition, visual inspection of </w:t>
      </w:r>
      <w:r w:rsidR="00F92F42">
        <w:fldChar w:fldCharType="begin"/>
      </w:r>
      <w:r w:rsidR="00F92F42">
        <w:instrText>HYPERLINK \l "fig-graph-ROPE-pooled" \h</w:instrText>
      </w:r>
      <w:r w:rsidR="00F92F42">
        <w:fldChar w:fldCharType="separate"/>
      </w:r>
      <w:r>
        <w:t>Figure 2</w:t>
      </w:r>
      <w:r w:rsidR="00F92F42">
        <w:fldChar w:fldCharType="end"/>
      </w:r>
      <w:r>
        <w:t xml:space="preserve"> indicates </w:t>
      </w:r>
      <w:r>
        <w:lastRenderedPageBreak/>
        <w:t xml:space="preserve">a </w:t>
      </w:r>
      <w:r>
        <w:rPr>
          <w:i/>
          <w:iCs/>
        </w:rPr>
        <w:t>non-normal</w:t>
      </w:r>
      <w:r>
        <w:t xml:space="preserve"> distribution of estimated </w:t>
      </w:r>
      <m:oMath>
        <m:r>
          <m:rPr>
            <m:sty m:val="p"/>
          </m:rPr>
          <w:rPr>
            <w:rFonts w:ascii="Cambria Math" w:hAnsi="Cambria Math"/>
          </w:rPr>
          <m:t>%</m:t>
        </m:r>
        <m:r>
          <w:rPr>
            <w:rFonts w:ascii="Cambria Math" w:hAnsi="Cambria Math"/>
          </w:rPr>
          <m:t>Diff</m:t>
        </m:r>
      </m:oMath>
      <w:r>
        <w:t xml:space="preserve"> parameter values, demanding further analysis across flying distance values.</w:t>
      </w:r>
    </w:p>
    <w:p w14:paraId="2A1A5960" w14:textId="77777777" w:rsidR="00E636D8" w:rsidRDefault="009D538E" w:rsidP="005602FC">
      <w:r>
        <w:t xml:space="preserve">The </w:t>
      </w:r>
      <w:r>
        <w:rPr>
          <w:i/>
          <w:iCs/>
        </w:rPr>
        <w:t>Estimated TC</w:t>
      </w:r>
      <w:r>
        <w:t xml:space="preserve"> model performed similarly to the </w:t>
      </w:r>
      <w:r>
        <w:rPr>
          <w:i/>
          <w:iCs/>
        </w:rPr>
        <w:t>Estimated FD</w:t>
      </w:r>
      <w:r>
        <w:t xml:space="preserve"> model with a slightly lower </w:t>
      </w:r>
      <m:oMath>
        <m:r>
          <w:rPr>
            <w:rFonts w:ascii="Cambria Math" w:hAnsi="Cambria Math"/>
          </w:rPr>
          <m:t>inside ROPE</m:t>
        </m:r>
      </m:oMath>
      <w:r>
        <w:t xml:space="preserve"> parameter values (from 9 to 67%), wider 95% </w:t>
      </w:r>
      <m:oMath>
        <m:r>
          <w:rPr>
            <w:rFonts w:ascii="Cambria Math" w:hAnsi="Cambria Math"/>
          </w:rPr>
          <m:t>HDCI</m:t>
        </m:r>
      </m:oMath>
      <w:r>
        <w:t xml:space="preserve">s (from -9 to 8%), and with obvious bias, although much smaller than the </w:t>
      </w:r>
      <w:r>
        <w:rPr>
          <w:i/>
          <w:iCs/>
        </w:rPr>
        <w:t>No correction</w:t>
      </w:r>
      <w:r>
        <w:t xml:space="preserve"> model bias (from -3 to 3%).</w:t>
      </w:r>
    </w:p>
    <w:p w14:paraId="2A1A5961" w14:textId="77777777" w:rsidR="00E636D8" w:rsidRDefault="00F92F42" w:rsidP="005602FC">
      <w:r>
        <w:fldChar w:fldCharType="begin"/>
      </w:r>
      <w:r>
        <w:instrText>HYPERLINK \l "tbl-ROPE-pooled" \h</w:instrText>
      </w:r>
      <w:r>
        <w:fldChar w:fldCharType="separate"/>
      </w:r>
      <w:r w:rsidR="009D538E">
        <w:t>Table 5</w:t>
      </w:r>
      <w:r>
        <w:fldChar w:fldCharType="end"/>
      </w:r>
      <w:r w:rsidR="009D538E">
        <w:t xml:space="preserve"> contains the pooled analysis results summary for every model and short sprint parameter.</w:t>
      </w:r>
    </w:p>
    <w:p w14:paraId="436083DE" w14:textId="3BC18E63" w:rsidR="00DB0563" w:rsidRPr="008B470F" w:rsidRDefault="00024635" w:rsidP="008B470F">
      <w:pPr>
        <w:jc w:val="center"/>
        <w:rPr>
          <w:b/>
          <w:bCs/>
        </w:rPr>
      </w:pPr>
      <w:bookmarkStart w:id="39" w:name="analysis-across-flying-distances"/>
      <w:bookmarkEnd w:id="38"/>
      <w:r w:rsidRPr="008B470F">
        <w:rPr>
          <w:b/>
          <w:bCs/>
        </w:rPr>
        <w:t>[Insert Figure 2 here]</w:t>
      </w:r>
    </w:p>
    <w:p w14:paraId="394DBD03" w14:textId="15266725" w:rsidR="00DB0563" w:rsidRPr="008B470F" w:rsidRDefault="00DB0563" w:rsidP="008B470F">
      <w:pPr>
        <w:jc w:val="center"/>
        <w:rPr>
          <w:b/>
          <w:bCs/>
        </w:rPr>
      </w:pPr>
      <w:r w:rsidRPr="008B470F">
        <w:rPr>
          <w:b/>
          <w:bCs/>
        </w:rPr>
        <w:t>[Insert Table 5 here]</w:t>
      </w:r>
    </w:p>
    <w:p w14:paraId="2A1A59B4" w14:textId="68AFBF60" w:rsidR="00E636D8" w:rsidRDefault="009D538E" w:rsidP="005602FC">
      <w:pPr>
        <w:pStyle w:val="Heading3"/>
        <w:spacing w:line="480" w:lineRule="auto"/>
      </w:pPr>
      <w:r>
        <w:t>Analysis across flying distances</w:t>
      </w:r>
    </w:p>
    <w:p w14:paraId="2A1A59B5" w14:textId="77777777" w:rsidR="00E636D8" w:rsidRDefault="00F92F42" w:rsidP="005602FC">
      <w:r>
        <w:fldChar w:fldCharType="begin"/>
      </w:r>
      <w:r>
        <w:instrText>HYPERLINK \l "fig-graph-per-FD" \h</w:instrText>
      </w:r>
      <w:r>
        <w:fldChar w:fldCharType="separate"/>
      </w:r>
      <w:r w:rsidR="009D538E">
        <w:t>Figure 3</w:t>
      </w:r>
      <w:r>
        <w:fldChar w:fldCharType="end"/>
      </w:r>
      <w:r w:rsidR="009D538E">
        <w:t xml:space="preserve"> depicts the analysis results for every flying distance in the simulation. </w:t>
      </w:r>
      <m:oMath>
        <m:r>
          <w:rPr>
            <w:rFonts w:ascii="Cambria Math" w:hAnsi="Cambria Math"/>
          </w:rPr>
          <m:t>inside ROPE</m:t>
        </m:r>
      </m:oMath>
      <w:r w:rsidR="009D538E">
        <w:t xml:space="preserve"> parameter estimates are calculated and depicted in </w:t>
      </w:r>
      <w:r>
        <w:fldChar w:fldCharType="begin"/>
      </w:r>
      <w:r>
        <w:instrText>HYPERLINK \l "fig-graph-inside-ROPE" \h</w:instrText>
      </w:r>
      <w:r>
        <w:fldChar w:fldCharType="separate"/>
      </w:r>
      <w:r w:rsidR="009D538E">
        <w:t>Figure 4</w:t>
      </w:r>
      <w:r>
        <w:fldChar w:fldCharType="end"/>
      </w:r>
      <w:r w:rsidR="009D538E">
        <w:t xml:space="preserve"> for easier comprehension.</w:t>
      </w:r>
    </w:p>
    <w:p w14:paraId="2A1A59B6" w14:textId="77777777" w:rsidR="00E636D8" w:rsidRDefault="009D538E" w:rsidP="005602FC">
      <w:r>
        <w:t xml:space="preserve">As expected, the </w:t>
      </w:r>
      <w:r>
        <w:rPr>
          <w:i/>
          <w:iCs/>
        </w:rPr>
        <w:t>No correction</w:t>
      </w:r>
      <w:r>
        <w:t xml:space="preserve"> model demonstrated increasing bias as the flying distance increases (from -46 to 76%), the widest 95% </w:t>
      </w:r>
      <m:oMath>
        <m:r>
          <w:rPr>
            <w:rFonts w:ascii="Cambria Math" w:hAnsi="Cambria Math"/>
          </w:rPr>
          <m:t>HDCI</m:t>
        </m:r>
      </m:oMath>
      <w:r>
        <w:t xml:space="preserve">s (from -47 to 84%), and the lowest </w:t>
      </w:r>
      <m:oMath>
        <m:r>
          <w:rPr>
            <w:rFonts w:ascii="Cambria Math" w:hAnsi="Cambria Math"/>
          </w:rPr>
          <m:t>inside ROPE</m:t>
        </m:r>
      </m:oMath>
      <w:r>
        <w:t xml:space="preserve"> estimated parameter values.</w:t>
      </w:r>
    </w:p>
    <w:p w14:paraId="2A1A59B7" w14:textId="77777777" w:rsidR="00E636D8" w:rsidRDefault="009D538E" w:rsidP="005602FC">
      <w:r>
        <w:rPr>
          <w:i/>
          <w:iCs/>
        </w:rPr>
        <w:t>Estimated TC</w:t>
      </w:r>
      <w:r>
        <w:t xml:space="preserve"> showed a small bias trend across flying distances (from -6 to 6%), resulting in decreasing </w:t>
      </w:r>
      <m:oMath>
        <m:r>
          <w:rPr>
            <w:rFonts w:ascii="Cambria Math" w:hAnsi="Cambria Math"/>
          </w:rPr>
          <m:t>inside ROPE</m:t>
        </m:r>
      </m:oMath>
      <w:r>
        <w:t xml:space="preserve"> performance (from 0 to 75%; see </w:t>
      </w:r>
      <w:r w:rsidR="00F92F42">
        <w:fldChar w:fldCharType="begin"/>
      </w:r>
      <w:r w:rsidR="00F92F42">
        <w:instrText>HYPERLINK \l "fig-graph-inside-ROPE" \h</w:instrText>
      </w:r>
      <w:r w:rsidR="00F92F42">
        <w:fldChar w:fldCharType="separate"/>
      </w:r>
      <w:r>
        <w:t>Figure 4</w:t>
      </w:r>
      <w:r w:rsidR="00F92F42">
        <w:fldChar w:fldCharType="end"/>
      </w:r>
      <w:r>
        <w:t xml:space="preserve">), although with much smaller 95% </w:t>
      </w:r>
      <m:oMath>
        <m:r>
          <w:rPr>
            <w:rFonts w:ascii="Cambria Math" w:hAnsi="Cambria Math"/>
          </w:rPr>
          <m:t>HDCI</m:t>
        </m:r>
      </m:oMath>
      <w:r>
        <w:t xml:space="preserve">s (from -10 to 11%) compared to </w:t>
      </w:r>
      <w:r>
        <w:rPr>
          <w:i/>
          <w:iCs/>
        </w:rPr>
        <w:t>No correction</w:t>
      </w:r>
      <w:r>
        <w:t xml:space="preserve"> model.</w:t>
      </w:r>
    </w:p>
    <w:p w14:paraId="2A1A59B8" w14:textId="3B744D68" w:rsidR="00E636D8" w:rsidRDefault="009D538E" w:rsidP="005602FC">
      <w:r>
        <w:rPr>
          <w:i/>
          <w:iCs/>
        </w:rPr>
        <w:t>Estimated FD</w:t>
      </w:r>
      <w:r>
        <w:t xml:space="preserve">, as hypothesized, showed no bias and thus a stable </w:t>
      </w:r>
      <m:oMath>
        <m:r>
          <w:rPr>
            <w:rFonts w:ascii="Cambria Math" w:hAnsi="Cambria Math"/>
          </w:rPr>
          <m:t>inside ROPE</m:t>
        </m:r>
      </m:oMath>
      <w:r>
        <w:t xml:space="preserve"> performance across flying distances (see </w:t>
      </w:r>
      <w:r w:rsidR="00F92F42">
        <w:fldChar w:fldCharType="begin"/>
      </w:r>
      <w:r w:rsidR="00F92F42">
        <w:instrText>HYPERLINK \l "fig-graph-inside-ROPE" \h</w:instrText>
      </w:r>
      <w:r w:rsidR="00F92F42">
        <w:fldChar w:fldCharType="separate"/>
      </w:r>
      <w:r>
        <w:t>Figure 4</w:t>
      </w:r>
      <w:r w:rsidR="00F92F42">
        <w:fldChar w:fldCharType="end"/>
      </w:r>
      <w:r>
        <w:t xml:space="preserve">), with minimal 95% </w:t>
      </w:r>
      <m:oMath>
        <m:r>
          <w:rPr>
            <w:rFonts w:ascii="Cambria Math" w:hAnsi="Cambria Math"/>
          </w:rPr>
          <m:t>HDCI</m:t>
        </m:r>
      </m:oMath>
      <w:r>
        <w:t>s (from -5 to 6%).</w:t>
      </w:r>
    </w:p>
    <w:p w14:paraId="77CA6D1D" w14:textId="53140645" w:rsidR="00024635" w:rsidRPr="00024635" w:rsidRDefault="00024635" w:rsidP="00024635">
      <w:pPr>
        <w:jc w:val="center"/>
        <w:rPr>
          <w:b/>
          <w:bCs/>
        </w:rPr>
      </w:pPr>
      <w:r w:rsidRPr="00024635">
        <w:rPr>
          <w:b/>
          <w:bCs/>
        </w:rPr>
        <w:lastRenderedPageBreak/>
        <w:t>[Insert Figure 3 here]</w:t>
      </w:r>
    </w:p>
    <w:p w14:paraId="7F552222" w14:textId="14063317" w:rsidR="00772599" w:rsidRPr="00772599" w:rsidRDefault="00772599" w:rsidP="00772599">
      <w:pPr>
        <w:jc w:val="center"/>
        <w:rPr>
          <w:b/>
          <w:bCs/>
        </w:rPr>
      </w:pPr>
      <w:bookmarkStart w:id="40" w:name="minimal-detectable-change"/>
      <w:bookmarkEnd w:id="36"/>
      <w:bookmarkEnd w:id="39"/>
      <w:r w:rsidRPr="00772599">
        <w:rPr>
          <w:b/>
          <w:bCs/>
        </w:rPr>
        <w:t>[Insert Figure 4 here]</w:t>
      </w:r>
    </w:p>
    <w:p w14:paraId="2A1A59BF" w14:textId="505F9E9F" w:rsidR="00E636D8" w:rsidRDefault="009D538E" w:rsidP="005602FC">
      <w:pPr>
        <w:pStyle w:val="Heading2"/>
        <w:spacing w:line="480" w:lineRule="auto"/>
      </w:pPr>
      <w:r>
        <w:t>Minimal detectable change</w:t>
      </w:r>
    </w:p>
    <w:p w14:paraId="2A1A59C0" w14:textId="77777777" w:rsidR="00E636D8" w:rsidRDefault="009D538E" w:rsidP="005602FC">
      <w:pPr>
        <w:pStyle w:val="Heading3"/>
        <w:spacing w:line="480" w:lineRule="auto"/>
      </w:pPr>
      <w:bookmarkStart w:id="41" w:name="lowest-minimum-detectable-change"/>
      <w:r>
        <w:t>Lowest Minimum Detectable Change</w:t>
      </w:r>
    </w:p>
    <w:p w14:paraId="2A1A59C1" w14:textId="77777777" w:rsidR="00E636D8" w:rsidRDefault="009D538E" w:rsidP="005602FC">
      <w:r>
        <w:t xml:space="preserve">Estimated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is equal to 0.45% for MSS, 1.06% for MAC, 1.47% for TAU, and 0.7% for PMAX (column </w:t>
      </w:r>
      <w:r>
        <w:rPr>
          <w:i/>
          <w:iCs/>
        </w:rPr>
        <w:t>lowest</w:t>
      </w:r>
      <w:r>
        <w:t xml:space="preserve"> in </w:t>
      </w:r>
      <w:r w:rsidR="00F92F42">
        <w:fldChar w:fldCharType="begin"/>
      </w:r>
      <w:r w:rsidR="00F92F42">
        <w:instrText>HYPERLINK \l "tbl-pooled-MDC" \h</w:instrText>
      </w:r>
      <w:r w:rsidR="00F92F42">
        <w:fldChar w:fldCharType="separate"/>
      </w:r>
      <w:r>
        <w:t>Table 6</w:t>
      </w:r>
      <w:r w:rsidR="00F92F42">
        <w:fldChar w:fldCharType="end"/>
      </w:r>
      <w:r>
        <w:t xml:space="preserve">) and dashed grey horizontal lines in </w:t>
      </w:r>
      <w:r w:rsidR="00F92F42">
        <w:fldChar w:fldCharType="begin"/>
      </w:r>
      <w:r w:rsidR="00F92F42">
        <w:instrText>HYPERLINK \l "fig-graph-MDC" \h</w:instrText>
      </w:r>
      <w:r w:rsidR="00F92F42">
        <w:fldChar w:fldCharType="separate"/>
      </w:r>
      <w:r>
        <w:t>Figure 5</w:t>
      </w:r>
      <w:r w:rsidR="00F92F42">
        <w:fldChar w:fldCharType="end"/>
      </w:r>
      <w:r>
        <w:t xml:space="preserve">). An interesting finding is that, given simulation parameters (particularly the precision of the timing gates to the closest 10 </w:t>
      </w:r>
      <m:oMath>
        <m:r>
          <w:rPr>
            <w:rFonts w:ascii="Cambria Math" w:hAnsi="Cambria Math"/>
          </w:rPr>
          <m:t>ms</m:t>
        </m:r>
      </m:oMath>
      <w:r>
        <w:t xml:space="preserve">), MSS has the lowest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compared to other short sprint parameters. Since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represents the lowest minimal detectable change, MSS is the parameter whose change could be, given this theoretical simulation, estimated with the most precision. In contrast, TAU and MAC changes can be estimated with the least precision.</w:t>
      </w:r>
    </w:p>
    <w:p w14:paraId="2A1A59C2" w14:textId="77777777" w:rsidR="00E636D8" w:rsidRDefault="009D538E" w:rsidP="005602FC">
      <w:pPr>
        <w:pStyle w:val="Heading3"/>
        <w:spacing w:line="480" w:lineRule="auto"/>
      </w:pPr>
      <w:bookmarkStart w:id="42" w:name="pooled-analysis-1"/>
      <w:bookmarkEnd w:id="41"/>
      <w:r>
        <w:t>Pooled analysis</w:t>
      </w:r>
    </w:p>
    <w:p w14:paraId="2A1A59C3" w14:textId="77777777" w:rsidR="00E636D8" w:rsidRDefault="009D538E" w:rsidP="005602FC">
      <w:r>
        <w:t xml:space="preserve">Pooled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represents an estimate of the </w:t>
      </w:r>
      <w:r>
        <w:rPr>
          <w:i/>
          <w:iCs/>
        </w:rPr>
        <w:t>sensitivity</w:t>
      </w:r>
      <w:r>
        <w:t xml:space="preserve"> to detect </w:t>
      </w:r>
      <w:r>
        <w:rPr>
          <w:i/>
          <w:iCs/>
        </w:rPr>
        <w:t>true</w:t>
      </w:r>
      <w:r>
        <w:t xml:space="preserve"> change with 95% confidence when the flying start distance is not standardized (but within simulation parameter limits (ranging from 0 to 0.5 </w:t>
      </w:r>
      <m:oMath>
        <m:r>
          <w:rPr>
            <w:rFonts w:ascii="Cambria Math" w:hAnsi="Cambria Math"/>
          </w:rPr>
          <m:t>m</m:t>
        </m:r>
      </m:oMath>
      <w:r>
        <w:t xml:space="preserve">). As expected, the </w:t>
      </w:r>
      <w:r>
        <w:rPr>
          <w:i/>
          <w:iCs/>
        </w:rPr>
        <w:t>No correction</w:t>
      </w:r>
      <w:r>
        <w:t xml:space="preserve"> model demonstrates the highest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3 to 44%), while </w:t>
      </w:r>
      <w:r>
        <w:rPr>
          <w:i/>
          <w:iCs/>
        </w:rPr>
        <w:t>Estimated TC</w:t>
      </w:r>
      <w:r>
        <w:t xml:space="preserve"> and </w:t>
      </w:r>
      <w:r>
        <w:rPr>
          <w:i/>
          <w:iCs/>
        </w:rPr>
        <w:t>Estimated FD</w:t>
      </w:r>
      <w:r>
        <w:t xml:space="preserve"> demonstrated much smaller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1 to 8% and from 1 to 7%, respectively) (</w:t>
      </w:r>
      <w:r w:rsidR="00F92F42">
        <w:fldChar w:fldCharType="begin"/>
      </w:r>
      <w:r w:rsidR="00F92F42">
        <w:instrText>HYPERLINK \l "tbl-pooled-MDC" \h</w:instrText>
      </w:r>
      <w:r w:rsidR="00F92F42">
        <w:fldChar w:fldCharType="separate"/>
      </w:r>
      <w:r>
        <w:t>Table 6</w:t>
      </w:r>
      <w:r w:rsidR="00F92F42">
        <w:fldChar w:fldCharType="end"/>
      </w:r>
      <w:r>
        <w:t>).</w:t>
      </w:r>
    </w:p>
    <w:p w14:paraId="2A1A59C4" w14:textId="3206E1A0" w:rsidR="00E636D8" w:rsidRDefault="009D538E" w:rsidP="005602FC">
      <w:r>
        <w:t xml:space="preserve">An interesting finding is that the MSS parameter showed very low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across models (from 1 to 3%), even for the </w:t>
      </w:r>
      <w:r>
        <w:rPr>
          <w:i/>
          <w:iCs/>
        </w:rPr>
        <w:t>No correction</w:t>
      </w:r>
      <w:r>
        <w:t xml:space="preserve"> model. This indicates that even the non-standardized short sprint monitoring (i.e., without standardized flying distance) using the </w:t>
      </w:r>
      <w:r>
        <w:rPr>
          <w:i/>
          <w:iCs/>
        </w:rPr>
        <w:t>No correction</w:t>
      </w:r>
      <w:r>
        <w:t xml:space="preserve"> model, given simulation parameters, can be used to track </w:t>
      </w:r>
      <w:r>
        <w:lastRenderedPageBreak/>
        <w:t xml:space="preserve">changes in MSS. TAU, MAC, and PMAX parameters, on the other hand, demand a much larger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7 to 44%, from 6 to 37%, and from 6 to 36%, respectively).</w:t>
      </w:r>
    </w:p>
    <w:p w14:paraId="4D0A8C3E" w14:textId="4595A4CE" w:rsidR="00E972F5" w:rsidRPr="00E972F5" w:rsidRDefault="00E972F5" w:rsidP="00E972F5">
      <w:pPr>
        <w:jc w:val="center"/>
        <w:rPr>
          <w:b/>
          <w:bCs/>
        </w:rPr>
      </w:pPr>
      <w:r w:rsidRPr="00E972F5">
        <w:rPr>
          <w:b/>
          <w:bCs/>
        </w:rPr>
        <w:t>[Insert Table 6 here]</w:t>
      </w:r>
    </w:p>
    <w:p w14:paraId="2A1A59E4" w14:textId="77777777" w:rsidR="00E636D8" w:rsidRDefault="009D538E" w:rsidP="005602FC">
      <w:pPr>
        <w:pStyle w:val="Heading3"/>
        <w:spacing w:line="480" w:lineRule="auto"/>
      </w:pPr>
      <w:bookmarkStart w:id="43" w:name="analysis-across-flying-distances-1"/>
      <w:bookmarkEnd w:id="42"/>
      <w:r>
        <w:t>Analysis across flying distances</w:t>
      </w:r>
    </w:p>
    <w:p w14:paraId="2A1A59E5" w14:textId="77777777" w:rsidR="00E636D8" w:rsidRDefault="009D538E" w:rsidP="005602FC">
      <w:r>
        <w:t xml:space="preserve">When estimated across flying distances,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shows interesting and surprising patterns (</w:t>
      </w:r>
      <w:r w:rsidR="00F92F42">
        <w:fldChar w:fldCharType="begin"/>
      </w:r>
      <w:r w:rsidR="00F92F42">
        <w:instrText>HYPERLINK \l "fig-graph-MDC" \h</w:instrText>
      </w:r>
      <w:r w:rsidR="00F92F42">
        <w:fldChar w:fldCharType="separate"/>
      </w:r>
      <w:r>
        <w:t>Figure 5</w:t>
      </w:r>
      <w:r w:rsidR="00F92F42">
        <w:fldChar w:fldCharType="end"/>
      </w:r>
      <w:r>
        <w:t xml:space="preserve">)). For every short sprint parameter, </w:t>
      </w:r>
      <w:r>
        <w:rPr>
          <w:i/>
          <w:iCs/>
        </w:rPr>
        <w:t>Estimated TC</w:t>
      </w:r>
      <w:r>
        <w:t xml:space="preserve"> showed stable and lower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compared to </w:t>
      </w:r>
      <w:r>
        <w:rPr>
          <w:i/>
          <w:iCs/>
        </w:rPr>
        <w:t>Estimated FD</w:t>
      </w:r>
      <w:r>
        <w:t xml:space="preserve"> (from 1 to 6% and from 1 to 8%, respectively). This is surprising because even if it has biased estimates of short sprint parameters (see </w:t>
      </w:r>
      <w:r w:rsidR="00F92F42">
        <w:fldChar w:fldCharType="begin"/>
      </w:r>
      <w:r w:rsidR="00F92F42">
        <w:instrText>HYPERLINK \l "percent-difference" \h</w:instrText>
      </w:r>
      <w:r w:rsidR="00F92F42">
        <w:fldChar w:fldCharType="separate"/>
      </w:r>
      <w:r>
        <w:t>Percent difference</w:t>
      </w:r>
      <w:r w:rsidR="00F92F42">
        <w:fldChar w:fldCharType="end"/>
      </w:r>
      <w:r>
        <w:t xml:space="preserve"> results section, mainly </w:t>
      </w:r>
      <w:r w:rsidR="00F92F42">
        <w:fldChar w:fldCharType="begin"/>
      </w:r>
      <w:r w:rsidR="00F92F42">
        <w:instrText>HYPERLINK \l "fig-graph-inside-ROPE" \h</w:instrText>
      </w:r>
      <w:r w:rsidR="00F92F42">
        <w:fldChar w:fldCharType="separate"/>
      </w:r>
      <w:r>
        <w:t>Figure 4</w:t>
      </w:r>
      <w:r w:rsidR="00F92F42">
        <w:fldChar w:fldCharType="end"/>
      </w:r>
      <w:r>
        <w:t xml:space="preserve">)) compared to the </w:t>
      </w:r>
      <w:r>
        <w:rPr>
          <w:i/>
          <w:iCs/>
        </w:rPr>
        <w:t>Estimated FD</w:t>
      </w:r>
      <w:r>
        <w:t xml:space="preserve">, </w:t>
      </w:r>
      <w:r>
        <w:rPr>
          <w:i/>
          <w:iCs/>
        </w:rPr>
        <w:t>Estimated TC</w:t>
      </w:r>
      <w:r>
        <w:t xml:space="preserve"> might be more sensitive to detect </w:t>
      </w:r>
      <w:r>
        <w:rPr>
          <w:i/>
          <w:iCs/>
        </w:rPr>
        <w:t>changes</w:t>
      </w:r>
      <w:r>
        <w:t>, given simulation parameters.</w:t>
      </w:r>
    </w:p>
    <w:p w14:paraId="2A1A59E6" w14:textId="77777777" w:rsidR="00E636D8" w:rsidRDefault="009D538E" w:rsidP="005602FC">
      <w:r>
        <w:t xml:space="preserve">Another surprising finding is that the </w:t>
      </w:r>
      <w:r>
        <w:rPr>
          <w:i/>
          <w:iCs/>
        </w:rPr>
        <w:t>No correction</w:t>
      </w:r>
      <w:r>
        <w:t xml:space="preserve"> model, even if shown to be highly biased in estimating short sprint parameter values (see </w:t>
      </w:r>
      <w:r w:rsidR="00F92F42">
        <w:fldChar w:fldCharType="begin"/>
      </w:r>
      <w:r w:rsidR="00F92F42">
        <w:instrText>HYPERLINK \l "percent-difference" \h</w:instrText>
      </w:r>
      <w:r w:rsidR="00F92F42">
        <w:fldChar w:fldCharType="separate"/>
      </w:r>
      <w:r>
        <w:t>Percent difference</w:t>
      </w:r>
      <w:r w:rsidR="00F92F42">
        <w:fldChar w:fldCharType="end"/>
      </w:r>
      <w:r>
        <w:t xml:space="preserve"> results section, mainly </w:t>
      </w:r>
      <w:r w:rsidR="00F92F42">
        <w:fldChar w:fldCharType="begin"/>
      </w:r>
      <w:r w:rsidR="00F92F42">
        <w:instrText>HYPERLINK \l "fig-graph-per-FD" \h</w:instrText>
      </w:r>
      <w:r w:rsidR="00F92F42">
        <w:fldChar w:fldCharType="separate"/>
      </w:r>
      <w:r>
        <w:t>Figure 3</w:t>
      </w:r>
      <w:r w:rsidR="00F92F42">
        <w:fldChar w:fldCharType="end"/>
      </w:r>
      <w:r>
        <w:t xml:space="preserve">), showed the lowest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for the MAC and TAU parameters (from 1 to 5% and from 1 to 3% respectively). This indicates that when short sprint measurement is standardized (i.e., athletes perform with the same flying distance), given the simulation parameters, the </w:t>
      </w:r>
      <w:r>
        <w:rPr>
          <w:i/>
          <w:iCs/>
        </w:rPr>
        <w:t>No correction</w:t>
      </w:r>
      <w:r>
        <w:t xml:space="preserve"> model can be the most sensitive model to detect </w:t>
      </w:r>
      <w:r>
        <w:rPr>
          <w:i/>
          <w:iCs/>
        </w:rPr>
        <w:t>changes</w:t>
      </w:r>
      <w:r>
        <w:t xml:space="preserve"> in MAC and TAU parameters. This is the case for the MSS and PMAX parameters (from 0 to 3% and from 1 to 9%, respectively).</w:t>
      </w:r>
    </w:p>
    <w:p w14:paraId="2A1A59E7" w14:textId="77777777" w:rsidR="00E636D8" w:rsidRDefault="009D538E" w:rsidP="005602FC">
      <w:r>
        <w:t xml:space="preserve">When it comes to estimating </w:t>
      </w:r>
      <w:r>
        <w:rPr>
          <w:i/>
          <w:iCs/>
        </w:rPr>
        <w:t>changes</w:t>
      </w:r>
      <w:r>
        <w:t xml:space="preserve"> in short sprint parameters, </w:t>
      </w:r>
      <w:r>
        <w:rPr>
          <w:i/>
          <w:iCs/>
        </w:rPr>
        <w:t>change</w:t>
      </w:r>
      <w:r>
        <w:t xml:space="preserve"> in MSS is the most sensitive to be detected (from 0 to 3%) compared to MAC (from 1 to 7%), TAU (from 1 to 8%), and PMAX (from 1 to 9%).</w:t>
      </w:r>
    </w:p>
    <w:p w14:paraId="264C83DC" w14:textId="70598087" w:rsidR="00772599" w:rsidRPr="00772599" w:rsidRDefault="00772599" w:rsidP="00772599">
      <w:pPr>
        <w:jc w:val="center"/>
        <w:rPr>
          <w:b/>
          <w:bCs/>
        </w:rPr>
      </w:pPr>
      <w:bookmarkStart w:id="44" w:name="discussion-and-conclusions"/>
      <w:bookmarkEnd w:id="34"/>
      <w:bookmarkEnd w:id="40"/>
      <w:bookmarkEnd w:id="43"/>
      <w:r w:rsidRPr="00772599">
        <w:rPr>
          <w:b/>
          <w:bCs/>
        </w:rPr>
        <w:t>[Insert Figure 5 here]</w:t>
      </w:r>
    </w:p>
    <w:p w14:paraId="2A1A59EB" w14:textId="79769159" w:rsidR="00E636D8" w:rsidRDefault="009D538E" w:rsidP="005602FC">
      <w:pPr>
        <w:pStyle w:val="Heading1"/>
        <w:spacing w:line="480" w:lineRule="auto"/>
      </w:pPr>
      <w:r>
        <w:lastRenderedPageBreak/>
        <w:t>Discussion</w:t>
      </w:r>
    </w:p>
    <w:p w14:paraId="2A1A59EC" w14:textId="77777777" w:rsidR="00E636D8" w:rsidRDefault="009D538E" w:rsidP="005602FC">
      <w:r>
        <w:t xml:space="preserve">The simulation study employed in this paper demonstrated some expected and unexpected theoretical findings. Among the expected findings are (1) the bias and low </w:t>
      </w:r>
      <m:oMath>
        <m:r>
          <w:rPr>
            <w:rFonts w:ascii="Cambria Math" w:hAnsi="Cambria Math"/>
          </w:rPr>
          <m:t>inside ROPE</m:t>
        </m:r>
      </m:oMath>
      <w:r>
        <w:t xml:space="preserve"> performance in estimating short sprint parameters using the </w:t>
      </w:r>
      <w:r>
        <w:rPr>
          <w:i/>
          <w:iCs/>
        </w:rPr>
        <w:t>No correction</w:t>
      </w:r>
      <w:r>
        <w:t xml:space="preserve"> model, (2) more negligible bias and higher </w:t>
      </w:r>
      <m:oMath>
        <m:r>
          <w:rPr>
            <w:rFonts w:ascii="Cambria Math" w:hAnsi="Cambria Math"/>
          </w:rPr>
          <m:t>inside ROPE</m:t>
        </m:r>
      </m:oMath>
      <w:r>
        <w:t xml:space="preserve"> for the </w:t>
      </w:r>
      <w:r>
        <w:rPr>
          <w:i/>
          <w:iCs/>
        </w:rPr>
        <w:t>Estimated TC</w:t>
      </w:r>
      <w:r>
        <w:t xml:space="preserve"> model, and (3) no bias and highest </w:t>
      </w:r>
      <m:oMath>
        <m:r>
          <w:rPr>
            <w:rFonts w:ascii="Cambria Math" w:hAnsi="Cambria Math"/>
          </w:rPr>
          <m:t>inside ROPE</m:t>
        </m:r>
      </m:oMath>
      <w:r>
        <w:t xml:space="preserve"> for the </w:t>
      </w:r>
      <w:r>
        <w:rPr>
          <w:i/>
          <w:iCs/>
        </w:rPr>
        <w:t>Estimated FD</w:t>
      </w:r>
      <w:r>
        <w:t xml:space="preserve"> model.</w:t>
      </w:r>
    </w:p>
    <w:p w14:paraId="2A1A59ED" w14:textId="77777777" w:rsidR="00E636D8" w:rsidRDefault="009D538E" w:rsidP="005602FC">
      <w:r>
        <w:t xml:space="preserve">The unexpected finding of this study is the performance of the </w:t>
      </w:r>
      <w:r>
        <w:rPr>
          <w:i/>
          <w:iCs/>
        </w:rPr>
        <w:t>No correction</w:t>
      </w:r>
      <w:r>
        <w:t xml:space="preserve"> model in sensitivity of estimating the </w:t>
      </w:r>
      <w:r>
        <w:rPr>
          <w:i/>
          <w:iCs/>
        </w:rPr>
        <w:t>change</w:t>
      </w:r>
      <w:r>
        <w:t xml:space="preserve"> of the MAC and TAU parameters, which outperformed the other two models.</w:t>
      </w:r>
    </w:p>
    <w:p w14:paraId="2A1A59EE" w14:textId="77777777" w:rsidR="00E636D8" w:rsidRDefault="009D538E" w:rsidP="005602FC">
      <w:r>
        <w:t xml:space="preserve">When estimating short sprint parameters across models, given simulation parameters, MSS and </w:t>
      </w:r>
      <w:r>
        <w:rPr>
          <w:i/>
          <w:iCs/>
        </w:rPr>
        <w:t>change</w:t>
      </w:r>
      <w:r>
        <w:t xml:space="preserve"> in MSS can be estimated more precisely compared to TAU, MAC, and PMAX parameters and their </w:t>
      </w:r>
      <w:r>
        <w:rPr>
          <w:i/>
          <w:iCs/>
        </w:rPr>
        <w:t>changes</w:t>
      </w:r>
      <w:r>
        <w:t>.</w:t>
      </w:r>
    </w:p>
    <w:p w14:paraId="2A1A59EF" w14:textId="77777777" w:rsidR="00E636D8" w:rsidRDefault="009D538E" w:rsidP="005602FC">
      <w:r>
        <w:t xml:space="preserve">In addition to model performances, this simulation study provided the </w:t>
      </w:r>
      <m:oMath>
        <m:r>
          <w:rPr>
            <w:rFonts w:ascii="Cambria Math" w:hAnsi="Cambria Math"/>
          </w:rPr>
          <m:t>ROPE</m:t>
        </m:r>
      </m:oMath>
      <w:r>
        <w:t xml:space="preserve">s and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These could be useful for further validity and reliability studies evaluating short sprint model performance involving </w:t>
      </w:r>
      <w:r>
        <w:rPr>
          <w:i/>
          <w:iCs/>
        </w:rPr>
        <w:t>real</w:t>
      </w:r>
      <w:r>
        <w:t xml:space="preserve"> athletes and timing gates positioned at the exact distances with the exact rounding.</w:t>
      </w:r>
    </w:p>
    <w:p w14:paraId="2A1A59F0" w14:textId="77777777" w:rsidR="00E636D8" w:rsidRDefault="009D538E" w:rsidP="005602FC">
      <w:r>
        <w:t xml:space="preserve">The takeaway message for the practitioners is that besides standardizing the sprint starting technique for the short sprint performance monitoring, it would be wise to utilize and track the results of all three models. The </w:t>
      </w:r>
      <w:r>
        <w:rPr>
          <w:i/>
          <w:iCs/>
        </w:rPr>
        <w:t>Estimated FD</w:t>
      </w:r>
      <w:r>
        <w:t xml:space="preserve"> model will provide unbiased estimates of the current performance, but the </w:t>
      </w:r>
      <w:r>
        <w:rPr>
          <w:i/>
          <w:iCs/>
        </w:rPr>
        <w:t>No correction</w:t>
      </w:r>
      <w:r>
        <w:t xml:space="preserve"> model might be more sensitive in detecting changes in TAU and MAC parameters.</w:t>
      </w:r>
    </w:p>
    <w:p w14:paraId="2A1A59F1" w14:textId="77777777" w:rsidR="00E636D8" w:rsidRDefault="009D538E" w:rsidP="005602FC">
      <w:r>
        <w:t xml:space="preserve">This practical conclusion should be taken with caution since it is based on the results of this theoretical simulation. Additional studies involving </w:t>
      </w:r>
      <w:r>
        <w:rPr>
          <w:i/>
          <w:iCs/>
        </w:rPr>
        <w:t>real</w:t>
      </w:r>
      <w:r>
        <w:t xml:space="preserve"> athletes in evaluating the performance of these three models are needed. These should involve estimating the short sprint parameters agreement between gold-standard (i.e., </w:t>
      </w:r>
      <w:r>
        <w:rPr>
          <w:i/>
          <w:iCs/>
        </w:rPr>
        <w:t>criterion</w:t>
      </w:r>
      <w:r>
        <w:t xml:space="preserve">) measure (e.g., </w:t>
      </w:r>
      <w:r>
        <w:lastRenderedPageBreak/>
        <w:t xml:space="preserve">radar gun, laser gun, or video analysis) and </w:t>
      </w:r>
      <w:r>
        <w:rPr>
          <w:i/>
          <w:iCs/>
        </w:rPr>
        <w:t>practical</w:t>
      </w:r>
      <w:r>
        <w:t xml:space="preserve"> timing gates measure. One such study is currently in preparation. In addition to theoretical findings, such a study will provide model performance estimates when biological variability is involved in short sprints, which is not considered in the current study.</w:t>
      </w:r>
    </w:p>
    <w:p w14:paraId="2A1A59F2" w14:textId="77777777" w:rsidR="00E636D8" w:rsidRDefault="009D538E" w:rsidP="005602FC">
      <w:pPr>
        <w:pStyle w:val="Heading1"/>
        <w:spacing w:line="480" w:lineRule="auto"/>
      </w:pPr>
      <w:bookmarkStart w:id="45" w:name="data-availability-statement"/>
      <w:bookmarkEnd w:id="44"/>
      <w:r>
        <w:t>Data availability statement</w:t>
      </w:r>
    </w:p>
    <w:p w14:paraId="2A1A59F3" w14:textId="4A273F97" w:rsidR="00E636D8" w:rsidRDefault="009D538E" w:rsidP="005602FC">
      <w:r>
        <w:t xml:space="preserve">The data that support the findings of this study are openly available in the GitHub repository at </w:t>
      </w:r>
      <w:r w:rsidR="00F92F42">
        <w:fldChar w:fldCharType="begin"/>
      </w:r>
      <w:r w:rsidR="00F92F42">
        <w:instrText>HYPERLINK "https://github.com/mladenjovanovic/shorts-simulation-paper" \h</w:instrText>
      </w:r>
      <w:r w:rsidR="00F92F42">
        <w:fldChar w:fldCharType="separate"/>
      </w:r>
      <w:r>
        <w:t>https://github.com/mladenjovanovic/shorts-simulation-paper</w:t>
      </w:r>
      <w:r w:rsidR="00F92F42">
        <w:fldChar w:fldCharType="end"/>
      </w:r>
      <w:r>
        <w:t xml:space="preserve"> (DOI: 10.5281/zenodo.7094284), as well as the reproducible </w:t>
      </w:r>
      <w:r>
        <w:rPr>
          <w:i/>
          <w:iCs/>
        </w:rPr>
        <w:t>Quarto</w:t>
      </w:r>
      <w:r>
        <w:t xml:space="preserve"> (</w:t>
      </w:r>
      <w:r w:rsidR="00F92F42">
        <w:fldChar w:fldCharType="begin"/>
      </w:r>
      <w:r w:rsidR="00F92F42">
        <w:instrText>HYPERLINK \l "ref-Allaire_Quarto_2022" \h</w:instrText>
      </w:r>
      <w:r w:rsidR="00F92F42">
        <w:fldChar w:fldCharType="separate"/>
      </w:r>
      <w:r>
        <w:t>Allaire et al. 2022</w:t>
      </w:r>
      <w:r w:rsidR="00F92F42">
        <w:fldChar w:fldCharType="end"/>
      </w:r>
      <w:r>
        <w:t>) source code.</w:t>
      </w:r>
    </w:p>
    <w:p w14:paraId="2A1A59F4" w14:textId="77777777" w:rsidR="00E636D8" w:rsidRDefault="009D538E" w:rsidP="005602FC">
      <w:pPr>
        <w:pStyle w:val="Heading1"/>
        <w:spacing w:line="480" w:lineRule="auto"/>
      </w:pPr>
      <w:bookmarkStart w:id="46" w:name="declaration-of-interest-statement"/>
      <w:bookmarkEnd w:id="45"/>
      <w:r>
        <w:t>Declaration of interest statement</w:t>
      </w:r>
    </w:p>
    <w:p w14:paraId="2A1A59F5" w14:textId="77777777" w:rsidR="00E636D8" w:rsidRDefault="009D538E" w:rsidP="005602FC">
      <w:r>
        <w:t>The author report there are no competing interests to declare</w:t>
      </w:r>
    </w:p>
    <w:p w14:paraId="2A1A59F6" w14:textId="77777777" w:rsidR="00E636D8" w:rsidRDefault="009D538E" w:rsidP="005602FC">
      <w:pPr>
        <w:pStyle w:val="Heading1"/>
        <w:spacing w:line="480" w:lineRule="auto"/>
      </w:pPr>
      <w:bookmarkStart w:id="47" w:name="references"/>
      <w:bookmarkEnd w:id="46"/>
      <w:r>
        <w:t>References</w:t>
      </w:r>
    </w:p>
    <w:p w14:paraId="2A1A59F7" w14:textId="33335B38" w:rsidR="00E636D8" w:rsidRDefault="009D538E" w:rsidP="005602FC">
      <w:bookmarkStart w:id="48" w:name="ref-Allaire_Quarto_2022"/>
      <w:bookmarkStart w:id="49" w:name="refs"/>
      <w:r>
        <w:t xml:space="preserve">Allaire JJ, Teague C, Scheidegger C, Xie Y, Dervieux C. 2022. Quarto [Internet]. [place unknown]. </w:t>
      </w:r>
      <w:r w:rsidR="00F92F42">
        <w:fldChar w:fldCharType="begin"/>
      </w:r>
      <w:r w:rsidR="00F92F42">
        <w:instrText>HYPERLINK "https://doi.org/10.5281/zenodo.5960048" \h</w:instrText>
      </w:r>
      <w:r w:rsidR="00F92F42">
        <w:fldChar w:fldCharType="separate"/>
      </w:r>
      <w:r>
        <w:t>https://doi.org/10.5281/zenodo.5960048</w:t>
      </w:r>
      <w:r w:rsidR="00F92F42">
        <w:fldChar w:fldCharType="end"/>
      </w:r>
    </w:p>
    <w:p w14:paraId="543F46AA" w14:textId="77777777" w:rsidR="00672C2C" w:rsidRDefault="00672C2C" w:rsidP="005602FC"/>
    <w:p w14:paraId="2A1A59F8" w14:textId="44C709F7" w:rsidR="00E636D8" w:rsidRDefault="009D538E" w:rsidP="005602FC">
      <w:bookmarkStart w:id="50" w:name="X1e9453b82425d54fd450da95e3e109c3caee0a3"/>
      <w:bookmarkEnd w:id="48"/>
      <w:r>
        <w:t xml:space="preserve">Altmann S, Hoffmann M, Kurz G, Neumann R, Woll A, Haertel S. 2015. Different Starting Distances Affect 5-m Sprint Times. Journal of Strength and Conditioning Research [Internet]. [accessed 2021 Jun 21] 29(8):2361–2366. </w:t>
      </w:r>
      <w:r w:rsidR="00F92F42">
        <w:fldChar w:fldCharType="begin"/>
      </w:r>
      <w:r w:rsidR="00F92F42">
        <w:instrText>HYPERLINK "https://doi.org/10.1519/JSC.0000000000000865" \h</w:instrText>
      </w:r>
      <w:r w:rsidR="00F92F42">
        <w:fldChar w:fldCharType="separate"/>
      </w:r>
      <w:r>
        <w:t>https://doi.org/10.1519/JSC.0000000000000865</w:t>
      </w:r>
      <w:r w:rsidR="00F92F42">
        <w:fldChar w:fldCharType="end"/>
      </w:r>
    </w:p>
    <w:p w14:paraId="22D630A8" w14:textId="77777777" w:rsidR="00672C2C" w:rsidRDefault="00672C2C" w:rsidP="005602FC"/>
    <w:p w14:paraId="2A1A59F9" w14:textId="626D6F43" w:rsidR="00E636D8" w:rsidRDefault="009D538E" w:rsidP="005602FC">
      <w:bookmarkStart w:id="51" w:name="ref-altmannValiditySingleBeamTiming2017"/>
      <w:bookmarkEnd w:id="50"/>
      <w:r>
        <w:t xml:space="preserve">Altmann S, Spielmann M, Engel FA, Neumann R, Ringhof S, Oriwol D, Haertel S. 2017. Validity of Single-Beam Timing Lights at Different Heights. Journal of Strength </w:t>
      </w:r>
      <w:r>
        <w:lastRenderedPageBreak/>
        <w:t xml:space="preserve">and Conditioning Research [Internet]. [accessed 2021 Jun 21] 31(7):1994–1999. </w:t>
      </w:r>
      <w:r w:rsidR="00F92F42">
        <w:fldChar w:fldCharType="begin"/>
      </w:r>
      <w:r w:rsidR="00F92F42">
        <w:instrText>HYPERLINK "https://doi.org/10.1519/JSC.0000000000001889" \h</w:instrText>
      </w:r>
      <w:r w:rsidR="00F92F42">
        <w:fldChar w:fldCharType="separate"/>
      </w:r>
      <w:r>
        <w:t>https://doi.org/10.1519/JSC.0000000000001889</w:t>
      </w:r>
      <w:r w:rsidR="00F92F42">
        <w:fldChar w:fldCharType="end"/>
      </w:r>
    </w:p>
    <w:p w14:paraId="1B525095" w14:textId="77777777" w:rsidR="00672C2C" w:rsidRDefault="00672C2C" w:rsidP="005602FC"/>
    <w:p w14:paraId="2A1A59FA" w14:textId="16640F58" w:rsidR="00E636D8" w:rsidRDefault="009D538E" w:rsidP="005602FC">
      <w:bookmarkStart w:id="52" w:name="ref-altmannAccuracySingleBeam2018"/>
      <w:bookmarkEnd w:id="51"/>
      <w:r>
        <w:t xml:space="preserve">Altmann S, Spielmann M, Engel FA, Ringhof S, Oriwol D, Härtel S, Neumann R. 2018. Accuracy of single beam timing lights for determining velocities in a flying 20-m sprint: Does timing light height matter? jhse [Internet]. [accessed 2021 Jun 21] 13(3). </w:t>
      </w:r>
      <w:r w:rsidR="00F92F42">
        <w:fldChar w:fldCharType="begin"/>
      </w:r>
      <w:r w:rsidR="00F92F42">
        <w:instrText>HYPERLINK "https://doi.org/10.14198/jhse.2018.133.10" \h</w:instrText>
      </w:r>
      <w:r w:rsidR="00F92F42">
        <w:fldChar w:fldCharType="separate"/>
      </w:r>
      <w:r>
        <w:t>https://doi.org/10.14198/jhse.2018.133.10</w:t>
      </w:r>
      <w:r w:rsidR="00F92F42">
        <w:fldChar w:fldCharType="end"/>
      </w:r>
    </w:p>
    <w:p w14:paraId="17AD6BE0" w14:textId="77777777" w:rsidR="00672C2C" w:rsidRDefault="00672C2C" w:rsidP="005602FC"/>
    <w:p w14:paraId="2A1A59FB" w14:textId="51933B2C" w:rsidR="00E636D8" w:rsidRDefault="009D538E" w:rsidP="005602FC">
      <w:bookmarkStart w:id="53" w:name="ref-brownAssessmentLinearSprinting2004"/>
      <w:bookmarkEnd w:id="52"/>
      <w:r>
        <w:t xml:space="preserve">Brown TD, Vescovi JD, Vanheest JL. 2004. </w:t>
      </w:r>
      <w:r w:rsidR="00F92F42">
        <w:fldChar w:fldCharType="begin"/>
      </w:r>
      <w:r w:rsidR="00F92F42">
        <w:instrText>HYPERLINK "https://www.ncbi.nlm.nih.gov/pmc/articles/PMC3938058" \h</w:instrText>
      </w:r>
      <w:r w:rsidR="00F92F42">
        <w:fldChar w:fldCharType="separate"/>
      </w:r>
      <w:r>
        <w:t>Assessment of linear sprinting performance: A theoretical paradigm</w:t>
      </w:r>
      <w:r w:rsidR="00F92F42">
        <w:fldChar w:fldCharType="end"/>
      </w:r>
      <w:r>
        <w:t>. Journal of Sports Science &amp; Medicine. 3(4):203–210.</w:t>
      </w:r>
    </w:p>
    <w:p w14:paraId="1851DDD4" w14:textId="77777777" w:rsidR="00672C2C" w:rsidRDefault="00672C2C" w:rsidP="005602FC"/>
    <w:p w14:paraId="2A1A59FC" w14:textId="2F601934" w:rsidR="00E636D8" w:rsidRDefault="009D538E" w:rsidP="005602FC">
      <w:bookmarkStart w:id="54" w:name="X96d817de5db35d8b2a12971d06d48ef5b28c985"/>
      <w:bookmarkEnd w:id="53"/>
      <w:r>
        <w:t xml:space="preserve">Buchheit M, Samozino P, Glynn JA, Michael BS, Al Haddad H, Mendez-Villanueva A, Morin JB. 2014. Mechanical determinants of acceleration and maximal sprinting speed in highly trained young soccer players. Journal of Sports Sciences. 32(20):1906–1913. </w:t>
      </w:r>
      <w:r w:rsidR="00F92F42">
        <w:fldChar w:fldCharType="begin"/>
      </w:r>
      <w:r w:rsidR="00F92F42">
        <w:instrText>HYPERLINK "https://doi.org/10.1080/02640414.2014.965191" \h</w:instrText>
      </w:r>
      <w:r w:rsidR="00F92F42">
        <w:fldChar w:fldCharType="separate"/>
      </w:r>
      <w:r>
        <w:t>https://doi.org/10.1080/02640414.2014.965191</w:t>
      </w:r>
      <w:r w:rsidR="00F92F42">
        <w:fldChar w:fldCharType="end"/>
      </w:r>
    </w:p>
    <w:p w14:paraId="14B3AF18" w14:textId="77777777" w:rsidR="00672C2C" w:rsidRDefault="00672C2C" w:rsidP="005602FC"/>
    <w:p w14:paraId="2A1A59FD" w14:textId="4671B6F8" w:rsidR="00E636D8" w:rsidRDefault="009D538E" w:rsidP="005602FC">
      <w:bookmarkStart w:id="55" w:name="ref-clarkNFLCombine40Yard2017"/>
      <w:bookmarkEnd w:id="54"/>
      <w:r>
        <w:t xml:space="preserve">Clark KP, Rieger RH, Bruno RF, Stearne DJ. 2017. The NFL Combine 40-Yard Dash: How Important is Maximum Velocity? Journal of Strength and Conditioning Research.:1. </w:t>
      </w:r>
      <w:r w:rsidR="00F92F42">
        <w:fldChar w:fldCharType="begin"/>
      </w:r>
      <w:r w:rsidR="00F92F42">
        <w:instrText>HYPERLINK "https://doi.org/10.1519/JSC.0000000000002081" \h</w:instrText>
      </w:r>
      <w:r w:rsidR="00F92F42">
        <w:fldChar w:fldCharType="separate"/>
      </w:r>
      <w:r>
        <w:t>https://doi.org/10.1519/JSC.0000000000002081</w:t>
      </w:r>
      <w:r w:rsidR="00F92F42">
        <w:fldChar w:fldCharType="end"/>
      </w:r>
    </w:p>
    <w:p w14:paraId="13851E6A" w14:textId="77777777" w:rsidR="00672C2C" w:rsidRDefault="00672C2C" w:rsidP="005602FC"/>
    <w:p w14:paraId="2A1A59FE" w14:textId="068A6139" w:rsidR="00E636D8" w:rsidRDefault="009D538E" w:rsidP="005602FC">
      <w:bookmarkStart w:id="56" w:name="X3fb8cfdfda78a3ccd2e624ec1d800b92a0972bc"/>
      <w:bookmarkEnd w:id="55"/>
      <w:r>
        <w:t xml:space="preserve">Edwards T, Piggott B, Banyard HG, Haff GG, Joyce C. 2020. Sprint acceleration characteristics across the Australian football participation pathway. Sports Biomechanics.:1–13. </w:t>
      </w:r>
      <w:r w:rsidR="00F92F42">
        <w:fldChar w:fldCharType="begin"/>
      </w:r>
      <w:r w:rsidR="00F92F42">
        <w:instrText>HYPERLINK "https://doi.org/10.1080/14763141.2020.1790641" \h</w:instrText>
      </w:r>
      <w:r w:rsidR="00F92F42">
        <w:fldChar w:fldCharType="separate"/>
      </w:r>
      <w:r>
        <w:t>https://doi.org/10.1080/14763141.2020.1790641</w:t>
      </w:r>
      <w:r w:rsidR="00F92F42">
        <w:fldChar w:fldCharType="end"/>
      </w:r>
    </w:p>
    <w:p w14:paraId="05C06E73" w14:textId="77777777" w:rsidR="00672C2C" w:rsidRDefault="00672C2C" w:rsidP="005602FC"/>
    <w:p w14:paraId="2A1A59FF" w14:textId="4299C457" w:rsidR="00E636D8" w:rsidRDefault="009D538E" w:rsidP="005602FC">
      <w:bookmarkStart w:id="57" w:name="ref-R-minpack.lm"/>
      <w:bookmarkEnd w:id="56"/>
      <w:r>
        <w:lastRenderedPageBreak/>
        <w:t xml:space="preserve">Elzhov TV, Mullen KM, Spiess A-N, Bolker B. 2022. Minpack.lm: R interface to the levenberg-marquardt nonlinear least-squares algorithm found in MINPACK, plus support for bounds [Internet]. [place unknown]. </w:t>
      </w:r>
      <w:r w:rsidR="00F92F42">
        <w:fldChar w:fldCharType="begin"/>
      </w:r>
      <w:r w:rsidR="00F92F42">
        <w:instrText>HYPERLINK "https://CRAN.R-project.org/package=minpack.lm" \h</w:instrText>
      </w:r>
      <w:r w:rsidR="00F92F42">
        <w:fldChar w:fldCharType="separate"/>
      </w:r>
      <w:r>
        <w:t>https://CRAN.R-project.org/package=minpack.lm</w:t>
      </w:r>
      <w:r w:rsidR="00F92F42">
        <w:fldChar w:fldCharType="end"/>
      </w:r>
    </w:p>
    <w:p w14:paraId="200E156C" w14:textId="77777777" w:rsidR="00672C2C" w:rsidRDefault="00672C2C" w:rsidP="005602FC"/>
    <w:p w14:paraId="2A1A5A00" w14:textId="1B8D99E2" w:rsidR="00E636D8" w:rsidRDefault="009D538E" w:rsidP="005602FC">
      <w:bookmarkStart w:id="58" w:name="ref-furlanApplicabilityStandardError2018"/>
      <w:bookmarkEnd w:id="57"/>
      <w:r>
        <w:t xml:space="preserve">Furlan L, Sterr A. 2018. The Applicability of Standard Error of Measurement and Minimal Detectable Change to Motor Learning Research—A Behavioral Study. Front Hum Neurosci [Internet]. [accessed 2022 Jul 15] 12:95. </w:t>
      </w:r>
      <w:r w:rsidR="00F92F42">
        <w:fldChar w:fldCharType="begin"/>
      </w:r>
      <w:r w:rsidR="00F92F42">
        <w:instrText>HYPERLINK "https://doi.org/10.3389/fnhum.2018.00095" \h</w:instrText>
      </w:r>
      <w:r w:rsidR="00F92F42">
        <w:fldChar w:fldCharType="separate"/>
      </w:r>
      <w:r>
        <w:t>https://doi.org/10.3389/fnhum.2018.00095</w:t>
      </w:r>
      <w:r w:rsidR="00F92F42">
        <w:fldChar w:fldCharType="end"/>
      </w:r>
    </w:p>
    <w:p w14:paraId="225532F1" w14:textId="77777777" w:rsidR="00672C2C" w:rsidRDefault="00672C2C" w:rsidP="005602FC"/>
    <w:p w14:paraId="2A1A5A01" w14:textId="2C892969" w:rsidR="00E636D8" w:rsidRDefault="009D538E" w:rsidP="005602FC">
      <w:bookmarkStart w:id="59" w:name="ref-doi:10.1098/rspb.1927.0035"/>
      <w:bookmarkEnd w:id="58"/>
      <w:r>
        <w:t xml:space="preserve">Furusawa K, Hill AV, Parkinson JL. 1927. The dynamics of "sprint" running. Proceedings of the Royal Society of London Series B, Containing Papers of a Biological Character. 102(713):29–42. </w:t>
      </w:r>
      <w:r w:rsidR="00F92F42">
        <w:fldChar w:fldCharType="begin"/>
      </w:r>
      <w:r w:rsidR="00F92F42">
        <w:instrText>HYPERLINK "https://doi.org/10.1098/rspb.1927.0035" \h</w:instrText>
      </w:r>
      <w:r w:rsidR="00F92F42">
        <w:fldChar w:fldCharType="separate"/>
      </w:r>
      <w:r>
        <w:t>https://doi.org/10.1098/rspb.1927.0035</w:t>
      </w:r>
      <w:r w:rsidR="00F92F42">
        <w:fldChar w:fldCharType="end"/>
      </w:r>
    </w:p>
    <w:p w14:paraId="25067B96" w14:textId="77777777" w:rsidR="00672C2C" w:rsidRDefault="00672C2C" w:rsidP="005602FC"/>
    <w:p w14:paraId="2A1A5A02" w14:textId="28A0D563" w:rsidR="00E636D8" w:rsidRDefault="009D538E" w:rsidP="005602FC">
      <w:bookmarkStart w:id="60" w:name="ref-R-LambertW"/>
      <w:bookmarkEnd w:id="59"/>
      <w:r>
        <w:t xml:space="preserve">Goerg GM. 2022. LambertW: Probabilistic models to analyze and gaussianize heavy-tailed, skewed data [Internet]. [place unknown]. </w:t>
      </w:r>
      <w:r w:rsidR="00F92F42">
        <w:fldChar w:fldCharType="begin"/>
      </w:r>
      <w:r w:rsidR="00F92F42">
        <w:instrText>HYPERLINK "https://CRAN.R-project.org/package=LambertW" \h</w:instrText>
      </w:r>
      <w:r w:rsidR="00F92F42">
        <w:fldChar w:fldCharType="separate"/>
      </w:r>
      <w:r>
        <w:t>https://CRAN.R-project.org/package=LambertW</w:t>
      </w:r>
      <w:r w:rsidR="00F92F42">
        <w:fldChar w:fldCharType="end"/>
      </w:r>
    </w:p>
    <w:p w14:paraId="3D26F78E" w14:textId="77777777" w:rsidR="00672C2C" w:rsidRDefault="00672C2C" w:rsidP="005602FC"/>
    <w:p w14:paraId="2A1A5A03" w14:textId="5C006586" w:rsidR="00E636D8" w:rsidRDefault="009D538E" w:rsidP="005602FC">
      <w:bookmarkStart w:id="61" w:name="X51c34a68a97c6a6d254e5eebdf120de021512e2"/>
      <w:bookmarkEnd w:id="60"/>
      <w:r>
        <w:t xml:space="preserve">Haugen TA, Breitschädel F, Samozino P. 2020. Power-Force-Velocity Profiling of Sprinting Athletes: Methodological and Practical Considerations When Using Timing Gates. Journal of Strength and Conditioning Research. 34(6):1769–1773. </w:t>
      </w:r>
      <w:r w:rsidR="00F92F42">
        <w:fldChar w:fldCharType="begin"/>
      </w:r>
      <w:r w:rsidR="00F92F42">
        <w:instrText>HYPERLINK "https://doi.org/10.1519/JSC.0000000000002890" \h</w:instrText>
      </w:r>
      <w:r w:rsidR="00F92F42">
        <w:fldChar w:fldCharType="separate"/>
      </w:r>
      <w:r>
        <w:t>https://doi.org/10.1519/JSC.0000000000002890</w:t>
      </w:r>
      <w:r w:rsidR="00F92F42">
        <w:fldChar w:fldCharType="end"/>
      </w:r>
    </w:p>
    <w:p w14:paraId="1643B83F" w14:textId="77777777" w:rsidR="00672C2C" w:rsidRDefault="00672C2C" w:rsidP="005602FC"/>
    <w:p w14:paraId="2A1A5A04" w14:textId="392DAD0D" w:rsidR="00E636D8" w:rsidRDefault="009D538E" w:rsidP="005602FC">
      <w:bookmarkStart w:id="62" w:name="ref-haugenSprintMechanicalVariables2019"/>
      <w:bookmarkEnd w:id="61"/>
      <w:r>
        <w:lastRenderedPageBreak/>
        <w:t xml:space="preserve">Haugen TA, Breitschädel F, Seiler S. 2019. Sprint mechanical variables in elite athletes: Are force-velocity profiles sport specific or individual?Peyré-Tartaruga LA, editor. PLOS ONE. 14(7):e0215551. </w:t>
      </w:r>
      <w:r w:rsidR="00F92F42">
        <w:fldChar w:fldCharType="begin"/>
      </w:r>
      <w:r w:rsidR="00F92F42">
        <w:instrText>HYPERLINK "https://doi.org/10.1371/journal.pone.0215551" \h</w:instrText>
      </w:r>
      <w:r w:rsidR="00F92F42">
        <w:fldChar w:fldCharType="separate"/>
      </w:r>
      <w:r>
        <w:t>https://doi.org/10.1371/journal.pone.0215551</w:t>
      </w:r>
      <w:r w:rsidR="00F92F42">
        <w:fldChar w:fldCharType="end"/>
      </w:r>
    </w:p>
    <w:p w14:paraId="2854A544" w14:textId="77777777" w:rsidR="00672C2C" w:rsidRDefault="00672C2C" w:rsidP="005602FC"/>
    <w:p w14:paraId="2A1A5A05" w14:textId="7B890BC8" w:rsidR="00E636D8" w:rsidRDefault="009D538E" w:rsidP="005602FC">
      <w:bookmarkStart w:id="63" w:name="ref-haugenSprintMechanicalProperties2020"/>
      <w:bookmarkEnd w:id="62"/>
      <w:r>
        <w:t xml:space="preserve">Haugen TA, Breitschädel F, Seiler S. 2020. Sprint mechanical properties in soccer players according to playing standard, position, age and sex. Journal of Sports Sciences. 38(9):1070–1076. </w:t>
      </w:r>
      <w:r w:rsidR="00F92F42">
        <w:fldChar w:fldCharType="begin"/>
      </w:r>
      <w:r w:rsidR="00F92F42">
        <w:instrText>HYPERLINK "https://doi.org/10.1080/02640414.2020.1741955" \h</w:instrText>
      </w:r>
      <w:r w:rsidR="00F92F42">
        <w:fldChar w:fldCharType="separate"/>
      </w:r>
      <w:r>
        <w:t>https://doi.org/10.1080/02640414.2020.1741955</w:t>
      </w:r>
      <w:r w:rsidR="00F92F42">
        <w:fldChar w:fldCharType="end"/>
      </w:r>
    </w:p>
    <w:p w14:paraId="5395EFB1" w14:textId="77777777" w:rsidR="00672C2C" w:rsidRDefault="00672C2C" w:rsidP="005602FC"/>
    <w:p w14:paraId="2A1A5A06" w14:textId="721A1A90" w:rsidR="00E636D8" w:rsidRDefault="009D538E" w:rsidP="005602FC">
      <w:bookmarkStart w:id="64" w:name="ref-haugenDifferenceStartImpact2012"/>
      <w:bookmarkEnd w:id="63"/>
      <w:r>
        <w:t xml:space="preserve">Haugen TA, Tønnessen E, Seiler SK. 2012. The Difference Is in the Start: Impact of Timing and Start Procedure on Sprint Running Performance: Journal of Strength and Conditioning Research. 26(2):473–479. </w:t>
      </w:r>
      <w:r w:rsidR="00F92F42">
        <w:fldChar w:fldCharType="begin"/>
      </w:r>
      <w:r w:rsidR="00F92F42">
        <w:instrText>HYPERLINK "https://doi.org/10.1519/JSC.0b013e318226030b" \h</w:instrText>
      </w:r>
      <w:r w:rsidR="00F92F42">
        <w:fldChar w:fldCharType="separate"/>
      </w:r>
      <w:r>
        <w:t>https://doi.org/10.1519/JSC.0b013e318226030b</w:t>
      </w:r>
      <w:r w:rsidR="00F92F42">
        <w:fldChar w:fldCharType="end"/>
      </w:r>
    </w:p>
    <w:p w14:paraId="6E7A0D7B" w14:textId="77777777" w:rsidR="00672C2C" w:rsidRDefault="00672C2C" w:rsidP="005602FC"/>
    <w:p w14:paraId="2A1A5A07" w14:textId="33C763AC" w:rsidR="00E636D8" w:rsidRDefault="009D538E" w:rsidP="005602FC">
      <w:bookmarkStart w:id="65" w:name="ref-haugenSprintRunningPerformance2016"/>
      <w:bookmarkEnd w:id="64"/>
      <w:r>
        <w:t xml:space="preserve">Haugen T, Buchheit M. 2016. Sprint Running Performance Monitoring: Methodological and Practical Considerations. Sports Med [Internet]. [accessed 2021 Jul 16] 46(5):641–656. </w:t>
      </w:r>
      <w:r w:rsidR="00F92F42">
        <w:fldChar w:fldCharType="begin"/>
      </w:r>
      <w:r w:rsidR="00F92F42">
        <w:instrText>HYPERLINK "https://doi.org/10.1007/s40279-015-0446-0" \h</w:instrText>
      </w:r>
      <w:r w:rsidR="00F92F42">
        <w:fldChar w:fldCharType="separate"/>
      </w:r>
      <w:r>
        <w:t>https://doi.org/10.1007/s40279-015-0446-0</w:t>
      </w:r>
      <w:r w:rsidR="00F92F42">
        <w:fldChar w:fldCharType="end"/>
      </w:r>
    </w:p>
    <w:p w14:paraId="03478BB7" w14:textId="77777777" w:rsidR="00672C2C" w:rsidRDefault="00672C2C" w:rsidP="005602FC"/>
    <w:p w14:paraId="2A1A5A08" w14:textId="779C306E" w:rsidR="00E636D8" w:rsidRDefault="009D538E" w:rsidP="005602FC">
      <w:bookmarkStart w:id="66" w:name="X58c269338f0a45969118b82f26d4598952ff480"/>
      <w:bookmarkEnd w:id="65"/>
      <w:r>
        <w:t xml:space="preserve">Jiménez-Reyes P, Samozino P, García-Ramos A, Cuadrado-Peñafiel V, Brughelli M, Morin J-B. 2018. Relationship between vertical and horizontal force-velocity-power profiles in various sports and levels of practice. PeerJ. 6:e5937. </w:t>
      </w:r>
      <w:r w:rsidR="00F92F42">
        <w:fldChar w:fldCharType="begin"/>
      </w:r>
      <w:r w:rsidR="00F92F42">
        <w:instrText>HYPERLINK "https://doi.org/10.7717/peerj.5937" \h</w:instrText>
      </w:r>
      <w:r w:rsidR="00F92F42">
        <w:fldChar w:fldCharType="separate"/>
      </w:r>
      <w:r>
        <w:t>https://doi.org/10.7717/peerj.5937</w:t>
      </w:r>
      <w:r w:rsidR="00F92F42">
        <w:fldChar w:fldCharType="end"/>
      </w:r>
    </w:p>
    <w:p w14:paraId="3DFAE4AC" w14:textId="77777777" w:rsidR="00672C2C" w:rsidRDefault="00672C2C" w:rsidP="005602FC"/>
    <w:p w14:paraId="2A1A5A09" w14:textId="549C835A" w:rsidR="00E636D8" w:rsidRDefault="009D538E" w:rsidP="005602FC">
      <w:bookmarkStart w:id="67" w:name="X87b6e3e0ab837a9dc3f187ffd4719394205cfac"/>
      <w:bookmarkEnd w:id="66"/>
      <w:r>
        <w:t xml:space="preserve">Jovanović M. 2020. Bmbstats: Bootstrap Magnitude-based Statistics for Sports Scientists. </w:t>
      </w:r>
      <w:r w:rsidR="00672C2C">
        <w:t>Belgrade, Serbia.</w:t>
      </w:r>
      <w:r>
        <w:t xml:space="preserve"> </w:t>
      </w:r>
      <w:proofErr w:type="spellStart"/>
      <w:r>
        <w:t>Mladen</w:t>
      </w:r>
      <w:proofErr w:type="spellEnd"/>
      <w:r>
        <w:t xml:space="preserve"> Jovanović, ISBN: 978-8690080359.</w:t>
      </w:r>
    </w:p>
    <w:p w14:paraId="7152249C" w14:textId="77777777" w:rsidR="00672C2C" w:rsidRDefault="00672C2C" w:rsidP="005602FC"/>
    <w:p w14:paraId="2A1A5A0A" w14:textId="1367ECDD" w:rsidR="00E636D8" w:rsidRDefault="009D538E" w:rsidP="005602FC">
      <w:bookmarkStart w:id="68" w:name="ref-R-shorts"/>
      <w:bookmarkEnd w:id="67"/>
      <w:r>
        <w:lastRenderedPageBreak/>
        <w:t xml:space="preserve">Jovanović M. 2022. Shorts: Short sprints [Internet]. [place unknown]. </w:t>
      </w:r>
      <w:r w:rsidR="00F92F42">
        <w:fldChar w:fldCharType="begin"/>
      </w:r>
      <w:r w:rsidR="00F92F42">
        <w:instrText>HYPERLINK "https://CRAN.R-project.org/package=shorts" \h</w:instrText>
      </w:r>
      <w:r w:rsidR="00F92F42">
        <w:fldChar w:fldCharType="separate"/>
      </w:r>
      <w:r>
        <w:t>https://CRAN.R-project.org/package=shorts</w:t>
      </w:r>
      <w:r w:rsidR="00F92F42">
        <w:fldChar w:fldCharType="end"/>
      </w:r>
    </w:p>
    <w:p w14:paraId="14F6939C" w14:textId="77777777" w:rsidR="00672C2C" w:rsidRDefault="00672C2C" w:rsidP="005602FC"/>
    <w:p w14:paraId="2A1A5A0B" w14:textId="57891ED4" w:rsidR="00E636D8" w:rsidRDefault="009D538E" w:rsidP="005602FC">
      <w:bookmarkStart w:id="69" w:name="ref-jovanovic2022"/>
      <w:bookmarkEnd w:id="68"/>
      <w:r>
        <w:t xml:space="preserve">Jovanović M, Vescovi J. 2022. Shorts: An r package for modeling short sprints. International Journal of Strength and Conditioning [Internet]. 2(1). </w:t>
      </w:r>
      <w:r w:rsidR="00F92F42">
        <w:fldChar w:fldCharType="begin"/>
      </w:r>
      <w:r w:rsidR="00F92F42">
        <w:instrText>HYPERLINK "https://doi.org/10.47206/ijsc.v2i1.74" \h</w:instrText>
      </w:r>
      <w:r w:rsidR="00F92F42">
        <w:fldChar w:fldCharType="separate"/>
      </w:r>
      <w:r>
        <w:t>https://doi.org/10.47206/ijsc.v2i1.74</w:t>
      </w:r>
      <w:r w:rsidR="00F92F42">
        <w:fldChar w:fldCharType="end"/>
      </w:r>
    </w:p>
    <w:p w14:paraId="427088FA" w14:textId="77777777" w:rsidR="00672C2C" w:rsidRDefault="00672C2C" w:rsidP="005602FC"/>
    <w:p w14:paraId="2A1A5A0C" w14:textId="211327CA" w:rsidR="00E636D8" w:rsidRDefault="009D538E" w:rsidP="005602FC">
      <w:bookmarkStart w:id="70" w:name="ref-kruschkeDoingBayesianData2015"/>
      <w:bookmarkEnd w:id="69"/>
      <w:r>
        <w:t>Kruschke JK. 2015. Doing Bayesian data analysis: A tutorial with R, JAGS, and Stan. Edition 2. Boston: Academic Press.</w:t>
      </w:r>
    </w:p>
    <w:p w14:paraId="76EA279A" w14:textId="77777777" w:rsidR="00672C2C" w:rsidRDefault="00672C2C" w:rsidP="005602FC"/>
    <w:p w14:paraId="2A1A5A0D" w14:textId="3ED329C2" w:rsidR="00E636D8" w:rsidRDefault="009D538E" w:rsidP="005602FC">
      <w:bookmarkStart w:id="71" w:name="X08b0d71b746045ae280ba20b9b4bd66d4278253"/>
      <w:bookmarkEnd w:id="70"/>
      <w:r>
        <w:t xml:space="preserve">Kruschke JK. 2018. Rejecting or Accepting Parameter Values in Bayesian Estimation. Advances in Methods and Practices in Psychological Science [Internet]. [accessed 2022 Jul 10] 1(2):270–280. </w:t>
      </w:r>
      <w:r w:rsidR="00F92F42">
        <w:fldChar w:fldCharType="begin"/>
      </w:r>
      <w:r w:rsidR="00F92F42">
        <w:instrText>HYPERLINK "https://doi.org/10.1177/2515245918771304" \h</w:instrText>
      </w:r>
      <w:r w:rsidR="00F92F42">
        <w:fldChar w:fldCharType="separate"/>
      </w:r>
      <w:r>
        <w:t>https://doi.org/10.1177/2515245918771304</w:t>
      </w:r>
      <w:r w:rsidR="00F92F42">
        <w:fldChar w:fldCharType="end"/>
      </w:r>
    </w:p>
    <w:p w14:paraId="45F5C900" w14:textId="77777777" w:rsidR="00672C2C" w:rsidRDefault="00672C2C" w:rsidP="005602FC"/>
    <w:p w14:paraId="2A1A5A0E" w14:textId="301E725F" w:rsidR="00E636D8" w:rsidRDefault="009D538E" w:rsidP="005602FC">
      <w:bookmarkStart w:id="72" w:name="ref-kruschkeBayesianDataAnalysis2018"/>
      <w:bookmarkEnd w:id="71"/>
      <w:r>
        <w:t xml:space="preserve">Kruschke JK, Liddell TM. 2018a. Bayesian data analysis for newcomers. Psychonomic Bulletin &amp; Review [Internet]. [accessed 2019 Sep 17] 25(1):155–177. </w:t>
      </w:r>
      <w:r w:rsidR="00F92F42">
        <w:fldChar w:fldCharType="begin"/>
      </w:r>
      <w:r w:rsidR="00F92F42">
        <w:instrText>HYPERLINK "https://doi.org/10.3758/s13423-017-1272-1" \h</w:instrText>
      </w:r>
      <w:r w:rsidR="00F92F42">
        <w:fldChar w:fldCharType="separate"/>
      </w:r>
      <w:r>
        <w:t>https://doi.org/10.3758/s13423-017-1272-1</w:t>
      </w:r>
      <w:r w:rsidR="00F92F42">
        <w:fldChar w:fldCharType="end"/>
      </w:r>
    </w:p>
    <w:p w14:paraId="1B167287" w14:textId="77777777" w:rsidR="00672C2C" w:rsidRDefault="00672C2C" w:rsidP="005602FC"/>
    <w:p w14:paraId="2A1A5A0F" w14:textId="2CAD8688" w:rsidR="00E636D8" w:rsidRDefault="009D538E" w:rsidP="005602FC">
      <w:bookmarkStart w:id="73" w:name="ref-kruschkeBayesianNewStatistics2018"/>
      <w:bookmarkEnd w:id="72"/>
      <w:r>
        <w:t xml:space="preserve">Kruschke JK, Liddell TM. 2018b. The Bayesian New Statistics: Hypothesis testing, estimation, meta-analysis, and power analysis from a Bayesian perspective. Psychonomic Bulletin &amp; Review [Internet]. [accessed 2019 Sep 17] 25(1):178–206. </w:t>
      </w:r>
      <w:r w:rsidR="00F92F42">
        <w:fldChar w:fldCharType="begin"/>
      </w:r>
      <w:r w:rsidR="00F92F42">
        <w:instrText>HYPERLINK "https://doi.org/10.3758/s13423-016-1221-4" \h</w:instrText>
      </w:r>
      <w:r w:rsidR="00F92F42">
        <w:fldChar w:fldCharType="separate"/>
      </w:r>
      <w:r>
        <w:t>https://doi.org/10.3758/s13423-016-1221-4</w:t>
      </w:r>
      <w:r w:rsidR="00F92F42">
        <w:fldChar w:fldCharType="end"/>
      </w:r>
    </w:p>
    <w:p w14:paraId="180EDD09" w14:textId="77777777" w:rsidR="00672C2C" w:rsidRDefault="00672C2C" w:rsidP="005602FC"/>
    <w:p w14:paraId="2A1A5A10" w14:textId="3B4FF2FC" w:rsidR="00E636D8" w:rsidRDefault="009D538E" w:rsidP="005602FC">
      <w:bookmarkStart w:id="74" w:name="X11a702c183fe711be8f27283712c55ac310fdf4"/>
      <w:bookmarkEnd w:id="73"/>
      <w:r>
        <w:t xml:space="preserve">Makowski D, Ben-Shachar M, Lüdecke D. 2019. bayestestR: Describing Effects and their Uncertainty, Existence and Significance within the Bayesian Framework. Journal </w:t>
      </w:r>
      <w:r>
        <w:lastRenderedPageBreak/>
        <w:t xml:space="preserve">of Open Source Software [Internet]. [accessed 2019 Sep 23] 4(40):1541. </w:t>
      </w:r>
      <w:r w:rsidR="00F92F42">
        <w:fldChar w:fldCharType="begin"/>
      </w:r>
      <w:r w:rsidR="00F92F42">
        <w:instrText>HYPERLINK "https://doi.org/10.21105/joss.01541" \h</w:instrText>
      </w:r>
      <w:r w:rsidR="00F92F42">
        <w:fldChar w:fldCharType="separate"/>
      </w:r>
      <w:r>
        <w:t>https://doi.org/10.21105/joss.01541</w:t>
      </w:r>
      <w:r w:rsidR="00F92F42">
        <w:fldChar w:fldCharType="end"/>
      </w:r>
    </w:p>
    <w:p w14:paraId="05298E95" w14:textId="77777777" w:rsidR="00672C2C" w:rsidRDefault="00672C2C" w:rsidP="005602FC"/>
    <w:p w14:paraId="2A1A5A11" w14:textId="6EE56EF1" w:rsidR="00E636D8" w:rsidRDefault="009D538E" w:rsidP="005602FC">
      <w:bookmarkStart w:id="75" w:name="ref-mangineSpeedForcePower2014"/>
      <w:bookmarkEnd w:id="74"/>
      <w:r>
        <w:t xml:space="preserve">Mangine GT, Hoffman JR, Gonzalez AM, Wells AJ, Townsend JR, Jajtner AR, McCormack WP, Robinson EH, Fragala MS, Fukuda DH, Stout JR. 2014. Speed, Force, and Power Values Produced From Nonmotorized Treadmill Test Are Related to Sprinting Performance: Journal of Strength and Conditioning Research. 28(7):1812–1819. </w:t>
      </w:r>
      <w:r w:rsidR="00F92F42">
        <w:fldChar w:fldCharType="begin"/>
      </w:r>
      <w:r w:rsidR="00F92F42">
        <w:instrText>HYPERLINK "https://doi.org/10.1519/JSC.0000000000000316" \h</w:instrText>
      </w:r>
      <w:r w:rsidR="00F92F42">
        <w:fldChar w:fldCharType="separate"/>
      </w:r>
      <w:r>
        <w:t>https://doi.org/10.1519/JSC.0000000000000316</w:t>
      </w:r>
      <w:r w:rsidR="00F92F42">
        <w:fldChar w:fldCharType="end"/>
      </w:r>
    </w:p>
    <w:p w14:paraId="72DE16AC" w14:textId="77777777" w:rsidR="00672C2C" w:rsidRDefault="00672C2C" w:rsidP="005602FC"/>
    <w:p w14:paraId="2A1A5A12" w14:textId="2994EFF4" w:rsidR="00E636D8" w:rsidRDefault="009D538E" w:rsidP="005602FC">
      <w:bookmarkStart w:id="76" w:name="Xf9750e022297e1bf2109ff15a97f4ef96b0601c"/>
      <w:bookmarkEnd w:id="75"/>
      <w:r>
        <w:t xml:space="preserve">Marcote-Pequeño R, García-Ramos A, Cuadrado-Peñafiel V, González-Hernández JM, Gómez MÁ, Jiménez-Reyes P. 2019. Association Between the Force and Performance Variables Obtained in Jumping and Sprinting in Elite Female Soccer Players. International Journal of Sports Physiology and Performance. 14(2):209–215. </w:t>
      </w:r>
      <w:r w:rsidR="00F92F42">
        <w:fldChar w:fldCharType="begin"/>
      </w:r>
      <w:r w:rsidR="00F92F42">
        <w:instrText>HYPERLINK "https://doi.org/10.1123/ijspp.2018-0233" \h</w:instrText>
      </w:r>
      <w:r w:rsidR="00F92F42">
        <w:fldChar w:fldCharType="separate"/>
      </w:r>
      <w:r>
        <w:t>https://doi.org/10.1123/ijspp.2018-0233</w:t>
      </w:r>
      <w:r w:rsidR="00F92F42">
        <w:fldChar w:fldCharType="end"/>
      </w:r>
    </w:p>
    <w:p w14:paraId="51C62AF9" w14:textId="77777777" w:rsidR="00672C2C" w:rsidRDefault="00672C2C" w:rsidP="005602FC"/>
    <w:p w14:paraId="2A1A5A13" w14:textId="359930FA" w:rsidR="00E636D8" w:rsidRDefault="009D538E" w:rsidP="005602FC">
      <w:bookmarkStart w:id="77" w:name="X0c4cbe9e8656dd48ad922f5803c496b199df4e9"/>
      <w:bookmarkEnd w:id="76"/>
      <w:r>
        <w:t xml:space="preserve">Morin JB. 2017. A spreadsheet for Sprint acceleration Force-Velocity-Power profiling [Internet]. [accessed 2020 Oct 27]. </w:t>
      </w:r>
      <w:r w:rsidR="00F92F42">
        <w:fldChar w:fldCharType="begin"/>
      </w:r>
      <w:r w:rsidR="00F92F42">
        <w:instrText>HYPERLINK "https://jbmorin.net/2017/12/13/a-spreadsheet-for-sprint-acceleration-force-velocity-power-profiling/" \h</w:instrText>
      </w:r>
      <w:r w:rsidR="00F92F42">
        <w:fldChar w:fldCharType="separate"/>
      </w:r>
      <w:r>
        <w:t>https://jbmorin.net/2017/12/13/a-spreadsheet-for-sprint-acceleration-force-velocity-power-profiling/</w:t>
      </w:r>
      <w:r w:rsidR="00F92F42">
        <w:fldChar w:fldCharType="end"/>
      </w:r>
    </w:p>
    <w:p w14:paraId="1D11CCA9" w14:textId="77777777" w:rsidR="00672C2C" w:rsidRDefault="00672C2C" w:rsidP="005602FC">
      <w:bookmarkStart w:id="78" w:name="X41618b79c21e72ab2531fa2b596b4d4af58820d"/>
      <w:bookmarkEnd w:id="77"/>
    </w:p>
    <w:p w14:paraId="2A1A5A15" w14:textId="6E68261A" w:rsidR="00E636D8" w:rsidRDefault="009D538E" w:rsidP="005602FC">
      <w:bookmarkStart w:id="79" w:name="ref-morinSimpleMethodComputing2019"/>
      <w:bookmarkEnd w:id="78"/>
      <w:r>
        <w:t xml:space="preserve">Morin J-B, Samozino P, Murata M, Cross MR, Nagahara R. 2019. A simple method for computing sprint acceleration kinetics from running velocity data: Replication study with improved design. Journal of Biomechanics. 94:82–87. </w:t>
      </w:r>
      <w:r w:rsidR="00F92F42">
        <w:fldChar w:fldCharType="begin"/>
      </w:r>
      <w:r w:rsidR="00F92F42">
        <w:instrText>HYPERLINK "https://doi.org/10.1016/j.jbiomech.2019.07.020" \h</w:instrText>
      </w:r>
      <w:r w:rsidR="00F92F42">
        <w:fldChar w:fldCharType="separate"/>
      </w:r>
      <w:r>
        <w:t>https://doi.org/10.1016/j.jbiomech.2019.07.020</w:t>
      </w:r>
      <w:r w:rsidR="00F92F42">
        <w:fldChar w:fldCharType="end"/>
      </w:r>
    </w:p>
    <w:p w14:paraId="2C8AA1E4" w14:textId="77777777" w:rsidR="00672C2C" w:rsidRDefault="00672C2C" w:rsidP="005602FC"/>
    <w:p w14:paraId="2A1A5A16" w14:textId="074A012E" w:rsidR="00E636D8" w:rsidRDefault="009D538E" w:rsidP="005602FC">
      <w:bookmarkStart w:id="80" w:name="X1975a95524d680e840cacf8c10f7854d2bf6a97"/>
      <w:bookmarkEnd w:id="79"/>
      <w:r>
        <w:lastRenderedPageBreak/>
        <w:t>Motulsky H. 2018. Intuitive biostatistics: A nonmathematical guide to statistical thinking. Fourth edition. New York: Oxford University Press.</w:t>
      </w:r>
    </w:p>
    <w:p w14:paraId="3D1BEB99" w14:textId="77777777" w:rsidR="00672C2C" w:rsidRDefault="00672C2C" w:rsidP="005602FC"/>
    <w:p w14:paraId="2A1A5A17" w14:textId="58D3FB3D" w:rsidR="00E636D8" w:rsidRDefault="009D538E" w:rsidP="005602FC">
      <w:bookmarkStart w:id="81" w:name="ref-R-base"/>
      <w:bookmarkEnd w:id="80"/>
      <w:r>
        <w:t xml:space="preserve">R Core Team. 2022. R: A language and environment for statistical computing [Internet]. Vienna, Austria: R Foundation for Statistical Computing. </w:t>
      </w:r>
      <w:r w:rsidR="00F92F42">
        <w:fldChar w:fldCharType="begin"/>
      </w:r>
      <w:r w:rsidR="00F92F42">
        <w:instrText>HYPERLINK "https://www.R-project.org/" \h</w:instrText>
      </w:r>
      <w:r w:rsidR="00F92F42">
        <w:fldChar w:fldCharType="separate"/>
      </w:r>
      <w:r>
        <w:t>https://www.R-project.org/</w:t>
      </w:r>
      <w:r w:rsidR="00F92F42">
        <w:fldChar w:fldCharType="end"/>
      </w:r>
    </w:p>
    <w:p w14:paraId="575A27AE" w14:textId="77777777" w:rsidR="00942C47" w:rsidRDefault="00942C47" w:rsidP="005602FC"/>
    <w:p w14:paraId="2A1A5A18" w14:textId="02725094" w:rsidR="00E636D8" w:rsidRDefault="009D538E" w:rsidP="005602FC">
      <w:bookmarkStart w:id="82" w:name="ref-samozinoSimpleMethodMeasuring2016"/>
      <w:bookmarkEnd w:id="81"/>
      <w:r>
        <w:t xml:space="preserve">Samozino P, Rabita G, Dorel S, Slawinski J, Peyrot N, Saez de Villarreal E, Morin J-B. 2016. A simple method for measuring power, force, velocity properties, and mechanical effectiveness in sprint running: Simple method to compute sprint mechanics. Scandinavian Journal of Medicine &amp; Science in Sports. 26(6):648–658. </w:t>
      </w:r>
      <w:r w:rsidR="00F92F42">
        <w:fldChar w:fldCharType="begin"/>
      </w:r>
      <w:r w:rsidR="00F92F42">
        <w:instrText>HYPERLINK "https://doi.org/10.1111/sms.12490" \h</w:instrText>
      </w:r>
      <w:r w:rsidR="00F92F42">
        <w:fldChar w:fldCharType="separate"/>
      </w:r>
      <w:r>
        <w:t>https://doi.org/10.1111/sms.12490</w:t>
      </w:r>
      <w:r w:rsidR="00F92F42">
        <w:fldChar w:fldCharType="end"/>
      </w:r>
    </w:p>
    <w:p w14:paraId="7689EF84" w14:textId="77777777" w:rsidR="00942C47" w:rsidRDefault="00942C47" w:rsidP="005602FC"/>
    <w:p w14:paraId="2A1A5A19" w14:textId="23BFD744" w:rsidR="00E636D8" w:rsidRDefault="009D538E" w:rsidP="005602FC">
      <w:bookmarkStart w:id="83" w:name="X636a68a11da56e24e74db551b02c2420e7d92cd"/>
      <w:bookmarkEnd w:id="82"/>
      <w:r>
        <w:t xml:space="preserve">Stenroth L, Vartiainen P. 2020. Spreadsheet for sprint acceleration force-velocity-power profiling with optimization to correct start time. </w:t>
      </w:r>
      <w:r w:rsidR="00F92F42">
        <w:fldChar w:fldCharType="begin"/>
      </w:r>
      <w:r w:rsidR="00F92F42">
        <w:instrText>HYPERLINK "https://doi.org/10.13140/RG.2.2.12841.83045" \h</w:instrText>
      </w:r>
      <w:r w:rsidR="00F92F42">
        <w:fldChar w:fldCharType="separate"/>
      </w:r>
      <w:r>
        <w:t>https://doi.org/10.13140/RG.2.2.12841.83045</w:t>
      </w:r>
      <w:r w:rsidR="00F92F42">
        <w:fldChar w:fldCharType="end"/>
      </w:r>
    </w:p>
    <w:p w14:paraId="11B1FECF" w14:textId="77777777" w:rsidR="00942C47" w:rsidRDefault="00942C47" w:rsidP="005602FC"/>
    <w:p w14:paraId="2A1A5A1A" w14:textId="5BECF068" w:rsidR="00E636D8" w:rsidRDefault="009D538E" w:rsidP="005602FC">
      <w:bookmarkStart w:id="84" w:name="Xf1011dded519ee0de75fb97a2b8a911dfc18ddc"/>
      <w:bookmarkEnd w:id="83"/>
      <w:r>
        <w:t xml:space="preserve">Stenroth L, Vartiainen P, Karjalainen PA. 2020. Force-velocity profiling in ice hockey skating: Reliability and validity of a simple, low-cost field method. Sports Biomechanics.:1–16. </w:t>
      </w:r>
      <w:r w:rsidR="00F92F42">
        <w:fldChar w:fldCharType="begin"/>
      </w:r>
      <w:r w:rsidR="00F92F42">
        <w:instrText>HYPERLINK "https://doi.org/10.1080/14763141.2020.1770321" \h</w:instrText>
      </w:r>
      <w:r w:rsidR="00F92F42">
        <w:fldChar w:fldCharType="separate"/>
      </w:r>
      <w:r>
        <w:t>https://doi.org/10.1080/14763141.2020.1770321</w:t>
      </w:r>
      <w:r w:rsidR="00F92F42">
        <w:fldChar w:fldCharType="end"/>
      </w:r>
    </w:p>
    <w:p w14:paraId="2BCFAC0F" w14:textId="77777777" w:rsidR="00942C47" w:rsidRDefault="00942C47" w:rsidP="005602FC"/>
    <w:p w14:paraId="2A1A5A1B" w14:textId="65BA3FC2" w:rsidR="00E636D8" w:rsidRDefault="009D538E" w:rsidP="005602FC">
      <w:bookmarkStart w:id="85" w:name="Xc4200044e1419d2ae905af7be5d26d53e3f416c"/>
      <w:bookmarkEnd w:id="84"/>
      <w:r>
        <w:t xml:space="preserve">Vescovi JD, Jovanović M. 2021. Sprint Mechanical Characteristics of Female Soccer Players: A Retrospective Pilot Study to Examine a Novel Approach for Correction of Timing Gate Starts. Front Sports Act Living [Internet]. [accessed 2021 Jul 1] 3:629694. </w:t>
      </w:r>
      <w:r w:rsidR="00F92F42">
        <w:fldChar w:fldCharType="begin"/>
      </w:r>
      <w:r w:rsidR="00F92F42">
        <w:instrText>HYPERLINK "https://doi.org/10.3389/fspor.2021.629694" \h</w:instrText>
      </w:r>
      <w:r w:rsidR="00F92F42">
        <w:fldChar w:fldCharType="separate"/>
      </w:r>
      <w:r>
        <w:t>https://doi.org/10.3389/fspor.2021.629694</w:t>
      </w:r>
      <w:r w:rsidR="00F92F42">
        <w:fldChar w:fldCharType="end"/>
      </w:r>
    </w:p>
    <w:p w14:paraId="352CE1AD" w14:textId="77777777" w:rsidR="00942C47" w:rsidRDefault="00942C47" w:rsidP="005602FC"/>
    <w:p w14:paraId="2A1A5A1C" w14:textId="74B8122D" w:rsidR="00E636D8" w:rsidRDefault="009D538E" w:rsidP="005602FC">
      <w:bookmarkStart w:id="86" w:name="X28e7fd1011561c0e7fc0149d47b31e35b209202"/>
      <w:bookmarkEnd w:id="85"/>
      <w:r>
        <w:lastRenderedPageBreak/>
        <w:t xml:space="preserve">Ward-Smith AJ. 2001. Energy conversion strategies during 100 m sprinting. Journal of Sports Sciences. 19(9):701–710. </w:t>
      </w:r>
      <w:r w:rsidR="00F92F42">
        <w:fldChar w:fldCharType="begin"/>
      </w:r>
      <w:r w:rsidR="00F92F42">
        <w:instrText>HYPERLINK "https://doi.org/10.1080/02640410152475838" \h</w:instrText>
      </w:r>
      <w:r w:rsidR="00F92F42">
        <w:fldChar w:fldCharType="separate"/>
      </w:r>
      <w:r>
        <w:t>https://doi.org/10.1080/02640410152475838</w:t>
      </w:r>
      <w:r w:rsidR="00F92F42">
        <w:fldChar w:fldCharType="end"/>
      </w:r>
    </w:p>
    <w:p w14:paraId="549E2FF9" w14:textId="7A16A3FB" w:rsidR="00C30A78" w:rsidRDefault="00C30A78">
      <w:pPr>
        <w:spacing w:line="240" w:lineRule="auto"/>
      </w:pPr>
      <w:r>
        <w:br w:type="page"/>
      </w:r>
    </w:p>
    <w:p w14:paraId="0122063B" w14:textId="3D469959" w:rsidR="00C30A78" w:rsidRDefault="00C30A78" w:rsidP="00C30A78">
      <w:bookmarkStart w:id="87" w:name="tbl-example-split-times"/>
      <w:r w:rsidRPr="00C30A78">
        <w:rPr>
          <w:b/>
          <w:bCs/>
        </w:rPr>
        <w:lastRenderedPageBreak/>
        <w:t>Table 1</w:t>
      </w:r>
      <w:r>
        <w:t xml:space="preserve">: Sample split times measured during 40 </w:t>
      </w:r>
      <m:oMath>
        <m:r>
          <w:rPr>
            <w:rFonts w:ascii="Cambria Math" w:hAnsi="Cambria Math"/>
          </w:rPr>
          <m:t>m</m:t>
        </m:r>
      </m:oMath>
      <w:r>
        <w:t xml:space="preserve"> sprint performance using timing gates positioned at 5, 10, 20, 30, and 40 </w:t>
      </w:r>
      <m:oMath>
        <m:r>
          <w:rPr>
            <w:rFonts w:ascii="Cambria Math" w:hAnsi="Cambria Math"/>
          </w:rPr>
          <m:t>m</m:t>
        </m:r>
      </m:oMath>
    </w:p>
    <w:p w14:paraId="5875B9C8" w14:textId="77777777" w:rsidR="00C30A78" w:rsidRDefault="00C30A78" w:rsidP="00C30A78"/>
    <w:tbl>
      <w:tblPr>
        <w:tblW w:w="0" w:type="auto"/>
        <w:tblLook w:val="0020" w:firstRow="1" w:lastRow="0" w:firstColumn="0" w:lastColumn="0" w:noHBand="0" w:noVBand="0"/>
        <w:tblCaption w:val="Table 1: Sample split times measured during 40 m sprint performance using timing gates positioned at 5, 10, 20, 30, and 40 m"/>
      </w:tblPr>
      <w:tblGrid>
        <w:gridCol w:w="1516"/>
        <w:gridCol w:w="1523"/>
      </w:tblGrid>
      <w:tr w:rsidR="00C30A78" w:rsidRPr="00C30A78" w14:paraId="28F66E15" w14:textId="77777777" w:rsidTr="00C30A78">
        <w:trPr>
          <w:tblHeader/>
        </w:trPr>
        <w:tc>
          <w:tcPr>
            <w:tcW w:w="0" w:type="auto"/>
            <w:tcBorders>
              <w:top w:val="single" w:sz="18" w:space="0" w:color="auto"/>
              <w:bottom w:val="single" w:sz="8" w:space="0" w:color="auto"/>
            </w:tcBorders>
          </w:tcPr>
          <w:p w14:paraId="1155B398" w14:textId="77777777" w:rsidR="00C30A78" w:rsidRPr="00C30A78" w:rsidRDefault="00C30A78" w:rsidP="00CD1056">
            <w:pPr>
              <w:spacing w:line="240" w:lineRule="auto"/>
              <w:jc w:val="right"/>
              <w:rPr>
                <w:b/>
                <w:bCs/>
              </w:rPr>
            </w:pPr>
            <w:r w:rsidRPr="00C30A78">
              <w:rPr>
                <w:b/>
                <w:bCs/>
              </w:rPr>
              <w:t>Distance (m)</w:t>
            </w:r>
          </w:p>
        </w:tc>
        <w:tc>
          <w:tcPr>
            <w:tcW w:w="0" w:type="auto"/>
            <w:tcBorders>
              <w:top w:val="single" w:sz="18" w:space="0" w:color="auto"/>
              <w:bottom w:val="single" w:sz="8" w:space="0" w:color="auto"/>
            </w:tcBorders>
          </w:tcPr>
          <w:p w14:paraId="1FD77D81" w14:textId="77777777" w:rsidR="00C30A78" w:rsidRPr="00C30A78" w:rsidRDefault="00C30A78" w:rsidP="00CD1056">
            <w:pPr>
              <w:spacing w:line="240" w:lineRule="auto"/>
              <w:jc w:val="right"/>
              <w:rPr>
                <w:b/>
                <w:bCs/>
              </w:rPr>
            </w:pPr>
            <w:r w:rsidRPr="00C30A78">
              <w:rPr>
                <w:b/>
                <w:bCs/>
              </w:rPr>
              <w:t>Split time (s)</w:t>
            </w:r>
          </w:p>
        </w:tc>
      </w:tr>
      <w:tr w:rsidR="00C30A78" w14:paraId="5AC6C97A" w14:textId="77777777" w:rsidTr="00C30A78">
        <w:tc>
          <w:tcPr>
            <w:tcW w:w="0" w:type="auto"/>
            <w:tcBorders>
              <w:top w:val="single" w:sz="8" w:space="0" w:color="auto"/>
            </w:tcBorders>
          </w:tcPr>
          <w:p w14:paraId="10E9DDE8" w14:textId="77777777" w:rsidR="00C30A78" w:rsidRDefault="00C30A78" w:rsidP="003E061D">
            <w:pPr>
              <w:jc w:val="right"/>
            </w:pPr>
            <w:r>
              <w:t>5</w:t>
            </w:r>
          </w:p>
        </w:tc>
        <w:tc>
          <w:tcPr>
            <w:tcW w:w="0" w:type="auto"/>
            <w:tcBorders>
              <w:top w:val="single" w:sz="8" w:space="0" w:color="auto"/>
            </w:tcBorders>
          </w:tcPr>
          <w:p w14:paraId="76F2C6EF" w14:textId="77777777" w:rsidR="00C30A78" w:rsidRDefault="00C30A78" w:rsidP="003E061D">
            <w:pPr>
              <w:jc w:val="right"/>
            </w:pPr>
            <w:r>
              <w:t>1.34</w:t>
            </w:r>
          </w:p>
        </w:tc>
      </w:tr>
      <w:tr w:rsidR="00C30A78" w14:paraId="5990C1DC" w14:textId="77777777" w:rsidTr="003E061D">
        <w:tc>
          <w:tcPr>
            <w:tcW w:w="0" w:type="auto"/>
          </w:tcPr>
          <w:p w14:paraId="172C3F4A" w14:textId="77777777" w:rsidR="00C30A78" w:rsidRDefault="00C30A78" w:rsidP="003E061D">
            <w:pPr>
              <w:jc w:val="right"/>
            </w:pPr>
            <w:r>
              <w:t>10</w:t>
            </w:r>
          </w:p>
        </w:tc>
        <w:tc>
          <w:tcPr>
            <w:tcW w:w="0" w:type="auto"/>
          </w:tcPr>
          <w:p w14:paraId="1784B7ED" w14:textId="77777777" w:rsidR="00C30A78" w:rsidRDefault="00C30A78" w:rsidP="003E061D">
            <w:pPr>
              <w:jc w:val="right"/>
            </w:pPr>
            <w:r>
              <w:t>2.06</w:t>
            </w:r>
          </w:p>
        </w:tc>
      </w:tr>
      <w:tr w:rsidR="00C30A78" w14:paraId="557C79D6" w14:textId="77777777" w:rsidTr="003E061D">
        <w:tc>
          <w:tcPr>
            <w:tcW w:w="0" w:type="auto"/>
          </w:tcPr>
          <w:p w14:paraId="2169E8B2" w14:textId="77777777" w:rsidR="00C30A78" w:rsidRDefault="00C30A78" w:rsidP="003E061D">
            <w:pPr>
              <w:jc w:val="right"/>
            </w:pPr>
            <w:r>
              <w:t>20</w:t>
            </w:r>
          </w:p>
        </w:tc>
        <w:tc>
          <w:tcPr>
            <w:tcW w:w="0" w:type="auto"/>
          </w:tcPr>
          <w:p w14:paraId="7710AAFC" w14:textId="77777777" w:rsidR="00C30A78" w:rsidRDefault="00C30A78" w:rsidP="003E061D">
            <w:pPr>
              <w:jc w:val="right"/>
            </w:pPr>
            <w:r>
              <w:t>3.29</w:t>
            </w:r>
          </w:p>
        </w:tc>
      </w:tr>
      <w:tr w:rsidR="00C30A78" w14:paraId="7AF4081B" w14:textId="77777777" w:rsidTr="00C30A78">
        <w:tc>
          <w:tcPr>
            <w:tcW w:w="0" w:type="auto"/>
          </w:tcPr>
          <w:p w14:paraId="235ADCFD" w14:textId="77777777" w:rsidR="00C30A78" w:rsidRDefault="00C30A78" w:rsidP="003E061D">
            <w:pPr>
              <w:jc w:val="right"/>
            </w:pPr>
            <w:r>
              <w:t>30</w:t>
            </w:r>
          </w:p>
        </w:tc>
        <w:tc>
          <w:tcPr>
            <w:tcW w:w="0" w:type="auto"/>
          </w:tcPr>
          <w:p w14:paraId="6FDC8C01" w14:textId="77777777" w:rsidR="00C30A78" w:rsidRDefault="00C30A78" w:rsidP="003E061D">
            <w:pPr>
              <w:jc w:val="right"/>
            </w:pPr>
            <w:r>
              <w:t>4.44</w:t>
            </w:r>
          </w:p>
        </w:tc>
      </w:tr>
      <w:tr w:rsidR="00C30A78" w14:paraId="2ACE0946" w14:textId="77777777" w:rsidTr="00C30A78">
        <w:tc>
          <w:tcPr>
            <w:tcW w:w="0" w:type="auto"/>
            <w:tcBorders>
              <w:bottom w:val="single" w:sz="18" w:space="0" w:color="auto"/>
            </w:tcBorders>
          </w:tcPr>
          <w:p w14:paraId="7EE7FCD9" w14:textId="77777777" w:rsidR="00C30A78" w:rsidRDefault="00C30A78" w:rsidP="003E061D">
            <w:pPr>
              <w:jc w:val="right"/>
            </w:pPr>
            <w:r>
              <w:t>40</w:t>
            </w:r>
          </w:p>
        </w:tc>
        <w:tc>
          <w:tcPr>
            <w:tcW w:w="0" w:type="auto"/>
            <w:tcBorders>
              <w:bottom w:val="single" w:sz="18" w:space="0" w:color="auto"/>
            </w:tcBorders>
          </w:tcPr>
          <w:p w14:paraId="24DC1994" w14:textId="77777777" w:rsidR="00C30A78" w:rsidRDefault="00C30A78" w:rsidP="003E061D">
            <w:pPr>
              <w:jc w:val="right"/>
            </w:pPr>
            <w:r>
              <w:t>5.56</w:t>
            </w:r>
          </w:p>
        </w:tc>
      </w:tr>
      <w:bookmarkEnd w:id="87"/>
    </w:tbl>
    <w:p w14:paraId="519DC998" w14:textId="726014F5" w:rsidR="00C30A78" w:rsidRDefault="00C30A78" w:rsidP="005602FC"/>
    <w:bookmarkEnd w:id="47"/>
    <w:bookmarkEnd w:id="49"/>
    <w:bookmarkEnd w:id="86"/>
    <w:p w14:paraId="6B10F210" w14:textId="25BC6DA7" w:rsidR="00437D47" w:rsidRDefault="00437D47">
      <w:pPr>
        <w:spacing w:line="240" w:lineRule="auto"/>
      </w:pPr>
      <w:r>
        <w:br w:type="page"/>
      </w:r>
    </w:p>
    <w:p w14:paraId="0FAC206B" w14:textId="77777777" w:rsidR="00437D47" w:rsidRDefault="00437D47" w:rsidP="00437D47">
      <w:bookmarkStart w:id="88" w:name="tbl-mike-phil-john-est-params"/>
      <w:r w:rsidRPr="00437D47">
        <w:rPr>
          <w:b/>
          <w:bCs/>
        </w:rPr>
        <w:lastRenderedPageBreak/>
        <w:t>Table 2</w:t>
      </w:r>
      <w:r>
        <w:t xml:space="preserve">: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w:t>
      </w:r>
      <m:oMath>
        <m:r>
          <w:rPr>
            <w:rFonts w:ascii="Cambria Math" w:hAnsi="Cambria Math"/>
          </w:rPr>
          <m:t>ms</m:t>
        </m:r>
      </m:oMath>
      <w:r>
        <w:t xml:space="preserve">), estimated Mike’s parameters also differ from the </w:t>
      </w:r>
      <w:r>
        <w:rPr>
          <w:i/>
          <w:iCs/>
        </w:rPr>
        <w:t>true</w:t>
      </w:r>
      <w:r>
        <w:t xml:space="preserve"> values</w:t>
      </w:r>
    </w:p>
    <w:tbl>
      <w:tblPr>
        <w:tblW w:w="0" w:type="auto"/>
        <w:tblLook w:val="0020" w:firstRow="1" w:lastRow="0" w:firstColumn="0" w:lastColumn="0" w:noHBand="0" w:noVBand="0"/>
        <w:tblCaption w:val="Table 2: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ms), estimated Mike’s parameters also differ from the true values"/>
      </w:tblPr>
      <w:tblGrid>
        <w:gridCol w:w="1956"/>
        <w:gridCol w:w="710"/>
        <w:gridCol w:w="723"/>
        <w:gridCol w:w="790"/>
        <w:gridCol w:w="936"/>
      </w:tblGrid>
      <w:tr w:rsidR="00437D47" w14:paraId="3063A1B1" w14:textId="77777777" w:rsidTr="00437D47">
        <w:trPr>
          <w:tblHeader/>
        </w:trPr>
        <w:tc>
          <w:tcPr>
            <w:tcW w:w="0" w:type="auto"/>
            <w:tcBorders>
              <w:top w:val="single" w:sz="18" w:space="0" w:color="auto"/>
              <w:bottom w:val="single" w:sz="8" w:space="0" w:color="auto"/>
            </w:tcBorders>
          </w:tcPr>
          <w:p w14:paraId="596465A3" w14:textId="77777777" w:rsidR="00437D47" w:rsidRPr="00437D47" w:rsidRDefault="00437D47" w:rsidP="00CD1056">
            <w:pPr>
              <w:spacing w:line="240" w:lineRule="auto"/>
              <w:rPr>
                <w:b/>
                <w:bCs/>
              </w:rPr>
            </w:pPr>
            <w:r w:rsidRPr="00437D47">
              <w:rPr>
                <w:b/>
                <w:bCs/>
              </w:rPr>
              <w:t>Athlete</w:t>
            </w:r>
          </w:p>
        </w:tc>
        <w:tc>
          <w:tcPr>
            <w:tcW w:w="0" w:type="auto"/>
            <w:tcBorders>
              <w:top w:val="single" w:sz="18" w:space="0" w:color="auto"/>
              <w:bottom w:val="single" w:sz="8" w:space="0" w:color="auto"/>
            </w:tcBorders>
          </w:tcPr>
          <w:p w14:paraId="7B9C03F7" w14:textId="77777777" w:rsidR="00437D47" w:rsidRPr="00437D47" w:rsidRDefault="00437D47" w:rsidP="00CD1056">
            <w:pPr>
              <w:spacing w:line="240" w:lineRule="auto"/>
              <w:jc w:val="right"/>
              <w:rPr>
                <w:b/>
                <w:bCs/>
              </w:rPr>
            </w:pPr>
            <w:r w:rsidRPr="00437D47">
              <w:rPr>
                <w:b/>
                <w:bCs/>
              </w:rPr>
              <w:t>MSS</w:t>
            </w:r>
          </w:p>
        </w:tc>
        <w:tc>
          <w:tcPr>
            <w:tcW w:w="0" w:type="auto"/>
            <w:tcBorders>
              <w:top w:val="single" w:sz="18" w:space="0" w:color="auto"/>
              <w:bottom w:val="single" w:sz="8" w:space="0" w:color="auto"/>
            </w:tcBorders>
          </w:tcPr>
          <w:p w14:paraId="2B510E32" w14:textId="77777777" w:rsidR="00437D47" w:rsidRPr="00437D47" w:rsidRDefault="00437D47" w:rsidP="00CD1056">
            <w:pPr>
              <w:spacing w:line="240" w:lineRule="auto"/>
              <w:jc w:val="right"/>
              <w:rPr>
                <w:b/>
                <w:bCs/>
              </w:rPr>
            </w:pPr>
            <w:r w:rsidRPr="00437D47">
              <w:rPr>
                <w:b/>
                <w:bCs/>
              </w:rPr>
              <w:t>TAU</w:t>
            </w:r>
          </w:p>
        </w:tc>
        <w:tc>
          <w:tcPr>
            <w:tcW w:w="0" w:type="auto"/>
            <w:tcBorders>
              <w:top w:val="single" w:sz="18" w:space="0" w:color="auto"/>
              <w:bottom w:val="single" w:sz="8" w:space="0" w:color="auto"/>
            </w:tcBorders>
          </w:tcPr>
          <w:p w14:paraId="5F9A6A8E" w14:textId="77777777" w:rsidR="00437D47" w:rsidRPr="00437D47" w:rsidRDefault="00437D47" w:rsidP="00CD1056">
            <w:pPr>
              <w:spacing w:line="240" w:lineRule="auto"/>
              <w:jc w:val="right"/>
              <w:rPr>
                <w:b/>
                <w:bCs/>
              </w:rPr>
            </w:pPr>
            <w:r w:rsidRPr="00437D47">
              <w:rPr>
                <w:b/>
                <w:bCs/>
              </w:rPr>
              <w:t>MAC</w:t>
            </w:r>
          </w:p>
        </w:tc>
        <w:tc>
          <w:tcPr>
            <w:tcW w:w="0" w:type="auto"/>
            <w:tcBorders>
              <w:top w:val="single" w:sz="18" w:space="0" w:color="auto"/>
              <w:bottom w:val="single" w:sz="8" w:space="0" w:color="auto"/>
            </w:tcBorders>
          </w:tcPr>
          <w:p w14:paraId="41F6B3FC" w14:textId="77777777" w:rsidR="00437D47" w:rsidRPr="00437D47" w:rsidRDefault="00437D47" w:rsidP="00CD1056">
            <w:pPr>
              <w:spacing w:line="240" w:lineRule="auto"/>
              <w:jc w:val="right"/>
              <w:rPr>
                <w:b/>
                <w:bCs/>
              </w:rPr>
            </w:pPr>
            <w:r w:rsidRPr="00437D47">
              <w:rPr>
                <w:b/>
                <w:bCs/>
              </w:rPr>
              <w:t>PMAX</w:t>
            </w:r>
          </w:p>
        </w:tc>
      </w:tr>
      <w:tr w:rsidR="00437D47" w14:paraId="49353A72" w14:textId="77777777" w:rsidTr="003C0A86">
        <w:tc>
          <w:tcPr>
            <w:tcW w:w="0" w:type="auto"/>
            <w:tcBorders>
              <w:top w:val="single" w:sz="8" w:space="0" w:color="auto"/>
            </w:tcBorders>
          </w:tcPr>
          <w:p w14:paraId="793EC04A" w14:textId="77777777" w:rsidR="00437D47" w:rsidRPr="00BE112C" w:rsidRDefault="00437D47" w:rsidP="003E061D">
            <w:pPr>
              <w:rPr>
                <w:i/>
                <w:iCs/>
              </w:rPr>
            </w:pPr>
            <w:r w:rsidRPr="00BE112C">
              <w:rPr>
                <w:i/>
                <w:iCs/>
              </w:rPr>
              <w:t>True</w:t>
            </w:r>
          </w:p>
        </w:tc>
        <w:tc>
          <w:tcPr>
            <w:tcW w:w="0" w:type="auto"/>
            <w:tcBorders>
              <w:top w:val="single" w:sz="8" w:space="0" w:color="auto"/>
            </w:tcBorders>
          </w:tcPr>
          <w:p w14:paraId="7763D18A" w14:textId="77777777" w:rsidR="00437D47" w:rsidRPr="00BE112C" w:rsidRDefault="00437D47" w:rsidP="003E061D">
            <w:pPr>
              <w:jc w:val="right"/>
              <w:rPr>
                <w:i/>
                <w:iCs/>
              </w:rPr>
            </w:pPr>
            <w:r w:rsidRPr="00BE112C">
              <w:rPr>
                <w:i/>
                <w:iCs/>
              </w:rPr>
              <w:t>9.00</w:t>
            </w:r>
          </w:p>
        </w:tc>
        <w:tc>
          <w:tcPr>
            <w:tcW w:w="0" w:type="auto"/>
            <w:tcBorders>
              <w:top w:val="single" w:sz="8" w:space="0" w:color="auto"/>
            </w:tcBorders>
          </w:tcPr>
          <w:p w14:paraId="4B6A824F" w14:textId="77777777" w:rsidR="00437D47" w:rsidRPr="00BE112C" w:rsidRDefault="00437D47" w:rsidP="003E061D">
            <w:pPr>
              <w:jc w:val="right"/>
              <w:rPr>
                <w:i/>
                <w:iCs/>
              </w:rPr>
            </w:pPr>
            <w:r w:rsidRPr="00BE112C">
              <w:rPr>
                <w:i/>
                <w:iCs/>
              </w:rPr>
              <w:t>1.12</w:t>
            </w:r>
          </w:p>
        </w:tc>
        <w:tc>
          <w:tcPr>
            <w:tcW w:w="0" w:type="auto"/>
            <w:tcBorders>
              <w:top w:val="single" w:sz="8" w:space="0" w:color="auto"/>
            </w:tcBorders>
          </w:tcPr>
          <w:p w14:paraId="5015EF2F" w14:textId="77777777" w:rsidR="00437D47" w:rsidRPr="00BE112C" w:rsidRDefault="00437D47" w:rsidP="003E061D">
            <w:pPr>
              <w:jc w:val="right"/>
              <w:rPr>
                <w:i/>
                <w:iCs/>
              </w:rPr>
            </w:pPr>
            <w:r w:rsidRPr="00BE112C">
              <w:rPr>
                <w:i/>
                <w:iCs/>
              </w:rPr>
              <w:t>8.00</w:t>
            </w:r>
          </w:p>
        </w:tc>
        <w:tc>
          <w:tcPr>
            <w:tcW w:w="0" w:type="auto"/>
            <w:tcBorders>
              <w:top w:val="single" w:sz="8" w:space="0" w:color="auto"/>
            </w:tcBorders>
          </w:tcPr>
          <w:p w14:paraId="7485B9C9" w14:textId="77777777" w:rsidR="00437D47" w:rsidRPr="00BE112C" w:rsidRDefault="00437D47" w:rsidP="003E061D">
            <w:pPr>
              <w:jc w:val="right"/>
              <w:rPr>
                <w:i/>
                <w:iCs/>
              </w:rPr>
            </w:pPr>
            <w:r w:rsidRPr="00BE112C">
              <w:rPr>
                <w:i/>
                <w:iCs/>
              </w:rPr>
              <w:t>18.0</w:t>
            </w:r>
          </w:p>
        </w:tc>
      </w:tr>
      <w:tr w:rsidR="003C0A86" w14:paraId="67B11713" w14:textId="77777777" w:rsidTr="003C0A86">
        <w:tc>
          <w:tcPr>
            <w:tcW w:w="0" w:type="auto"/>
          </w:tcPr>
          <w:p w14:paraId="361399AC" w14:textId="77777777" w:rsidR="003C0A86" w:rsidRPr="00BE112C" w:rsidRDefault="003C0A86" w:rsidP="003C0A86">
            <w:pPr>
              <w:spacing w:line="240" w:lineRule="auto"/>
              <w:rPr>
                <w:i/>
                <w:iCs/>
              </w:rPr>
            </w:pPr>
          </w:p>
        </w:tc>
        <w:tc>
          <w:tcPr>
            <w:tcW w:w="0" w:type="auto"/>
          </w:tcPr>
          <w:p w14:paraId="28FB25D1" w14:textId="77777777" w:rsidR="003C0A86" w:rsidRPr="00BE112C" w:rsidRDefault="003C0A86" w:rsidP="003C0A86">
            <w:pPr>
              <w:spacing w:line="240" w:lineRule="auto"/>
              <w:jc w:val="right"/>
              <w:rPr>
                <w:i/>
                <w:iCs/>
              </w:rPr>
            </w:pPr>
          </w:p>
        </w:tc>
        <w:tc>
          <w:tcPr>
            <w:tcW w:w="0" w:type="auto"/>
          </w:tcPr>
          <w:p w14:paraId="45E67D98" w14:textId="77777777" w:rsidR="003C0A86" w:rsidRPr="00BE112C" w:rsidRDefault="003C0A86" w:rsidP="003C0A86">
            <w:pPr>
              <w:spacing w:line="240" w:lineRule="auto"/>
              <w:jc w:val="right"/>
              <w:rPr>
                <w:i/>
                <w:iCs/>
              </w:rPr>
            </w:pPr>
          </w:p>
        </w:tc>
        <w:tc>
          <w:tcPr>
            <w:tcW w:w="0" w:type="auto"/>
          </w:tcPr>
          <w:p w14:paraId="366D12AD" w14:textId="77777777" w:rsidR="003C0A86" w:rsidRPr="00BE112C" w:rsidRDefault="003C0A86" w:rsidP="003C0A86">
            <w:pPr>
              <w:spacing w:line="240" w:lineRule="auto"/>
              <w:jc w:val="right"/>
              <w:rPr>
                <w:i/>
                <w:iCs/>
              </w:rPr>
            </w:pPr>
          </w:p>
        </w:tc>
        <w:tc>
          <w:tcPr>
            <w:tcW w:w="0" w:type="auto"/>
          </w:tcPr>
          <w:p w14:paraId="11724440" w14:textId="77777777" w:rsidR="003C0A86" w:rsidRPr="00BE112C" w:rsidRDefault="003C0A86" w:rsidP="003C0A86">
            <w:pPr>
              <w:spacing w:line="240" w:lineRule="auto"/>
              <w:jc w:val="right"/>
              <w:rPr>
                <w:i/>
                <w:iCs/>
              </w:rPr>
            </w:pPr>
          </w:p>
        </w:tc>
      </w:tr>
      <w:tr w:rsidR="00437D47" w14:paraId="26DE097A" w14:textId="77777777" w:rsidTr="003E061D">
        <w:tc>
          <w:tcPr>
            <w:tcW w:w="0" w:type="auto"/>
          </w:tcPr>
          <w:p w14:paraId="1A100CF2" w14:textId="77777777" w:rsidR="00437D47" w:rsidRDefault="00437D47" w:rsidP="003E061D">
            <w:r>
              <w:t>Mike (theoretical)</w:t>
            </w:r>
          </w:p>
        </w:tc>
        <w:tc>
          <w:tcPr>
            <w:tcW w:w="0" w:type="auto"/>
          </w:tcPr>
          <w:p w14:paraId="74CD581B" w14:textId="77777777" w:rsidR="00437D47" w:rsidRDefault="00437D47" w:rsidP="003E061D">
            <w:pPr>
              <w:jc w:val="right"/>
            </w:pPr>
            <w:r>
              <w:t>9.02</w:t>
            </w:r>
          </w:p>
        </w:tc>
        <w:tc>
          <w:tcPr>
            <w:tcW w:w="0" w:type="auto"/>
          </w:tcPr>
          <w:p w14:paraId="04BA0CDB" w14:textId="77777777" w:rsidR="00437D47" w:rsidRDefault="00437D47" w:rsidP="003E061D">
            <w:pPr>
              <w:jc w:val="right"/>
            </w:pPr>
            <w:r>
              <w:t>1.14</w:t>
            </w:r>
          </w:p>
        </w:tc>
        <w:tc>
          <w:tcPr>
            <w:tcW w:w="0" w:type="auto"/>
          </w:tcPr>
          <w:p w14:paraId="708BE993" w14:textId="77777777" w:rsidR="00437D47" w:rsidRDefault="00437D47" w:rsidP="003E061D">
            <w:pPr>
              <w:jc w:val="right"/>
            </w:pPr>
            <w:r>
              <w:t>7.94</w:t>
            </w:r>
          </w:p>
        </w:tc>
        <w:tc>
          <w:tcPr>
            <w:tcW w:w="0" w:type="auto"/>
          </w:tcPr>
          <w:p w14:paraId="428C9933" w14:textId="77777777" w:rsidR="00437D47" w:rsidRDefault="00437D47" w:rsidP="003E061D">
            <w:pPr>
              <w:jc w:val="right"/>
            </w:pPr>
            <w:r>
              <w:t>17.9</w:t>
            </w:r>
          </w:p>
        </w:tc>
      </w:tr>
      <w:tr w:rsidR="00437D47" w14:paraId="68623809" w14:textId="77777777" w:rsidTr="00437D47">
        <w:tc>
          <w:tcPr>
            <w:tcW w:w="0" w:type="auto"/>
          </w:tcPr>
          <w:p w14:paraId="2F1E5FE5" w14:textId="77777777" w:rsidR="00437D47" w:rsidRDefault="00437D47" w:rsidP="003E061D">
            <w:r>
              <w:t>Phil (flying start)</w:t>
            </w:r>
          </w:p>
        </w:tc>
        <w:tc>
          <w:tcPr>
            <w:tcW w:w="0" w:type="auto"/>
          </w:tcPr>
          <w:p w14:paraId="3B518E1D" w14:textId="77777777" w:rsidR="00437D47" w:rsidRDefault="00437D47" w:rsidP="003E061D">
            <w:pPr>
              <w:jc w:val="right"/>
            </w:pPr>
            <w:r>
              <w:t>8.60</w:t>
            </w:r>
          </w:p>
        </w:tc>
        <w:tc>
          <w:tcPr>
            <w:tcW w:w="0" w:type="auto"/>
          </w:tcPr>
          <w:p w14:paraId="42C5B1AC" w14:textId="77777777" w:rsidR="00437D47" w:rsidRDefault="00437D47" w:rsidP="003E061D">
            <w:pPr>
              <w:jc w:val="right"/>
            </w:pPr>
            <w:r>
              <w:t>0.61</w:t>
            </w:r>
          </w:p>
        </w:tc>
        <w:tc>
          <w:tcPr>
            <w:tcW w:w="0" w:type="auto"/>
          </w:tcPr>
          <w:p w14:paraId="353DE3BC" w14:textId="77777777" w:rsidR="00437D47" w:rsidRDefault="00437D47" w:rsidP="003E061D">
            <w:pPr>
              <w:jc w:val="right"/>
            </w:pPr>
            <w:r>
              <w:t>14.00</w:t>
            </w:r>
          </w:p>
        </w:tc>
        <w:tc>
          <w:tcPr>
            <w:tcW w:w="0" w:type="auto"/>
          </w:tcPr>
          <w:p w14:paraId="22566B61" w14:textId="77777777" w:rsidR="00437D47" w:rsidRDefault="00437D47" w:rsidP="003E061D">
            <w:pPr>
              <w:jc w:val="right"/>
            </w:pPr>
            <w:r>
              <w:t>30.1</w:t>
            </w:r>
          </w:p>
        </w:tc>
      </w:tr>
      <w:tr w:rsidR="00437D47" w14:paraId="0AA32781" w14:textId="77777777" w:rsidTr="00437D47">
        <w:tc>
          <w:tcPr>
            <w:tcW w:w="0" w:type="auto"/>
            <w:tcBorders>
              <w:bottom w:val="single" w:sz="18" w:space="0" w:color="auto"/>
            </w:tcBorders>
          </w:tcPr>
          <w:p w14:paraId="1B0C9C45" w14:textId="77777777" w:rsidR="00437D47" w:rsidRDefault="00437D47" w:rsidP="003E061D">
            <w:r>
              <w:t>John (gunfire)</w:t>
            </w:r>
          </w:p>
        </w:tc>
        <w:tc>
          <w:tcPr>
            <w:tcW w:w="0" w:type="auto"/>
            <w:tcBorders>
              <w:bottom w:val="single" w:sz="18" w:space="0" w:color="auto"/>
            </w:tcBorders>
          </w:tcPr>
          <w:p w14:paraId="4DD3C53A" w14:textId="77777777" w:rsidR="00437D47" w:rsidRDefault="00437D47" w:rsidP="003E061D">
            <w:pPr>
              <w:jc w:val="right"/>
            </w:pPr>
            <w:r>
              <w:t>9.59</w:t>
            </w:r>
          </w:p>
        </w:tc>
        <w:tc>
          <w:tcPr>
            <w:tcW w:w="0" w:type="auto"/>
            <w:tcBorders>
              <w:bottom w:val="single" w:sz="18" w:space="0" w:color="auto"/>
            </w:tcBorders>
          </w:tcPr>
          <w:p w14:paraId="50422AD2" w14:textId="77777777" w:rsidR="00437D47" w:rsidRDefault="00437D47" w:rsidP="003E061D">
            <w:pPr>
              <w:jc w:val="right"/>
            </w:pPr>
            <w:r>
              <w:t>1.62</w:t>
            </w:r>
          </w:p>
        </w:tc>
        <w:tc>
          <w:tcPr>
            <w:tcW w:w="0" w:type="auto"/>
            <w:tcBorders>
              <w:bottom w:val="single" w:sz="18" w:space="0" w:color="auto"/>
            </w:tcBorders>
          </w:tcPr>
          <w:p w14:paraId="15719195" w14:textId="77777777" w:rsidR="00437D47" w:rsidRDefault="00437D47" w:rsidP="003E061D">
            <w:pPr>
              <w:jc w:val="right"/>
            </w:pPr>
            <w:r>
              <w:t>5.93</w:t>
            </w:r>
          </w:p>
        </w:tc>
        <w:tc>
          <w:tcPr>
            <w:tcW w:w="0" w:type="auto"/>
            <w:tcBorders>
              <w:bottom w:val="single" w:sz="18" w:space="0" w:color="auto"/>
            </w:tcBorders>
          </w:tcPr>
          <w:p w14:paraId="40EACC0F" w14:textId="77777777" w:rsidR="00437D47" w:rsidRDefault="00437D47" w:rsidP="003E061D">
            <w:pPr>
              <w:jc w:val="right"/>
            </w:pPr>
            <w:r>
              <w:t>14.2</w:t>
            </w:r>
          </w:p>
        </w:tc>
      </w:tr>
      <w:bookmarkEnd w:id="88"/>
    </w:tbl>
    <w:p w14:paraId="48C76C18" w14:textId="5A32CD2F" w:rsidR="00BE112C" w:rsidRDefault="00BE112C" w:rsidP="005602FC"/>
    <w:p w14:paraId="69F6578B" w14:textId="77777777" w:rsidR="00BE112C" w:rsidRDefault="00BE112C">
      <w:pPr>
        <w:spacing w:line="240" w:lineRule="auto"/>
      </w:pPr>
      <w:r>
        <w:br w:type="page"/>
      </w:r>
    </w:p>
    <w:p w14:paraId="513DD35E" w14:textId="77777777" w:rsidR="00BE112C" w:rsidRDefault="00BE112C" w:rsidP="00E25CF6">
      <w:bookmarkStart w:id="89" w:name="tbl-all-estimates"/>
      <w:r w:rsidRPr="00BE112C">
        <w:rPr>
          <w:b/>
          <w:bCs/>
        </w:rPr>
        <w:lastRenderedPageBreak/>
        <w:t>Table 3</w:t>
      </w:r>
      <w:r>
        <w:t xml:space="preserve">: Estimated sprint parameters for Mike, Phil, and John using </w:t>
      </w:r>
      <w:r>
        <w:rPr>
          <w:i/>
          <w:iCs/>
        </w:rPr>
        <w:t>No correction</w:t>
      </w:r>
      <w:r>
        <w:t xml:space="preserve">, </w:t>
      </w:r>
      <w:r>
        <w:rPr>
          <w:i/>
          <w:iCs/>
        </w:rPr>
        <w:t>Fixed time corrections</w:t>
      </w:r>
      <w:r>
        <w:t xml:space="preserve"> (TC), </w:t>
      </w:r>
      <w:r>
        <w:rPr>
          <w:i/>
          <w:iCs/>
        </w:rPr>
        <w:t>Estimated TC</w:t>
      </w:r>
      <w:r>
        <w:t xml:space="preserve">, and </w:t>
      </w:r>
      <w:r>
        <w:rPr>
          <w:i/>
          <w:iCs/>
        </w:rPr>
        <w:t>Estimated FD</w:t>
      </w:r>
      <w:r>
        <w:t xml:space="preserve"> models.</w:t>
      </w:r>
    </w:p>
    <w:tbl>
      <w:tblPr>
        <w:tblW w:w="0" w:type="auto"/>
        <w:tblLook w:val="0020" w:firstRow="1" w:lastRow="0" w:firstColumn="0" w:lastColumn="0" w:noHBand="0" w:noVBand="0"/>
        <w:tblCaption w:val="Table 3: Estimated sprint parameters for Mike, Phil, and John using No correction, Fixed time corrections (TC), Estimated TC, and Estimated FD models."/>
      </w:tblPr>
      <w:tblGrid>
        <w:gridCol w:w="1719"/>
        <w:gridCol w:w="1956"/>
        <w:gridCol w:w="756"/>
        <w:gridCol w:w="723"/>
        <w:gridCol w:w="790"/>
        <w:gridCol w:w="936"/>
        <w:gridCol w:w="716"/>
        <w:gridCol w:w="636"/>
      </w:tblGrid>
      <w:tr w:rsidR="00BE112C" w14:paraId="5B3F87F5" w14:textId="77777777" w:rsidTr="00CD1056">
        <w:trPr>
          <w:tblHeader/>
        </w:trPr>
        <w:tc>
          <w:tcPr>
            <w:tcW w:w="0" w:type="auto"/>
            <w:tcBorders>
              <w:top w:val="single" w:sz="18" w:space="0" w:color="auto"/>
              <w:bottom w:val="single" w:sz="8" w:space="0" w:color="auto"/>
            </w:tcBorders>
          </w:tcPr>
          <w:p w14:paraId="4BE28F6B" w14:textId="77777777" w:rsidR="00BE112C" w:rsidRPr="00BE112C" w:rsidRDefault="00BE112C" w:rsidP="00CD1056">
            <w:pPr>
              <w:spacing w:line="240" w:lineRule="auto"/>
              <w:rPr>
                <w:b/>
                <w:bCs/>
              </w:rPr>
            </w:pPr>
            <w:r w:rsidRPr="00BE112C">
              <w:rPr>
                <w:b/>
                <w:bCs/>
              </w:rPr>
              <w:t>Model</w:t>
            </w:r>
          </w:p>
        </w:tc>
        <w:tc>
          <w:tcPr>
            <w:tcW w:w="0" w:type="auto"/>
            <w:tcBorders>
              <w:top w:val="single" w:sz="18" w:space="0" w:color="auto"/>
              <w:bottom w:val="single" w:sz="8" w:space="0" w:color="auto"/>
            </w:tcBorders>
          </w:tcPr>
          <w:p w14:paraId="4DA4E6A5" w14:textId="77777777" w:rsidR="00BE112C" w:rsidRPr="00BE112C" w:rsidRDefault="00BE112C" w:rsidP="00CD1056">
            <w:pPr>
              <w:spacing w:line="240" w:lineRule="auto"/>
              <w:rPr>
                <w:b/>
                <w:bCs/>
              </w:rPr>
            </w:pPr>
            <w:r w:rsidRPr="00BE112C">
              <w:rPr>
                <w:b/>
                <w:bCs/>
              </w:rPr>
              <w:t>Athlete</w:t>
            </w:r>
          </w:p>
        </w:tc>
        <w:tc>
          <w:tcPr>
            <w:tcW w:w="0" w:type="auto"/>
            <w:tcBorders>
              <w:top w:val="single" w:sz="18" w:space="0" w:color="auto"/>
              <w:bottom w:val="single" w:sz="8" w:space="0" w:color="auto"/>
            </w:tcBorders>
          </w:tcPr>
          <w:p w14:paraId="4A311B90" w14:textId="77777777" w:rsidR="00BE112C" w:rsidRPr="00BE112C" w:rsidRDefault="00BE112C" w:rsidP="00CD1056">
            <w:pPr>
              <w:spacing w:line="240" w:lineRule="auto"/>
              <w:jc w:val="right"/>
              <w:rPr>
                <w:b/>
                <w:bCs/>
              </w:rPr>
            </w:pPr>
            <w:r w:rsidRPr="00BE112C">
              <w:rPr>
                <w:b/>
                <w:bCs/>
              </w:rPr>
              <w:t>MSS</w:t>
            </w:r>
          </w:p>
        </w:tc>
        <w:tc>
          <w:tcPr>
            <w:tcW w:w="0" w:type="auto"/>
            <w:tcBorders>
              <w:top w:val="single" w:sz="18" w:space="0" w:color="auto"/>
              <w:bottom w:val="single" w:sz="8" w:space="0" w:color="auto"/>
            </w:tcBorders>
          </w:tcPr>
          <w:p w14:paraId="58FB3210" w14:textId="77777777" w:rsidR="00BE112C" w:rsidRPr="00BE112C" w:rsidRDefault="00BE112C" w:rsidP="00CD1056">
            <w:pPr>
              <w:spacing w:line="240" w:lineRule="auto"/>
              <w:jc w:val="right"/>
              <w:rPr>
                <w:b/>
                <w:bCs/>
              </w:rPr>
            </w:pPr>
            <w:r w:rsidRPr="00BE112C">
              <w:rPr>
                <w:b/>
                <w:bCs/>
              </w:rPr>
              <w:t>TAU</w:t>
            </w:r>
          </w:p>
        </w:tc>
        <w:tc>
          <w:tcPr>
            <w:tcW w:w="0" w:type="auto"/>
            <w:tcBorders>
              <w:top w:val="single" w:sz="18" w:space="0" w:color="auto"/>
              <w:bottom w:val="single" w:sz="8" w:space="0" w:color="auto"/>
            </w:tcBorders>
          </w:tcPr>
          <w:p w14:paraId="37BC65FB" w14:textId="77777777" w:rsidR="00BE112C" w:rsidRPr="00BE112C" w:rsidRDefault="00BE112C" w:rsidP="00CD1056">
            <w:pPr>
              <w:spacing w:line="240" w:lineRule="auto"/>
              <w:jc w:val="right"/>
              <w:rPr>
                <w:b/>
                <w:bCs/>
              </w:rPr>
            </w:pPr>
            <w:r w:rsidRPr="00BE112C">
              <w:rPr>
                <w:b/>
                <w:bCs/>
              </w:rPr>
              <w:t>MAC</w:t>
            </w:r>
          </w:p>
        </w:tc>
        <w:tc>
          <w:tcPr>
            <w:tcW w:w="0" w:type="auto"/>
            <w:tcBorders>
              <w:top w:val="single" w:sz="18" w:space="0" w:color="auto"/>
              <w:bottom w:val="single" w:sz="8" w:space="0" w:color="auto"/>
            </w:tcBorders>
          </w:tcPr>
          <w:p w14:paraId="51A123AD" w14:textId="77777777" w:rsidR="00BE112C" w:rsidRPr="00BE112C" w:rsidRDefault="00BE112C" w:rsidP="00CD1056">
            <w:pPr>
              <w:spacing w:line="240" w:lineRule="auto"/>
              <w:jc w:val="right"/>
              <w:rPr>
                <w:b/>
                <w:bCs/>
              </w:rPr>
            </w:pPr>
            <w:r w:rsidRPr="00BE112C">
              <w:rPr>
                <w:b/>
                <w:bCs/>
              </w:rPr>
              <w:t>PMAX</w:t>
            </w:r>
          </w:p>
        </w:tc>
        <w:tc>
          <w:tcPr>
            <w:tcW w:w="0" w:type="auto"/>
            <w:tcBorders>
              <w:top w:val="single" w:sz="18" w:space="0" w:color="auto"/>
              <w:bottom w:val="single" w:sz="8" w:space="0" w:color="auto"/>
            </w:tcBorders>
          </w:tcPr>
          <w:p w14:paraId="2DE2875B" w14:textId="77777777" w:rsidR="00BE112C" w:rsidRPr="00BE112C" w:rsidRDefault="00BE112C" w:rsidP="00CD1056">
            <w:pPr>
              <w:spacing w:line="240" w:lineRule="auto"/>
              <w:jc w:val="right"/>
              <w:rPr>
                <w:b/>
                <w:bCs/>
              </w:rPr>
            </w:pPr>
            <w:r w:rsidRPr="00BE112C">
              <w:rPr>
                <w:b/>
                <w:bCs/>
              </w:rPr>
              <w:t>TC</w:t>
            </w:r>
          </w:p>
        </w:tc>
        <w:tc>
          <w:tcPr>
            <w:tcW w:w="0" w:type="auto"/>
            <w:tcBorders>
              <w:top w:val="single" w:sz="18" w:space="0" w:color="auto"/>
              <w:bottom w:val="single" w:sz="8" w:space="0" w:color="auto"/>
            </w:tcBorders>
          </w:tcPr>
          <w:p w14:paraId="666F69ED" w14:textId="77777777" w:rsidR="00BE112C" w:rsidRPr="00BE112C" w:rsidRDefault="00BE112C" w:rsidP="00CD1056">
            <w:pPr>
              <w:spacing w:line="240" w:lineRule="auto"/>
              <w:jc w:val="right"/>
              <w:rPr>
                <w:b/>
                <w:bCs/>
              </w:rPr>
            </w:pPr>
            <w:r w:rsidRPr="00BE112C">
              <w:rPr>
                <w:b/>
                <w:bCs/>
              </w:rPr>
              <w:t>FD</w:t>
            </w:r>
          </w:p>
        </w:tc>
      </w:tr>
      <w:tr w:rsidR="00BE112C" w14:paraId="18B647DE" w14:textId="77777777" w:rsidTr="00CD1056">
        <w:tc>
          <w:tcPr>
            <w:tcW w:w="0" w:type="auto"/>
            <w:tcBorders>
              <w:top w:val="single" w:sz="8" w:space="0" w:color="auto"/>
            </w:tcBorders>
          </w:tcPr>
          <w:p w14:paraId="2F4F9A32" w14:textId="6BEC0D97" w:rsidR="00BE112C" w:rsidRPr="00BE112C" w:rsidRDefault="00BE112C" w:rsidP="00E25CF6">
            <w:pPr>
              <w:rPr>
                <w:i/>
                <w:iCs/>
              </w:rPr>
            </w:pPr>
          </w:p>
        </w:tc>
        <w:tc>
          <w:tcPr>
            <w:tcW w:w="0" w:type="auto"/>
            <w:tcBorders>
              <w:top w:val="single" w:sz="8" w:space="0" w:color="auto"/>
            </w:tcBorders>
          </w:tcPr>
          <w:p w14:paraId="1BDB41FD" w14:textId="77777777" w:rsidR="00BE112C" w:rsidRPr="00BE112C" w:rsidRDefault="00BE112C" w:rsidP="00E25CF6">
            <w:pPr>
              <w:rPr>
                <w:i/>
                <w:iCs/>
              </w:rPr>
            </w:pPr>
            <w:r w:rsidRPr="00BE112C">
              <w:rPr>
                <w:i/>
                <w:iCs/>
              </w:rPr>
              <w:t>True</w:t>
            </w:r>
          </w:p>
        </w:tc>
        <w:tc>
          <w:tcPr>
            <w:tcW w:w="0" w:type="auto"/>
            <w:tcBorders>
              <w:top w:val="single" w:sz="8" w:space="0" w:color="auto"/>
            </w:tcBorders>
          </w:tcPr>
          <w:p w14:paraId="457F47DF" w14:textId="77777777" w:rsidR="00BE112C" w:rsidRPr="00BE112C" w:rsidRDefault="00BE112C" w:rsidP="00E25CF6">
            <w:pPr>
              <w:jc w:val="right"/>
              <w:rPr>
                <w:i/>
                <w:iCs/>
              </w:rPr>
            </w:pPr>
            <w:r w:rsidRPr="00BE112C">
              <w:rPr>
                <w:i/>
                <w:iCs/>
              </w:rPr>
              <w:t>9.00</w:t>
            </w:r>
          </w:p>
        </w:tc>
        <w:tc>
          <w:tcPr>
            <w:tcW w:w="0" w:type="auto"/>
            <w:tcBorders>
              <w:top w:val="single" w:sz="8" w:space="0" w:color="auto"/>
            </w:tcBorders>
          </w:tcPr>
          <w:p w14:paraId="3EF5225C" w14:textId="77777777" w:rsidR="00BE112C" w:rsidRPr="00BE112C" w:rsidRDefault="00BE112C" w:rsidP="00E25CF6">
            <w:pPr>
              <w:jc w:val="right"/>
              <w:rPr>
                <w:i/>
                <w:iCs/>
              </w:rPr>
            </w:pPr>
            <w:r w:rsidRPr="00BE112C">
              <w:rPr>
                <w:i/>
                <w:iCs/>
              </w:rPr>
              <w:t>1.12</w:t>
            </w:r>
          </w:p>
        </w:tc>
        <w:tc>
          <w:tcPr>
            <w:tcW w:w="0" w:type="auto"/>
            <w:tcBorders>
              <w:top w:val="single" w:sz="8" w:space="0" w:color="auto"/>
            </w:tcBorders>
          </w:tcPr>
          <w:p w14:paraId="5D33EFEC" w14:textId="77777777" w:rsidR="00BE112C" w:rsidRPr="00BE112C" w:rsidRDefault="00BE112C" w:rsidP="00E25CF6">
            <w:pPr>
              <w:jc w:val="right"/>
              <w:rPr>
                <w:i/>
                <w:iCs/>
              </w:rPr>
            </w:pPr>
            <w:r w:rsidRPr="00BE112C">
              <w:rPr>
                <w:i/>
                <w:iCs/>
              </w:rPr>
              <w:t>8.00</w:t>
            </w:r>
          </w:p>
        </w:tc>
        <w:tc>
          <w:tcPr>
            <w:tcW w:w="0" w:type="auto"/>
            <w:tcBorders>
              <w:top w:val="single" w:sz="8" w:space="0" w:color="auto"/>
            </w:tcBorders>
          </w:tcPr>
          <w:p w14:paraId="2C881C08" w14:textId="77777777" w:rsidR="00BE112C" w:rsidRPr="00BE112C" w:rsidRDefault="00BE112C" w:rsidP="00E25CF6">
            <w:pPr>
              <w:jc w:val="right"/>
              <w:rPr>
                <w:i/>
                <w:iCs/>
              </w:rPr>
            </w:pPr>
            <w:r w:rsidRPr="00BE112C">
              <w:rPr>
                <w:i/>
                <w:iCs/>
              </w:rPr>
              <w:t>18.0</w:t>
            </w:r>
          </w:p>
        </w:tc>
        <w:tc>
          <w:tcPr>
            <w:tcW w:w="0" w:type="auto"/>
            <w:tcBorders>
              <w:top w:val="single" w:sz="8" w:space="0" w:color="auto"/>
            </w:tcBorders>
          </w:tcPr>
          <w:p w14:paraId="7CA83CF0" w14:textId="77777777" w:rsidR="00BE112C" w:rsidRPr="00BE112C" w:rsidRDefault="00BE112C" w:rsidP="00E25CF6">
            <w:pPr>
              <w:rPr>
                <w:i/>
                <w:iCs/>
              </w:rPr>
            </w:pPr>
          </w:p>
        </w:tc>
        <w:tc>
          <w:tcPr>
            <w:tcW w:w="0" w:type="auto"/>
            <w:tcBorders>
              <w:top w:val="single" w:sz="8" w:space="0" w:color="auto"/>
            </w:tcBorders>
          </w:tcPr>
          <w:p w14:paraId="5D36C1D1" w14:textId="77777777" w:rsidR="00BE112C" w:rsidRDefault="00BE112C" w:rsidP="00E25CF6"/>
        </w:tc>
      </w:tr>
      <w:tr w:rsidR="00E25CF6" w14:paraId="2D84A8F2" w14:textId="77777777" w:rsidTr="003E061D">
        <w:tc>
          <w:tcPr>
            <w:tcW w:w="0" w:type="auto"/>
          </w:tcPr>
          <w:p w14:paraId="7737916F" w14:textId="77777777" w:rsidR="00E25CF6" w:rsidRPr="00BE112C" w:rsidRDefault="00E25CF6" w:rsidP="00E25CF6">
            <w:pPr>
              <w:spacing w:line="240" w:lineRule="auto"/>
              <w:rPr>
                <w:i/>
                <w:iCs/>
              </w:rPr>
            </w:pPr>
          </w:p>
        </w:tc>
        <w:tc>
          <w:tcPr>
            <w:tcW w:w="0" w:type="auto"/>
          </w:tcPr>
          <w:p w14:paraId="29D35705" w14:textId="77777777" w:rsidR="00E25CF6" w:rsidRPr="00BE112C" w:rsidRDefault="00E25CF6" w:rsidP="00E25CF6">
            <w:pPr>
              <w:spacing w:line="240" w:lineRule="auto"/>
              <w:rPr>
                <w:i/>
                <w:iCs/>
              </w:rPr>
            </w:pPr>
          </w:p>
        </w:tc>
        <w:tc>
          <w:tcPr>
            <w:tcW w:w="0" w:type="auto"/>
          </w:tcPr>
          <w:p w14:paraId="2BBE32DC" w14:textId="77777777" w:rsidR="00E25CF6" w:rsidRPr="00BE112C" w:rsidRDefault="00E25CF6" w:rsidP="00E25CF6">
            <w:pPr>
              <w:spacing w:line="240" w:lineRule="auto"/>
              <w:jc w:val="right"/>
              <w:rPr>
                <w:i/>
                <w:iCs/>
              </w:rPr>
            </w:pPr>
          </w:p>
        </w:tc>
        <w:tc>
          <w:tcPr>
            <w:tcW w:w="0" w:type="auto"/>
          </w:tcPr>
          <w:p w14:paraId="3AB1E5CF" w14:textId="77777777" w:rsidR="00E25CF6" w:rsidRPr="00BE112C" w:rsidRDefault="00E25CF6" w:rsidP="00E25CF6">
            <w:pPr>
              <w:spacing w:line="240" w:lineRule="auto"/>
              <w:jc w:val="right"/>
              <w:rPr>
                <w:i/>
                <w:iCs/>
              </w:rPr>
            </w:pPr>
          </w:p>
        </w:tc>
        <w:tc>
          <w:tcPr>
            <w:tcW w:w="0" w:type="auto"/>
          </w:tcPr>
          <w:p w14:paraId="55C9FF67" w14:textId="77777777" w:rsidR="00E25CF6" w:rsidRPr="00BE112C" w:rsidRDefault="00E25CF6" w:rsidP="00E25CF6">
            <w:pPr>
              <w:spacing w:line="240" w:lineRule="auto"/>
              <w:jc w:val="right"/>
              <w:rPr>
                <w:i/>
                <w:iCs/>
              </w:rPr>
            </w:pPr>
          </w:p>
        </w:tc>
        <w:tc>
          <w:tcPr>
            <w:tcW w:w="0" w:type="auto"/>
          </w:tcPr>
          <w:p w14:paraId="4157FE04" w14:textId="77777777" w:rsidR="00E25CF6" w:rsidRPr="00BE112C" w:rsidRDefault="00E25CF6" w:rsidP="00E25CF6">
            <w:pPr>
              <w:spacing w:line="240" w:lineRule="auto"/>
              <w:jc w:val="right"/>
              <w:rPr>
                <w:i/>
                <w:iCs/>
              </w:rPr>
            </w:pPr>
          </w:p>
        </w:tc>
        <w:tc>
          <w:tcPr>
            <w:tcW w:w="0" w:type="auto"/>
          </w:tcPr>
          <w:p w14:paraId="67B8B2FF" w14:textId="77777777" w:rsidR="00E25CF6" w:rsidRPr="00BE112C" w:rsidRDefault="00E25CF6" w:rsidP="00E25CF6">
            <w:pPr>
              <w:spacing w:line="240" w:lineRule="auto"/>
              <w:rPr>
                <w:i/>
                <w:iCs/>
              </w:rPr>
            </w:pPr>
          </w:p>
        </w:tc>
        <w:tc>
          <w:tcPr>
            <w:tcW w:w="0" w:type="auto"/>
          </w:tcPr>
          <w:p w14:paraId="33B7CEC8" w14:textId="77777777" w:rsidR="00E25CF6" w:rsidRDefault="00E25CF6" w:rsidP="00E25CF6">
            <w:pPr>
              <w:spacing w:line="240" w:lineRule="auto"/>
            </w:pPr>
          </w:p>
        </w:tc>
      </w:tr>
      <w:tr w:rsidR="00E25CF6" w14:paraId="11B91091" w14:textId="77777777" w:rsidTr="003E061D">
        <w:tc>
          <w:tcPr>
            <w:tcW w:w="0" w:type="auto"/>
            <w:vMerge w:val="restart"/>
          </w:tcPr>
          <w:p w14:paraId="1EAF2E51" w14:textId="77777777" w:rsidR="00E25CF6" w:rsidRPr="00CD1056" w:rsidRDefault="00E25CF6" w:rsidP="00E25CF6">
            <w:r w:rsidRPr="00CD1056">
              <w:t>No correction</w:t>
            </w:r>
          </w:p>
          <w:p w14:paraId="23EFDA6E" w14:textId="494014FE" w:rsidR="00E25CF6" w:rsidRPr="00CD1056" w:rsidRDefault="00E25CF6" w:rsidP="00E25CF6"/>
        </w:tc>
        <w:tc>
          <w:tcPr>
            <w:tcW w:w="0" w:type="auto"/>
          </w:tcPr>
          <w:p w14:paraId="439B6C14" w14:textId="77777777" w:rsidR="00E25CF6" w:rsidRDefault="00E25CF6" w:rsidP="00E25CF6">
            <w:r>
              <w:t>Mike (theoretical)</w:t>
            </w:r>
          </w:p>
        </w:tc>
        <w:tc>
          <w:tcPr>
            <w:tcW w:w="0" w:type="auto"/>
          </w:tcPr>
          <w:p w14:paraId="3C8E04FF" w14:textId="77777777" w:rsidR="00E25CF6" w:rsidRDefault="00E25CF6" w:rsidP="00E25CF6">
            <w:pPr>
              <w:jc w:val="right"/>
            </w:pPr>
            <w:r>
              <w:t>9.02</w:t>
            </w:r>
          </w:p>
        </w:tc>
        <w:tc>
          <w:tcPr>
            <w:tcW w:w="0" w:type="auto"/>
          </w:tcPr>
          <w:p w14:paraId="2F627A49" w14:textId="77777777" w:rsidR="00E25CF6" w:rsidRDefault="00E25CF6" w:rsidP="00E25CF6">
            <w:pPr>
              <w:jc w:val="right"/>
            </w:pPr>
            <w:r>
              <w:t>1.14</w:t>
            </w:r>
          </w:p>
        </w:tc>
        <w:tc>
          <w:tcPr>
            <w:tcW w:w="0" w:type="auto"/>
          </w:tcPr>
          <w:p w14:paraId="6FFA1F94" w14:textId="77777777" w:rsidR="00E25CF6" w:rsidRDefault="00E25CF6" w:rsidP="00E25CF6">
            <w:pPr>
              <w:jc w:val="right"/>
            </w:pPr>
            <w:r>
              <w:t>7.94</w:t>
            </w:r>
          </w:p>
        </w:tc>
        <w:tc>
          <w:tcPr>
            <w:tcW w:w="0" w:type="auto"/>
          </w:tcPr>
          <w:p w14:paraId="699A6188" w14:textId="77777777" w:rsidR="00E25CF6" w:rsidRDefault="00E25CF6" w:rsidP="00E25CF6">
            <w:pPr>
              <w:jc w:val="right"/>
            </w:pPr>
            <w:r>
              <w:t>17.9</w:t>
            </w:r>
          </w:p>
        </w:tc>
        <w:tc>
          <w:tcPr>
            <w:tcW w:w="0" w:type="auto"/>
          </w:tcPr>
          <w:p w14:paraId="629C867B" w14:textId="77777777" w:rsidR="00E25CF6" w:rsidRDefault="00E25CF6" w:rsidP="00E25CF6"/>
        </w:tc>
        <w:tc>
          <w:tcPr>
            <w:tcW w:w="0" w:type="auto"/>
          </w:tcPr>
          <w:p w14:paraId="29E001FD" w14:textId="77777777" w:rsidR="00E25CF6" w:rsidRDefault="00E25CF6" w:rsidP="00E25CF6"/>
        </w:tc>
      </w:tr>
      <w:tr w:rsidR="00E25CF6" w14:paraId="3E5F2BE2" w14:textId="77777777" w:rsidTr="003E061D">
        <w:tc>
          <w:tcPr>
            <w:tcW w:w="0" w:type="auto"/>
            <w:vMerge/>
          </w:tcPr>
          <w:p w14:paraId="03BD535C" w14:textId="3B2002C2" w:rsidR="00E25CF6" w:rsidRPr="00CD1056" w:rsidRDefault="00E25CF6" w:rsidP="00E25CF6"/>
        </w:tc>
        <w:tc>
          <w:tcPr>
            <w:tcW w:w="0" w:type="auto"/>
          </w:tcPr>
          <w:p w14:paraId="1133AB3E" w14:textId="77777777" w:rsidR="00E25CF6" w:rsidRDefault="00E25CF6" w:rsidP="00E25CF6">
            <w:r>
              <w:t>Phil (flying start)</w:t>
            </w:r>
          </w:p>
        </w:tc>
        <w:tc>
          <w:tcPr>
            <w:tcW w:w="0" w:type="auto"/>
          </w:tcPr>
          <w:p w14:paraId="063D338E" w14:textId="77777777" w:rsidR="00E25CF6" w:rsidRDefault="00E25CF6" w:rsidP="00E25CF6">
            <w:pPr>
              <w:jc w:val="right"/>
            </w:pPr>
            <w:r>
              <w:t>8.60</w:t>
            </w:r>
          </w:p>
        </w:tc>
        <w:tc>
          <w:tcPr>
            <w:tcW w:w="0" w:type="auto"/>
          </w:tcPr>
          <w:p w14:paraId="74EF93BE" w14:textId="77777777" w:rsidR="00E25CF6" w:rsidRDefault="00E25CF6" w:rsidP="00E25CF6">
            <w:pPr>
              <w:jc w:val="right"/>
            </w:pPr>
            <w:r>
              <w:t>0.61</w:t>
            </w:r>
          </w:p>
        </w:tc>
        <w:tc>
          <w:tcPr>
            <w:tcW w:w="0" w:type="auto"/>
          </w:tcPr>
          <w:p w14:paraId="2603D2F7" w14:textId="77777777" w:rsidR="00E25CF6" w:rsidRDefault="00E25CF6" w:rsidP="00E25CF6">
            <w:pPr>
              <w:jc w:val="right"/>
            </w:pPr>
            <w:r>
              <w:t>14.00</w:t>
            </w:r>
          </w:p>
        </w:tc>
        <w:tc>
          <w:tcPr>
            <w:tcW w:w="0" w:type="auto"/>
          </w:tcPr>
          <w:p w14:paraId="7BC119C8" w14:textId="77777777" w:rsidR="00E25CF6" w:rsidRDefault="00E25CF6" w:rsidP="00E25CF6">
            <w:pPr>
              <w:jc w:val="right"/>
            </w:pPr>
            <w:r>
              <w:t>30.1</w:t>
            </w:r>
          </w:p>
        </w:tc>
        <w:tc>
          <w:tcPr>
            <w:tcW w:w="0" w:type="auto"/>
          </w:tcPr>
          <w:p w14:paraId="3A06F582" w14:textId="77777777" w:rsidR="00E25CF6" w:rsidRDefault="00E25CF6" w:rsidP="00E25CF6"/>
        </w:tc>
        <w:tc>
          <w:tcPr>
            <w:tcW w:w="0" w:type="auto"/>
          </w:tcPr>
          <w:p w14:paraId="38054CC6" w14:textId="77777777" w:rsidR="00E25CF6" w:rsidRDefault="00E25CF6" w:rsidP="00E25CF6"/>
        </w:tc>
      </w:tr>
      <w:tr w:rsidR="00E25CF6" w14:paraId="2BC17DEB" w14:textId="77777777" w:rsidTr="003E061D">
        <w:tc>
          <w:tcPr>
            <w:tcW w:w="0" w:type="auto"/>
            <w:vMerge/>
          </w:tcPr>
          <w:p w14:paraId="642362C7" w14:textId="00BF256A" w:rsidR="00E25CF6" w:rsidRPr="00CD1056" w:rsidRDefault="00E25CF6" w:rsidP="00E25CF6"/>
        </w:tc>
        <w:tc>
          <w:tcPr>
            <w:tcW w:w="0" w:type="auto"/>
          </w:tcPr>
          <w:p w14:paraId="3C9158CA" w14:textId="77777777" w:rsidR="00E25CF6" w:rsidRDefault="00E25CF6" w:rsidP="00E25CF6">
            <w:r>
              <w:t>John (gunfire)</w:t>
            </w:r>
          </w:p>
        </w:tc>
        <w:tc>
          <w:tcPr>
            <w:tcW w:w="0" w:type="auto"/>
          </w:tcPr>
          <w:p w14:paraId="2F0817D3" w14:textId="77777777" w:rsidR="00E25CF6" w:rsidRDefault="00E25CF6" w:rsidP="00E25CF6">
            <w:pPr>
              <w:jc w:val="right"/>
            </w:pPr>
            <w:r>
              <w:t>9.59</w:t>
            </w:r>
          </w:p>
        </w:tc>
        <w:tc>
          <w:tcPr>
            <w:tcW w:w="0" w:type="auto"/>
          </w:tcPr>
          <w:p w14:paraId="6486B658" w14:textId="77777777" w:rsidR="00E25CF6" w:rsidRDefault="00E25CF6" w:rsidP="00E25CF6">
            <w:pPr>
              <w:jc w:val="right"/>
            </w:pPr>
            <w:r>
              <w:t>1.62</w:t>
            </w:r>
          </w:p>
        </w:tc>
        <w:tc>
          <w:tcPr>
            <w:tcW w:w="0" w:type="auto"/>
          </w:tcPr>
          <w:p w14:paraId="1F0E2CC1" w14:textId="77777777" w:rsidR="00E25CF6" w:rsidRDefault="00E25CF6" w:rsidP="00E25CF6">
            <w:pPr>
              <w:jc w:val="right"/>
            </w:pPr>
            <w:r>
              <w:t>5.93</w:t>
            </w:r>
          </w:p>
        </w:tc>
        <w:tc>
          <w:tcPr>
            <w:tcW w:w="0" w:type="auto"/>
          </w:tcPr>
          <w:p w14:paraId="7DD7B955" w14:textId="77777777" w:rsidR="00E25CF6" w:rsidRDefault="00E25CF6" w:rsidP="00E25CF6">
            <w:pPr>
              <w:jc w:val="right"/>
            </w:pPr>
            <w:r>
              <w:t>14.2</w:t>
            </w:r>
          </w:p>
        </w:tc>
        <w:tc>
          <w:tcPr>
            <w:tcW w:w="0" w:type="auto"/>
          </w:tcPr>
          <w:p w14:paraId="57EDEE2F" w14:textId="77777777" w:rsidR="00E25CF6" w:rsidRDefault="00E25CF6" w:rsidP="00E25CF6"/>
        </w:tc>
        <w:tc>
          <w:tcPr>
            <w:tcW w:w="0" w:type="auto"/>
          </w:tcPr>
          <w:p w14:paraId="5DD76819" w14:textId="77777777" w:rsidR="00E25CF6" w:rsidRDefault="00E25CF6" w:rsidP="00E25CF6"/>
        </w:tc>
      </w:tr>
      <w:tr w:rsidR="00E25CF6" w14:paraId="59A3279A" w14:textId="77777777" w:rsidTr="003E061D">
        <w:tc>
          <w:tcPr>
            <w:tcW w:w="0" w:type="auto"/>
          </w:tcPr>
          <w:p w14:paraId="66CBCD8A" w14:textId="77777777" w:rsidR="00E25CF6" w:rsidRPr="00CD1056" w:rsidRDefault="00E25CF6" w:rsidP="00E25CF6">
            <w:pPr>
              <w:spacing w:line="240" w:lineRule="auto"/>
            </w:pPr>
          </w:p>
        </w:tc>
        <w:tc>
          <w:tcPr>
            <w:tcW w:w="0" w:type="auto"/>
          </w:tcPr>
          <w:p w14:paraId="339909F7" w14:textId="77777777" w:rsidR="00E25CF6" w:rsidRDefault="00E25CF6" w:rsidP="00E25CF6">
            <w:pPr>
              <w:spacing w:line="240" w:lineRule="auto"/>
            </w:pPr>
          </w:p>
        </w:tc>
        <w:tc>
          <w:tcPr>
            <w:tcW w:w="0" w:type="auto"/>
          </w:tcPr>
          <w:p w14:paraId="1120129D" w14:textId="77777777" w:rsidR="00E25CF6" w:rsidRDefault="00E25CF6" w:rsidP="00E25CF6">
            <w:pPr>
              <w:spacing w:line="240" w:lineRule="auto"/>
              <w:jc w:val="right"/>
            </w:pPr>
          </w:p>
        </w:tc>
        <w:tc>
          <w:tcPr>
            <w:tcW w:w="0" w:type="auto"/>
          </w:tcPr>
          <w:p w14:paraId="1676C843" w14:textId="77777777" w:rsidR="00E25CF6" w:rsidRDefault="00E25CF6" w:rsidP="00E25CF6">
            <w:pPr>
              <w:spacing w:line="240" w:lineRule="auto"/>
              <w:jc w:val="right"/>
            </w:pPr>
          </w:p>
        </w:tc>
        <w:tc>
          <w:tcPr>
            <w:tcW w:w="0" w:type="auto"/>
          </w:tcPr>
          <w:p w14:paraId="65ED60CB" w14:textId="77777777" w:rsidR="00E25CF6" w:rsidRDefault="00E25CF6" w:rsidP="00E25CF6">
            <w:pPr>
              <w:spacing w:line="240" w:lineRule="auto"/>
              <w:jc w:val="right"/>
            </w:pPr>
          </w:p>
        </w:tc>
        <w:tc>
          <w:tcPr>
            <w:tcW w:w="0" w:type="auto"/>
          </w:tcPr>
          <w:p w14:paraId="5EA73D43" w14:textId="77777777" w:rsidR="00E25CF6" w:rsidRDefault="00E25CF6" w:rsidP="00E25CF6">
            <w:pPr>
              <w:spacing w:line="240" w:lineRule="auto"/>
              <w:jc w:val="right"/>
            </w:pPr>
          </w:p>
        </w:tc>
        <w:tc>
          <w:tcPr>
            <w:tcW w:w="0" w:type="auto"/>
          </w:tcPr>
          <w:p w14:paraId="50E6144C" w14:textId="77777777" w:rsidR="00E25CF6" w:rsidRDefault="00E25CF6" w:rsidP="00E25CF6">
            <w:pPr>
              <w:spacing w:line="240" w:lineRule="auto"/>
            </w:pPr>
          </w:p>
        </w:tc>
        <w:tc>
          <w:tcPr>
            <w:tcW w:w="0" w:type="auto"/>
          </w:tcPr>
          <w:p w14:paraId="25A58319" w14:textId="77777777" w:rsidR="00E25CF6" w:rsidRDefault="00E25CF6" w:rsidP="00E25CF6">
            <w:pPr>
              <w:spacing w:line="240" w:lineRule="auto"/>
            </w:pPr>
          </w:p>
        </w:tc>
      </w:tr>
      <w:tr w:rsidR="00E25CF6" w14:paraId="7980E3E4" w14:textId="77777777" w:rsidTr="003E061D">
        <w:tc>
          <w:tcPr>
            <w:tcW w:w="0" w:type="auto"/>
            <w:vMerge w:val="restart"/>
          </w:tcPr>
          <w:p w14:paraId="39087D5C" w14:textId="6C1C4C12" w:rsidR="00E25CF6" w:rsidRPr="00CD1056" w:rsidRDefault="00E25CF6" w:rsidP="00E25CF6">
            <w:r w:rsidRPr="00CD1056">
              <w:t>Fixed +0.3s TC</w:t>
            </w:r>
          </w:p>
        </w:tc>
        <w:tc>
          <w:tcPr>
            <w:tcW w:w="0" w:type="auto"/>
          </w:tcPr>
          <w:p w14:paraId="15BDF5DC" w14:textId="77777777" w:rsidR="00E25CF6" w:rsidRDefault="00E25CF6" w:rsidP="00E25CF6">
            <w:r>
              <w:t>Mike (theoretical)</w:t>
            </w:r>
          </w:p>
        </w:tc>
        <w:tc>
          <w:tcPr>
            <w:tcW w:w="0" w:type="auto"/>
          </w:tcPr>
          <w:p w14:paraId="338DBEAE" w14:textId="77777777" w:rsidR="00E25CF6" w:rsidRDefault="00E25CF6" w:rsidP="00E25CF6">
            <w:pPr>
              <w:jc w:val="right"/>
            </w:pPr>
            <w:r>
              <w:t>10.01</w:t>
            </w:r>
          </w:p>
        </w:tc>
        <w:tc>
          <w:tcPr>
            <w:tcW w:w="0" w:type="auto"/>
          </w:tcPr>
          <w:p w14:paraId="5FD8F72B" w14:textId="77777777" w:rsidR="00E25CF6" w:rsidRDefault="00E25CF6" w:rsidP="00E25CF6">
            <w:pPr>
              <w:jc w:val="right"/>
            </w:pPr>
            <w:r>
              <w:t>1.93</w:t>
            </w:r>
          </w:p>
        </w:tc>
        <w:tc>
          <w:tcPr>
            <w:tcW w:w="0" w:type="auto"/>
          </w:tcPr>
          <w:p w14:paraId="218F2449" w14:textId="77777777" w:rsidR="00E25CF6" w:rsidRDefault="00E25CF6" w:rsidP="00E25CF6">
            <w:pPr>
              <w:jc w:val="right"/>
            </w:pPr>
            <w:r>
              <w:t>5.19</w:t>
            </w:r>
          </w:p>
        </w:tc>
        <w:tc>
          <w:tcPr>
            <w:tcW w:w="0" w:type="auto"/>
          </w:tcPr>
          <w:p w14:paraId="0B6FBB12" w14:textId="77777777" w:rsidR="00E25CF6" w:rsidRDefault="00E25CF6" w:rsidP="00E25CF6">
            <w:pPr>
              <w:jc w:val="right"/>
            </w:pPr>
            <w:r>
              <w:t>13.0</w:t>
            </w:r>
          </w:p>
        </w:tc>
        <w:tc>
          <w:tcPr>
            <w:tcW w:w="0" w:type="auto"/>
          </w:tcPr>
          <w:p w14:paraId="58685E01" w14:textId="77777777" w:rsidR="00E25CF6" w:rsidRDefault="00E25CF6" w:rsidP="00E25CF6"/>
        </w:tc>
        <w:tc>
          <w:tcPr>
            <w:tcW w:w="0" w:type="auto"/>
          </w:tcPr>
          <w:p w14:paraId="36EB3C9B" w14:textId="77777777" w:rsidR="00E25CF6" w:rsidRDefault="00E25CF6" w:rsidP="00E25CF6"/>
        </w:tc>
      </w:tr>
      <w:tr w:rsidR="00E25CF6" w14:paraId="3C324700" w14:textId="77777777" w:rsidTr="003E061D">
        <w:tc>
          <w:tcPr>
            <w:tcW w:w="0" w:type="auto"/>
            <w:vMerge/>
          </w:tcPr>
          <w:p w14:paraId="60B39D02" w14:textId="228F6063" w:rsidR="00E25CF6" w:rsidRPr="00CD1056" w:rsidRDefault="00E25CF6" w:rsidP="00E25CF6"/>
        </w:tc>
        <w:tc>
          <w:tcPr>
            <w:tcW w:w="0" w:type="auto"/>
          </w:tcPr>
          <w:p w14:paraId="659B473E" w14:textId="77777777" w:rsidR="00E25CF6" w:rsidRDefault="00E25CF6" w:rsidP="00E25CF6">
            <w:r>
              <w:t>Phil (flying start)</w:t>
            </w:r>
          </w:p>
        </w:tc>
        <w:tc>
          <w:tcPr>
            <w:tcW w:w="0" w:type="auto"/>
          </w:tcPr>
          <w:p w14:paraId="1108F67C" w14:textId="77777777" w:rsidR="00E25CF6" w:rsidRDefault="00E25CF6" w:rsidP="00E25CF6">
            <w:pPr>
              <w:jc w:val="right"/>
            </w:pPr>
            <w:r>
              <w:t>9.05</w:t>
            </w:r>
          </w:p>
        </w:tc>
        <w:tc>
          <w:tcPr>
            <w:tcW w:w="0" w:type="auto"/>
          </w:tcPr>
          <w:p w14:paraId="1FE4A82C" w14:textId="77777777" w:rsidR="00E25CF6" w:rsidRDefault="00E25CF6" w:rsidP="00E25CF6">
            <w:pPr>
              <w:jc w:val="right"/>
            </w:pPr>
            <w:r>
              <w:t>1.13</w:t>
            </w:r>
          </w:p>
        </w:tc>
        <w:tc>
          <w:tcPr>
            <w:tcW w:w="0" w:type="auto"/>
          </w:tcPr>
          <w:p w14:paraId="22147182" w14:textId="77777777" w:rsidR="00E25CF6" w:rsidRDefault="00E25CF6" w:rsidP="00E25CF6">
            <w:pPr>
              <w:jc w:val="right"/>
            </w:pPr>
            <w:r>
              <w:t>8.02</w:t>
            </w:r>
          </w:p>
        </w:tc>
        <w:tc>
          <w:tcPr>
            <w:tcW w:w="0" w:type="auto"/>
          </w:tcPr>
          <w:p w14:paraId="055353AF" w14:textId="77777777" w:rsidR="00E25CF6" w:rsidRDefault="00E25CF6" w:rsidP="00E25CF6">
            <w:pPr>
              <w:jc w:val="right"/>
            </w:pPr>
            <w:r>
              <w:t>18.2</w:t>
            </w:r>
          </w:p>
        </w:tc>
        <w:tc>
          <w:tcPr>
            <w:tcW w:w="0" w:type="auto"/>
          </w:tcPr>
          <w:p w14:paraId="68BE10AD" w14:textId="77777777" w:rsidR="00E25CF6" w:rsidRDefault="00E25CF6" w:rsidP="00E25CF6"/>
        </w:tc>
        <w:tc>
          <w:tcPr>
            <w:tcW w:w="0" w:type="auto"/>
          </w:tcPr>
          <w:p w14:paraId="5E92AE36" w14:textId="77777777" w:rsidR="00E25CF6" w:rsidRDefault="00E25CF6" w:rsidP="00E25CF6"/>
        </w:tc>
      </w:tr>
      <w:tr w:rsidR="00E25CF6" w14:paraId="22BD2577" w14:textId="77777777" w:rsidTr="003E061D">
        <w:tc>
          <w:tcPr>
            <w:tcW w:w="0" w:type="auto"/>
            <w:vMerge/>
          </w:tcPr>
          <w:p w14:paraId="6FDAAEBA" w14:textId="76634BC6" w:rsidR="00E25CF6" w:rsidRPr="00CD1056" w:rsidRDefault="00E25CF6" w:rsidP="00E25CF6"/>
        </w:tc>
        <w:tc>
          <w:tcPr>
            <w:tcW w:w="0" w:type="auto"/>
          </w:tcPr>
          <w:p w14:paraId="336E0CB5" w14:textId="77777777" w:rsidR="00E25CF6" w:rsidRDefault="00E25CF6" w:rsidP="00E25CF6">
            <w:r>
              <w:t>John (gunfire)</w:t>
            </w:r>
          </w:p>
        </w:tc>
        <w:tc>
          <w:tcPr>
            <w:tcW w:w="0" w:type="auto"/>
          </w:tcPr>
          <w:p w14:paraId="1FEA4E67" w14:textId="77777777" w:rsidR="00E25CF6" w:rsidRDefault="00E25CF6" w:rsidP="00E25CF6">
            <w:pPr>
              <w:jc w:val="right"/>
            </w:pPr>
            <w:r>
              <w:t>11.29</w:t>
            </w:r>
          </w:p>
        </w:tc>
        <w:tc>
          <w:tcPr>
            <w:tcW w:w="0" w:type="auto"/>
          </w:tcPr>
          <w:p w14:paraId="7ACE864D" w14:textId="77777777" w:rsidR="00E25CF6" w:rsidRDefault="00E25CF6" w:rsidP="00E25CF6">
            <w:pPr>
              <w:jc w:val="right"/>
            </w:pPr>
            <w:r>
              <w:t>2.79</w:t>
            </w:r>
          </w:p>
        </w:tc>
        <w:tc>
          <w:tcPr>
            <w:tcW w:w="0" w:type="auto"/>
          </w:tcPr>
          <w:p w14:paraId="600343B6" w14:textId="77777777" w:rsidR="00E25CF6" w:rsidRDefault="00E25CF6" w:rsidP="00E25CF6">
            <w:pPr>
              <w:jc w:val="right"/>
            </w:pPr>
            <w:r>
              <w:t>4.05</w:t>
            </w:r>
          </w:p>
        </w:tc>
        <w:tc>
          <w:tcPr>
            <w:tcW w:w="0" w:type="auto"/>
          </w:tcPr>
          <w:p w14:paraId="7849942D" w14:textId="77777777" w:rsidR="00E25CF6" w:rsidRDefault="00E25CF6" w:rsidP="00E25CF6">
            <w:pPr>
              <w:jc w:val="right"/>
            </w:pPr>
            <w:r>
              <w:t>11.4</w:t>
            </w:r>
          </w:p>
        </w:tc>
        <w:tc>
          <w:tcPr>
            <w:tcW w:w="0" w:type="auto"/>
          </w:tcPr>
          <w:p w14:paraId="39C6743D" w14:textId="77777777" w:rsidR="00E25CF6" w:rsidRDefault="00E25CF6" w:rsidP="00E25CF6"/>
        </w:tc>
        <w:tc>
          <w:tcPr>
            <w:tcW w:w="0" w:type="auto"/>
          </w:tcPr>
          <w:p w14:paraId="0D662599" w14:textId="77777777" w:rsidR="00E25CF6" w:rsidRDefault="00E25CF6" w:rsidP="00E25CF6"/>
        </w:tc>
      </w:tr>
      <w:tr w:rsidR="00E25CF6" w14:paraId="63884AD7" w14:textId="77777777" w:rsidTr="003E061D">
        <w:tc>
          <w:tcPr>
            <w:tcW w:w="0" w:type="auto"/>
          </w:tcPr>
          <w:p w14:paraId="57173223" w14:textId="77777777" w:rsidR="00E25CF6" w:rsidRPr="00CD1056" w:rsidRDefault="00E25CF6" w:rsidP="00E25CF6">
            <w:pPr>
              <w:spacing w:line="240" w:lineRule="auto"/>
            </w:pPr>
          </w:p>
        </w:tc>
        <w:tc>
          <w:tcPr>
            <w:tcW w:w="0" w:type="auto"/>
          </w:tcPr>
          <w:p w14:paraId="2FEB5EF4" w14:textId="77777777" w:rsidR="00E25CF6" w:rsidRDefault="00E25CF6" w:rsidP="00E25CF6">
            <w:pPr>
              <w:spacing w:line="240" w:lineRule="auto"/>
            </w:pPr>
          </w:p>
        </w:tc>
        <w:tc>
          <w:tcPr>
            <w:tcW w:w="0" w:type="auto"/>
          </w:tcPr>
          <w:p w14:paraId="73A6823E" w14:textId="77777777" w:rsidR="00E25CF6" w:rsidRDefault="00E25CF6" w:rsidP="00E25CF6">
            <w:pPr>
              <w:spacing w:line="240" w:lineRule="auto"/>
              <w:jc w:val="right"/>
            </w:pPr>
          </w:p>
        </w:tc>
        <w:tc>
          <w:tcPr>
            <w:tcW w:w="0" w:type="auto"/>
          </w:tcPr>
          <w:p w14:paraId="55DF68ED" w14:textId="77777777" w:rsidR="00E25CF6" w:rsidRDefault="00E25CF6" w:rsidP="00E25CF6">
            <w:pPr>
              <w:spacing w:line="240" w:lineRule="auto"/>
              <w:jc w:val="right"/>
            </w:pPr>
          </w:p>
        </w:tc>
        <w:tc>
          <w:tcPr>
            <w:tcW w:w="0" w:type="auto"/>
          </w:tcPr>
          <w:p w14:paraId="76C93538" w14:textId="77777777" w:rsidR="00E25CF6" w:rsidRDefault="00E25CF6" w:rsidP="00E25CF6">
            <w:pPr>
              <w:spacing w:line="240" w:lineRule="auto"/>
              <w:jc w:val="right"/>
            </w:pPr>
          </w:p>
        </w:tc>
        <w:tc>
          <w:tcPr>
            <w:tcW w:w="0" w:type="auto"/>
          </w:tcPr>
          <w:p w14:paraId="200B9F7B" w14:textId="77777777" w:rsidR="00E25CF6" w:rsidRDefault="00E25CF6" w:rsidP="00E25CF6">
            <w:pPr>
              <w:spacing w:line="240" w:lineRule="auto"/>
              <w:jc w:val="right"/>
            </w:pPr>
          </w:p>
        </w:tc>
        <w:tc>
          <w:tcPr>
            <w:tcW w:w="0" w:type="auto"/>
          </w:tcPr>
          <w:p w14:paraId="78F1E827" w14:textId="77777777" w:rsidR="00E25CF6" w:rsidRDefault="00E25CF6" w:rsidP="00E25CF6">
            <w:pPr>
              <w:spacing w:line="240" w:lineRule="auto"/>
            </w:pPr>
          </w:p>
        </w:tc>
        <w:tc>
          <w:tcPr>
            <w:tcW w:w="0" w:type="auto"/>
          </w:tcPr>
          <w:p w14:paraId="73642264" w14:textId="77777777" w:rsidR="00E25CF6" w:rsidRDefault="00E25CF6" w:rsidP="00E25CF6">
            <w:pPr>
              <w:spacing w:line="240" w:lineRule="auto"/>
            </w:pPr>
          </w:p>
        </w:tc>
      </w:tr>
      <w:tr w:rsidR="00E25CF6" w14:paraId="5ABA3D68" w14:textId="77777777" w:rsidTr="003E061D">
        <w:tc>
          <w:tcPr>
            <w:tcW w:w="0" w:type="auto"/>
            <w:vMerge w:val="restart"/>
          </w:tcPr>
          <w:p w14:paraId="4D5319A0" w14:textId="260D68CE" w:rsidR="00E25CF6" w:rsidRPr="00CD1056" w:rsidRDefault="00E25CF6" w:rsidP="00E25CF6">
            <w:r w:rsidRPr="00CD1056">
              <w:t>Fixed +0.5s TC</w:t>
            </w:r>
          </w:p>
        </w:tc>
        <w:tc>
          <w:tcPr>
            <w:tcW w:w="0" w:type="auto"/>
          </w:tcPr>
          <w:p w14:paraId="080AEF56" w14:textId="77777777" w:rsidR="00E25CF6" w:rsidRDefault="00E25CF6" w:rsidP="00E25CF6">
            <w:r>
              <w:t>Mike (theoretical)</w:t>
            </w:r>
          </w:p>
        </w:tc>
        <w:tc>
          <w:tcPr>
            <w:tcW w:w="0" w:type="auto"/>
          </w:tcPr>
          <w:p w14:paraId="268C7269" w14:textId="77777777" w:rsidR="00E25CF6" w:rsidRDefault="00E25CF6" w:rsidP="00E25CF6">
            <w:pPr>
              <w:jc w:val="right"/>
            </w:pPr>
            <w:r>
              <w:t>11.29</w:t>
            </w:r>
          </w:p>
        </w:tc>
        <w:tc>
          <w:tcPr>
            <w:tcW w:w="0" w:type="auto"/>
          </w:tcPr>
          <w:p w14:paraId="750DFA83" w14:textId="77777777" w:rsidR="00E25CF6" w:rsidRDefault="00E25CF6" w:rsidP="00E25CF6">
            <w:pPr>
              <w:jc w:val="right"/>
            </w:pPr>
            <w:r>
              <w:t>2.79</w:t>
            </w:r>
          </w:p>
        </w:tc>
        <w:tc>
          <w:tcPr>
            <w:tcW w:w="0" w:type="auto"/>
          </w:tcPr>
          <w:p w14:paraId="345061A9" w14:textId="77777777" w:rsidR="00E25CF6" w:rsidRDefault="00E25CF6" w:rsidP="00E25CF6">
            <w:pPr>
              <w:jc w:val="right"/>
            </w:pPr>
            <w:r>
              <w:t>4.05</w:t>
            </w:r>
          </w:p>
        </w:tc>
        <w:tc>
          <w:tcPr>
            <w:tcW w:w="0" w:type="auto"/>
          </w:tcPr>
          <w:p w14:paraId="0ABF63CB" w14:textId="77777777" w:rsidR="00E25CF6" w:rsidRDefault="00E25CF6" w:rsidP="00E25CF6">
            <w:pPr>
              <w:jc w:val="right"/>
            </w:pPr>
            <w:r>
              <w:t>11.4</w:t>
            </w:r>
          </w:p>
        </w:tc>
        <w:tc>
          <w:tcPr>
            <w:tcW w:w="0" w:type="auto"/>
          </w:tcPr>
          <w:p w14:paraId="6B641C97" w14:textId="77777777" w:rsidR="00E25CF6" w:rsidRDefault="00E25CF6" w:rsidP="00E25CF6"/>
        </w:tc>
        <w:tc>
          <w:tcPr>
            <w:tcW w:w="0" w:type="auto"/>
          </w:tcPr>
          <w:p w14:paraId="7AA9AF62" w14:textId="77777777" w:rsidR="00E25CF6" w:rsidRDefault="00E25CF6" w:rsidP="00E25CF6"/>
        </w:tc>
      </w:tr>
      <w:tr w:rsidR="00E25CF6" w14:paraId="3506E9BD" w14:textId="77777777" w:rsidTr="003E061D">
        <w:tc>
          <w:tcPr>
            <w:tcW w:w="0" w:type="auto"/>
            <w:vMerge/>
          </w:tcPr>
          <w:p w14:paraId="35D2B3E5" w14:textId="4E555B68" w:rsidR="00E25CF6" w:rsidRPr="00CD1056" w:rsidRDefault="00E25CF6" w:rsidP="00E25CF6"/>
        </w:tc>
        <w:tc>
          <w:tcPr>
            <w:tcW w:w="0" w:type="auto"/>
          </w:tcPr>
          <w:p w14:paraId="6F4C2E5B" w14:textId="77777777" w:rsidR="00E25CF6" w:rsidRDefault="00E25CF6" w:rsidP="00E25CF6">
            <w:r>
              <w:t>Phil (flying start)</w:t>
            </w:r>
          </w:p>
        </w:tc>
        <w:tc>
          <w:tcPr>
            <w:tcW w:w="0" w:type="auto"/>
          </w:tcPr>
          <w:p w14:paraId="589B54EA" w14:textId="77777777" w:rsidR="00E25CF6" w:rsidRDefault="00E25CF6" w:rsidP="00E25CF6">
            <w:pPr>
              <w:jc w:val="right"/>
            </w:pPr>
            <w:r>
              <w:t>9.62</w:t>
            </w:r>
          </w:p>
        </w:tc>
        <w:tc>
          <w:tcPr>
            <w:tcW w:w="0" w:type="auto"/>
          </w:tcPr>
          <w:p w14:paraId="5A157896" w14:textId="77777777" w:rsidR="00E25CF6" w:rsidRDefault="00E25CF6" w:rsidP="00E25CF6">
            <w:pPr>
              <w:jc w:val="right"/>
            </w:pPr>
            <w:r>
              <w:t>1.61</w:t>
            </w:r>
          </w:p>
        </w:tc>
        <w:tc>
          <w:tcPr>
            <w:tcW w:w="0" w:type="auto"/>
          </w:tcPr>
          <w:p w14:paraId="04BFFBB2" w14:textId="77777777" w:rsidR="00E25CF6" w:rsidRDefault="00E25CF6" w:rsidP="00E25CF6">
            <w:pPr>
              <w:jc w:val="right"/>
            </w:pPr>
            <w:r>
              <w:t>5.98</w:t>
            </w:r>
          </w:p>
        </w:tc>
        <w:tc>
          <w:tcPr>
            <w:tcW w:w="0" w:type="auto"/>
          </w:tcPr>
          <w:p w14:paraId="5427900A" w14:textId="77777777" w:rsidR="00E25CF6" w:rsidRDefault="00E25CF6" w:rsidP="00E25CF6">
            <w:pPr>
              <w:jc w:val="right"/>
            </w:pPr>
            <w:r>
              <w:t>14.4</w:t>
            </w:r>
          </w:p>
        </w:tc>
        <w:tc>
          <w:tcPr>
            <w:tcW w:w="0" w:type="auto"/>
          </w:tcPr>
          <w:p w14:paraId="0CCDA834" w14:textId="77777777" w:rsidR="00E25CF6" w:rsidRDefault="00E25CF6" w:rsidP="00E25CF6"/>
        </w:tc>
        <w:tc>
          <w:tcPr>
            <w:tcW w:w="0" w:type="auto"/>
          </w:tcPr>
          <w:p w14:paraId="48BA7AD4" w14:textId="77777777" w:rsidR="00E25CF6" w:rsidRDefault="00E25CF6" w:rsidP="00E25CF6"/>
        </w:tc>
      </w:tr>
      <w:tr w:rsidR="00E25CF6" w14:paraId="002BCA2D" w14:textId="77777777" w:rsidTr="003E061D">
        <w:tc>
          <w:tcPr>
            <w:tcW w:w="0" w:type="auto"/>
            <w:vMerge/>
          </w:tcPr>
          <w:p w14:paraId="6541BF84" w14:textId="0FB2F4C1" w:rsidR="00E25CF6" w:rsidRPr="00CD1056" w:rsidRDefault="00E25CF6" w:rsidP="00E25CF6"/>
        </w:tc>
        <w:tc>
          <w:tcPr>
            <w:tcW w:w="0" w:type="auto"/>
          </w:tcPr>
          <w:p w14:paraId="265D0C36" w14:textId="77777777" w:rsidR="00E25CF6" w:rsidRDefault="00E25CF6" w:rsidP="00E25CF6">
            <w:r>
              <w:t>John (gunfire)</w:t>
            </w:r>
          </w:p>
        </w:tc>
        <w:tc>
          <w:tcPr>
            <w:tcW w:w="0" w:type="auto"/>
          </w:tcPr>
          <w:p w14:paraId="5AAA449D" w14:textId="77777777" w:rsidR="00E25CF6" w:rsidRDefault="00E25CF6" w:rsidP="00E25CF6">
            <w:pPr>
              <w:jc w:val="right"/>
            </w:pPr>
            <w:r>
              <w:t>13.67</w:t>
            </w:r>
          </w:p>
        </w:tc>
        <w:tc>
          <w:tcPr>
            <w:tcW w:w="0" w:type="auto"/>
          </w:tcPr>
          <w:p w14:paraId="5117226F" w14:textId="77777777" w:rsidR="00E25CF6" w:rsidRDefault="00E25CF6" w:rsidP="00E25CF6">
            <w:pPr>
              <w:jc w:val="right"/>
            </w:pPr>
            <w:r>
              <w:t>4.26</w:t>
            </w:r>
          </w:p>
        </w:tc>
        <w:tc>
          <w:tcPr>
            <w:tcW w:w="0" w:type="auto"/>
          </w:tcPr>
          <w:p w14:paraId="7F90EFA3" w14:textId="77777777" w:rsidR="00E25CF6" w:rsidRDefault="00E25CF6" w:rsidP="00E25CF6">
            <w:pPr>
              <w:jc w:val="right"/>
            </w:pPr>
            <w:r>
              <w:t>3.21</w:t>
            </w:r>
          </w:p>
        </w:tc>
        <w:tc>
          <w:tcPr>
            <w:tcW w:w="0" w:type="auto"/>
          </w:tcPr>
          <w:p w14:paraId="76462EF5" w14:textId="77777777" w:rsidR="00E25CF6" w:rsidRDefault="00E25CF6" w:rsidP="00E25CF6">
            <w:pPr>
              <w:jc w:val="right"/>
            </w:pPr>
            <w:r>
              <w:t>11.0</w:t>
            </w:r>
          </w:p>
        </w:tc>
        <w:tc>
          <w:tcPr>
            <w:tcW w:w="0" w:type="auto"/>
          </w:tcPr>
          <w:p w14:paraId="7D8458D3" w14:textId="77777777" w:rsidR="00E25CF6" w:rsidRDefault="00E25CF6" w:rsidP="00E25CF6"/>
        </w:tc>
        <w:tc>
          <w:tcPr>
            <w:tcW w:w="0" w:type="auto"/>
          </w:tcPr>
          <w:p w14:paraId="59507F2D" w14:textId="77777777" w:rsidR="00E25CF6" w:rsidRDefault="00E25CF6" w:rsidP="00E25CF6"/>
        </w:tc>
      </w:tr>
      <w:tr w:rsidR="00E25CF6" w14:paraId="687CB50A" w14:textId="77777777" w:rsidTr="003E061D">
        <w:tc>
          <w:tcPr>
            <w:tcW w:w="0" w:type="auto"/>
          </w:tcPr>
          <w:p w14:paraId="557F212C" w14:textId="77777777" w:rsidR="00E25CF6" w:rsidRPr="00CD1056" w:rsidRDefault="00E25CF6" w:rsidP="00E25CF6">
            <w:pPr>
              <w:spacing w:line="240" w:lineRule="auto"/>
            </w:pPr>
          </w:p>
        </w:tc>
        <w:tc>
          <w:tcPr>
            <w:tcW w:w="0" w:type="auto"/>
          </w:tcPr>
          <w:p w14:paraId="092889BA" w14:textId="77777777" w:rsidR="00E25CF6" w:rsidRDefault="00E25CF6" w:rsidP="00E25CF6">
            <w:pPr>
              <w:spacing w:line="240" w:lineRule="auto"/>
            </w:pPr>
          </w:p>
        </w:tc>
        <w:tc>
          <w:tcPr>
            <w:tcW w:w="0" w:type="auto"/>
          </w:tcPr>
          <w:p w14:paraId="733857E5" w14:textId="77777777" w:rsidR="00E25CF6" w:rsidRDefault="00E25CF6" w:rsidP="00E25CF6">
            <w:pPr>
              <w:spacing w:line="240" w:lineRule="auto"/>
              <w:jc w:val="right"/>
            </w:pPr>
          </w:p>
        </w:tc>
        <w:tc>
          <w:tcPr>
            <w:tcW w:w="0" w:type="auto"/>
          </w:tcPr>
          <w:p w14:paraId="5390D64A" w14:textId="77777777" w:rsidR="00E25CF6" w:rsidRDefault="00E25CF6" w:rsidP="00E25CF6">
            <w:pPr>
              <w:spacing w:line="240" w:lineRule="auto"/>
              <w:jc w:val="right"/>
            </w:pPr>
          </w:p>
        </w:tc>
        <w:tc>
          <w:tcPr>
            <w:tcW w:w="0" w:type="auto"/>
          </w:tcPr>
          <w:p w14:paraId="7679B683" w14:textId="77777777" w:rsidR="00E25CF6" w:rsidRDefault="00E25CF6" w:rsidP="00E25CF6">
            <w:pPr>
              <w:spacing w:line="240" w:lineRule="auto"/>
              <w:jc w:val="right"/>
            </w:pPr>
          </w:p>
        </w:tc>
        <w:tc>
          <w:tcPr>
            <w:tcW w:w="0" w:type="auto"/>
          </w:tcPr>
          <w:p w14:paraId="365BB36E" w14:textId="77777777" w:rsidR="00E25CF6" w:rsidRDefault="00E25CF6" w:rsidP="00E25CF6">
            <w:pPr>
              <w:spacing w:line="240" w:lineRule="auto"/>
              <w:jc w:val="right"/>
            </w:pPr>
          </w:p>
        </w:tc>
        <w:tc>
          <w:tcPr>
            <w:tcW w:w="0" w:type="auto"/>
          </w:tcPr>
          <w:p w14:paraId="76FF55E7" w14:textId="77777777" w:rsidR="00E25CF6" w:rsidRDefault="00E25CF6" w:rsidP="00E25CF6">
            <w:pPr>
              <w:spacing w:line="240" w:lineRule="auto"/>
            </w:pPr>
          </w:p>
        </w:tc>
        <w:tc>
          <w:tcPr>
            <w:tcW w:w="0" w:type="auto"/>
          </w:tcPr>
          <w:p w14:paraId="3C8F820B" w14:textId="77777777" w:rsidR="00E25CF6" w:rsidRDefault="00E25CF6" w:rsidP="00E25CF6">
            <w:pPr>
              <w:spacing w:line="240" w:lineRule="auto"/>
            </w:pPr>
          </w:p>
        </w:tc>
      </w:tr>
      <w:tr w:rsidR="00E25CF6" w14:paraId="5D896FF0" w14:textId="77777777" w:rsidTr="003E061D">
        <w:tc>
          <w:tcPr>
            <w:tcW w:w="0" w:type="auto"/>
            <w:vMerge w:val="restart"/>
          </w:tcPr>
          <w:p w14:paraId="2AF7D83F" w14:textId="06F92DF0" w:rsidR="00E25CF6" w:rsidRPr="00CD1056" w:rsidRDefault="00E25CF6" w:rsidP="00E25CF6">
            <w:r w:rsidRPr="00CD1056">
              <w:t>Estimated TC</w:t>
            </w:r>
          </w:p>
        </w:tc>
        <w:tc>
          <w:tcPr>
            <w:tcW w:w="0" w:type="auto"/>
          </w:tcPr>
          <w:p w14:paraId="012FAFB3" w14:textId="77777777" w:rsidR="00E25CF6" w:rsidRDefault="00E25CF6" w:rsidP="00E25CF6">
            <w:r>
              <w:t>Mike (theoretical)</w:t>
            </w:r>
          </w:p>
        </w:tc>
        <w:tc>
          <w:tcPr>
            <w:tcW w:w="0" w:type="auto"/>
          </w:tcPr>
          <w:p w14:paraId="1D741A7B" w14:textId="77777777" w:rsidR="00E25CF6" w:rsidRDefault="00E25CF6" w:rsidP="00E25CF6">
            <w:pPr>
              <w:jc w:val="right"/>
            </w:pPr>
            <w:r>
              <w:t>9.04</w:t>
            </w:r>
          </w:p>
        </w:tc>
        <w:tc>
          <w:tcPr>
            <w:tcW w:w="0" w:type="auto"/>
          </w:tcPr>
          <w:p w14:paraId="0A2899DC" w14:textId="77777777" w:rsidR="00E25CF6" w:rsidRDefault="00E25CF6" w:rsidP="00E25CF6">
            <w:pPr>
              <w:jc w:val="right"/>
            </w:pPr>
            <w:r>
              <w:t>1.15</w:t>
            </w:r>
          </w:p>
        </w:tc>
        <w:tc>
          <w:tcPr>
            <w:tcW w:w="0" w:type="auto"/>
          </w:tcPr>
          <w:p w14:paraId="52A33C3D" w14:textId="77777777" w:rsidR="00E25CF6" w:rsidRDefault="00E25CF6" w:rsidP="00E25CF6">
            <w:pPr>
              <w:jc w:val="right"/>
            </w:pPr>
            <w:r>
              <w:t>7.86</w:t>
            </w:r>
          </w:p>
        </w:tc>
        <w:tc>
          <w:tcPr>
            <w:tcW w:w="0" w:type="auto"/>
          </w:tcPr>
          <w:p w14:paraId="5B4AD1E7" w14:textId="77777777" w:rsidR="00E25CF6" w:rsidRDefault="00E25CF6" w:rsidP="00E25CF6">
            <w:pPr>
              <w:jc w:val="right"/>
            </w:pPr>
            <w:r>
              <w:t>17.8</w:t>
            </w:r>
          </w:p>
        </w:tc>
        <w:tc>
          <w:tcPr>
            <w:tcW w:w="0" w:type="auto"/>
          </w:tcPr>
          <w:p w14:paraId="60637610" w14:textId="77777777" w:rsidR="00E25CF6" w:rsidRDefault="00E25CF6" w:rsidP="00E25CF6">
            <w:pPr>
              <w:jc w:val="right"/>
            </w:pPr>
            <w:r>
              <w:t>0.01</w:t>
            </w:r>
          </w:p>
        </w:tc>
        <w:tc>
          <w:tcPr>
            <w:tcW w:w="0" w:type="auto"/>
          </w:tcPr>
          <w:p w14:paraId="62B53A46" w14:textId="77777777" w:rsidR="00E25CF6" w:rsidRDefault="00E25CF6" w:rsidP="00E25CF6"/>
        </w:tc>
      </w:tr>
      <w:tr w:rsidR="00E25CF6" w14:paraId="6BAEF6C8" w14:textId="77777777" w:rsidTr="003E061D">
        <w:tc>
          <w:tcPr>
            <w:tcW w:w="0" w:type="auto"/>
            <w:vMerge/>
          </w:tcPr>
          <w:p w14:paraId="7C98223A" w14:textId="4DA3E808" w:rsidR="00E25CF6" w:rsidRPr="00CD1056" w:rsidRDefault="00E25CF6" w:rsidP="00E25CF6"/>
        </w:tc>
        <w:tc>
          <w:tcPr>
            <w:tcW w:w="0" w:type="auto"/>
          </w:tcPr>
          <w:p w14:paraId="7365F551" w14:textId="77777777" w:rsidR="00E25CF6" w:rsidRDefault="00E25CF6" w:rsidP="00E25CF6">
            <w:r>
              <w:t>Phil (flying start)</w:t>
            </w:r>
          </w:p>
        </w:tc>
        <w:tc>
          <w:tcPr>
            <w:tcW w:w="0" w:type="auto"/>
          </w:tcPr>
          <w:p w14:paraId="29811425" w14:textId="77777777" w:rsidR="00E25CF6" w:rsidRDefault="00E25CF6" w:rsidP="00E25CF6">
            <w:pPr>
              <w:jc w:val="right"/>
            </w:pPr>
            <w:r>
              <w:t>9.00</w:t>
            </w:r>
          </w:p>
        </w:tc>
        <w:tc>
          <w:tcPr>
            <w:tcW w:w="0" w:type="auto"/>
          </w:tcPr>
          <w:p w14:paraId="57EEA2B0" w14:textId="77777777" w:rsidR="00E25CF6" w:rsidRDefault="00E25CF6" w:rsidP="00E25CF6">
            <w:pPr>
              <w:jc w:val="right"/>
            </w:pPr>
            <w:r>
              <w:t>1.08</w:t>
            </w:r>
          </w:p>
        </w:tc>
        <w:tc>
          <w:tcPr>
            <w:tcW w:w="0" w:type="auto"/>
          </w:tcPr>
          <w:p w14:paraId="78E40C35" w14:textId="77777777" w:rsidR="00E25CF6" w:rsidRDefault="00E25CF6" w:rsidP="00E25CF6">
            <w:pPr>
              <w:jc w:val="right"/>
            </w:pPr>
            <w:r>
              <w:t>8.35</w:t>
            </w:r>
          </w:p>
        </w:tc>
        <w:tc>
          <w:tcPr>
            <w:tcW w:w="0" w:type="auto"/>
          </w:tcPr>
          <w:p w14:paraId="5FB53806" w14:textId="77777777" w:rsidR="00E25CF6" w:rsidRDefault="00E25CF6" w:rsidP="00E25CF6">
            <w:pPr>
              <w:jc w:val="right"/>
            </w:pPr>
            <w:r>
              <w:t>18.8</w:t>
            </w:r>
          </w:p>
        </w:tc>
        <w:tc>
          <w:tcPr>
            <w:tcW w:w="0" w:type="auto"/>
          </w:tcPr>
          <w:p w14:paraId="4633383D" w14:textId="77777777" w:rsidR="00E25CF6" w:rsidRDefault="00E25CF6" w:rsidP="00E25CF6">
            <w:pPr>
              <w:jc w:val="right"/>
            </w:pPr>
            <w:r>
              <w:t>0.28</w:t>
            </w:r>
          </w:p>
        </w:tc>
        <w:tc>
          <w:tcPr>
            <w:tcW w:w="0" w:type="auto"/>
          </w:tcPr>
          <w:p w14:paraId="360151E1" w14:textId="77777777" w:rsidR="00E25CF6" w:rsidRDefault="00E25CF6" w:rsidP="00E25CF6"/>
        </w:tc>
      </w:tr>
      <w:tr w:rsidR="00E25CF6" w14:paraId="01E8CB59" w14:textId="77777777" w:rsidTr="003E061D">
        <w:tc>
          <w:tcPr>
            <w:tcW w:w="0" w:type="auto"/>
            <w:vMerge/>
          </w:tcPr>
          <w:p w14:paraId="323E52E3" w14:textId="5F3DEAE0" w:rsidR="00E25CF6" w:rsidRPr="00CD1056" w:rsidRDefault="00E25CF6" w:rsidP="00E25CF6"/>
        </w:tc>
        <w:tc>
          <w:tcPr>
            <w:tcW w:w="0" w:type="auto"/>
          </w:tcPr>
          <w:p w14:paraId="1BFEAE9A" w14:textId="77777777" w:rsidR="00E25CF6" w:rsidRDefault="00E25CF6" w:rsidP="00E25CF6">
            <w:r>
              <w:t>John (gunfire)</w:t>
            </w:r>
          </w:p>
        </w:tc>
        <w:tc>
          <w:tcPr>
            <w:tcW w:w="0" w:type="auto"/>
          </w:tcPr>
          <w:p w14:paraId="147CFF26" w14:textId="77777777" w:rsidR="00E25CF6" w:rsidRDefault="00E25CF6" w:rsidP="00E25CF6">
            <w:pPr>
              <w:jc w:val="right"/>
            </w:pPr>
            <w:r>
              <w:t>9.04</w:t>
            </w:r>
          </w:p>
        </w:tc>
        <w:tc>
          <w:tcPr>
            <w:tcW w:w="0" w:type="auto"/>
          </w:tcPr>
          <w:p w14:paraId="1A5506EF" w14:textId="77777777" w:rsidR="00E25CF6" w:rsidRDefault="00E25CF6" w:rsidP="00E25CF6">
            <w:pPr>
              <w:jc w:val="right"/>
            </w:pPr>
            <w:r>
              <w:t>1.15</w:t>
            </w:r>
          </w:p>
        </w:tc>
        <w:tc>
          <w:tcPr>
            <w:tcW w:w="0" w:type="auto"/>
          </w:tcPr>
          <w:p w14:paraId="4AF7C628" w14:textId="77777777" w:rsidR="00E25CF6" w:rsidRDefault="00E25CF6" w:rsidP="00E25CF6">
            <w:pPr>
              <w:jc w:val="right"/>
            </w:pPr>
            <w:r>
              <w:t>7.86</w:t>
            </w:r>
          </w:p>
        </w:tc>
        <w:tc>
          <w:tcPr>
            <w:tcW w:w="0" w:type="auto"/>
          </w:tcPr>
          <w:p w14:paraId="1E79C360" w14:textId="77777777" w:rsidR="00E25CF6" w:rsidRDefault="00E25CF6" w:rsidP="00E25CF6">
            <w:pPr>
              <w:jc w:val="right"/>
            </w:pPr>
            <w:r>
              <w:t>17.8</w:t>
            </w:r>
          </w:p>
        </w:tc>
        <w:tc>
          <w:tcPr>
            <w:tcW w:w="0" w:type="auto"/>
          </w:tcPr>
          <w:p w14:paraId="4049015B" w14:textId="77777777" w:rsidR="00E25CF6" w:rsidRDefault="00E25CF6" w:rsidP="00E25CF6">
            <w:pPr>
              <w:jc w:val="right"/>
            </w:pPr>
            <w:r>
              <w:t>-0.19</w:t>
            </w:r>
          </w:p>
        </w:tc>
        <w:tc>
          <w:tcPr>
            <w:tcW w:w="0" w:type="auto"/>
          </w:tcPr>
          <w:p w14:paraId="4BC5E4D6" w14:textId="77777777" w:rsidR="00E25CF6" w:rsidRDefault="00E25CF6" w:rsidP="00E25CF6"/>
        </w:tc>
      </w:tr>
      <w:tr w:rsidR="00E25CF6" w14:paraId="4E1F2E4D" w14:textId="77777777" w:rsidTr="003E061D">
        <w:tc>
          <w:tcPr>
            <w:tcW w:w="0" w:type="auto"/>
          </w:tcPr>
          <w:p w14:paraId="4D1B03BE" w14:textId="77777777" w:rsidR="00E25CF6" w:rsidRPr="00CD1056" w:rsidRDefault="00E25CF6" w:rsidP="00E25CF6">
            <w:pPr>
              <w:spacing w:line="240" w:lineRule="auto"/>
            </w:pPr>
          </w:p>
        </w:tc>
        <w:tc>
          <w:tcPr>
            <w:tcW w:w="0" w:type="auto"/>
          </w:tcPr>
          <w:p w14:paraId="206B6538" w14:textId="77777777" w:rsidR="00E25CF6" w:rsidRDefault="00E25CF6" w:rsidP="00E25CF6">
            <w:pPr>
              <w:spacing w:line="240" w:lineRule="auto"/>
            </w:pPr>
          </w:p>
        </w:tc>
        <w:tc>
          <w:tcPr>
            <w:tcW w:w="0" w:type="auto"/>
          </w:tcPr>
          <w:p w14:paraId="5316DCF9" w14:textId="77777777" w:rsidR="00E25CF6" w:rsidRDefault="00E25CF6" w:rsidP="00E25CF6">
            <w:pPr>
              <w:spacing w:line="240" w:lineRule="auto"/>
              <w:jc w:val="right"/>
            </w:pPr>
          </w:p>
        </w:tc>
        <w:tc>
          <w:tcPr>
            <w:tcW w:w="0" w:type="auto"/>
          </w:tcPr>
          <w:p w14:paraId="2F282F2C" w14:textId="77777777" w:rsidR="00E25CF6" w:rsidRDefault="00E25CF6" w:rsidP="00E25CF6">
            <w:pPr>
              <w:spacing w:line="240" w:lineRule="auto"/>
              <w:jc w:val="right"/>
            </w:pPr>
          </w:p>
        </w:tc>
        <w:tc>
          <w:tcPr>
            <w:tcW w:w="0" w:type="auto"/>
          </w:tcPr>
          <w:p w14:paraId="33A68859" w14:textId="77777777" w:rsidR="00E25CF6" w:rsidRDefault="00E25CF6" w:rsidP="00E25CF6">
            <w:pPr>
              <w:spacing w:line="240" w:lineRule="auto"/>
              <w:jc w:val="right"/>
            </w:pPr>
          </w:p>
        </w:tc>
        <w:tc>
          <w:tcPr>
            <w:tcW w:w="0" w:type="auto"/>
          </w:tcPr>
          <w:p w14:paraId="16C97E40" w14:textId="77777777" w:rsidR="00E25CF6" w:rsidRDefault="00E25CF6" w:rsidP="00E25CF6">
            <w:pPr>
              <w:spacing w:line="240" w:lineRule="auto"/>
              <w:jc w:val="right"/>
            </w:pPr>
          </w:p>
        </w:tc>
        <w:tc>
          <w:tcPr>
            <w:tcW w:w="0" w:type="auto"/>
          </w:tcPr>
          <w:p w14:paraId="4AFD0E67" w14:textId="77777777" w:rsidR="00E25CF6" w:rsidRDefault="00E25CF6" w:rsidP="00E25CF6">
            <w:pPr>
              <w:spacing w:line="240" w:lineRule="auto"/>
              <w:jc w:val="right"/>
            </w:pPr>
          </w:p>
        </w:tc>
        <w:tc>
          <w:tcPr>
            <w:tcW w:w="0" w:type="auto"/>
          </w:tcPr>
          <w:p w14:paraId="691E6540" w14:textId="77777777" w:rsidR="00E25CF6" w:rsidRDefault="00E25CF6" w:rsidP="00E25CF6">
            <w:pPr>
              <w:spacing w:line="240" w:lineRule="auto"/>
            </w:pPr>
          </w:p>
        </w:tc>
      </w:tr>
      <w:tr w:rsidR="00E25CF6" w14:paraId="7E5A2E8F" w14:textId="77777777" w:rsidTr="003E061D">
        <w:tc>
          <w:tcPr>
            <w:tcW w:w="0" w:type="auto"/>
            <w:vMerge w:val="restart"/>
          </w:tcPr>
          <w:p w14:paraId="5ACDD47F" w14:textId="78BCAE3D" w:rsidR="00E25CF6" w:rsidRPr="00CD1056" w:rsidRDefault="00E25CF6" w:rsidP="00E25CF6">
            <w:r w:rsidRPr="00CD1056">
              <w:t>Estimated FD</w:t>
            </w:r>
          </w:p>
        </w:tc>
        <w:tc>
          <w:tcPr>
            <w:tcW w:w="0" w:type="auto"/>
          </w:tcPr>
          <w:p w14:paraId="255DEAB3" w14:textId="77777777" w:rsidR="00E25CF6" w:rsidRDefault="00E25CF6" w:rsidP="00E25CF6">
            <w:r>
              <w:t>Mike (theoretical)</w:t>
            </w:r>
          </w:p>
        </w:tc>
        <w:tc>
          <w:tcPr>
            <w:tcW w:w="0" w:type="auto"/>
          </w:tcPr>
          <w:p w14:paraId="1F01A85A" w14:textId="77777777" w:rsidR="00E25CF6" w:rsidRDefault="00E25CF6" w:rsidP="00E25CF6">
            <w:pPr>
              <w:jc w:val="right"/>
            </w:pPr>
            <w:r>
              <w:t>9.04</w:t>
            </w:r>
          </w:p>
        </w:tc>
        <w:tc>
          <w:tcPr>
            <w:tcW w:w="0" w:type="auto"/>
          </w:tcPr>
          <w:p w14:paraId="1DA43793" w14:textId="77777777" w:rsidR="00E25CF6" w:rsidRDefault="00E25CF6" w:rsidP="00E25CF6">
            <w:pPr>
              <w:jc w:val="right"/>
            </w:pPr>
            <w:r>
              <w:t>1.15</w:t>
            </w:r>
          </w:p>
        </w:tc>
        <w:tc>
          <w:tcPr>
            <w:tcW w:w="0" w:type="auto"/>
          </w:tcPr>
          <w:p w14:paraId="3FF4C2B1" w14:textId="77777777" w:rsidR="00E25CF6" w:rsidRDefault="00E25CF6" w:rsidP="00E25CF6">
            <w:pPr>
              <w:jc w:val="right"/>
            </w:pPr>
            <w:r>
              <w:t>7.86</w:t>
            </w:r>
          </w:p>
        </w:tc>
        <w:tc>
          <w:tcPr>
            <w:tcW w:w="0" w:type="auto"/>
          </w:tcPr>
          <w:p w14:paraId="2BDDD44C" w14:textId="77777777" w:rsidR="00E25CF6" w:rsidRDefault="00E25CF6" w:rsidP="00E25CF6">
            <w:pPr>
              <w:jc w:val="right"/>
            </w:pPr>
            <w:r>
              <w:t>17.8</w:t>
            </w:r>
          </w:p>
        </w:tc>
        <w:tc>
          <w:tcPr>
            <w:tcW w:w="0" w:type="auto"/>
          </w:tcPr>
          <w:p w14:paraId="782632D6" w14:textId="77777777" w:rsidR="00E25CF6" w:rsidRDefault="00E25CF6" w:rsidP="00E25CF6"/>
        </w:tc>
        <w:tc>
          <w:tcPr>
            <w:tcW w:w="0" w:type="auto"/>
          </w:tcPr>
          <w:p w14:paraId="6C7923AA" w14:textId="77777777" w:rsidR="00E25CF6" w:rsidRDefault="00E25CF6" w:rsidP="00E25CF6">
            <w:pPr>
              <w:jc w:val="right"/>
            </w:pPr>
            <w:r>
              <w:t>0.00</w:t>
            </w:r>
          </w:p>
        </w:tc>
      </w:tr>
      <w:tr w:rsidR="00E25CF6" w14:paraId="6E3F504C" w14:textId="77777777" w:rsidTr="00BE112C">
        <w:tc>
          <w:tcPr>
            <w:tcW w:w="0" w:type="auto"/>
            <w:vMerge/>
          </w:tcPr>
          <w:p w14:paraId="64B92340" w14:textId="218CC46A" w:rsidR="00E25CF6" w:rsidRDefault="00E25CF6" w:rsidP="00E25CF6"/>
        </w:tc>
        <w:tc>
          <w:tcPr>
            <w:tcW w:w="0" w:type="auto"/>
          </w:tcPr>
          <w:p w14:paraId="2D8A3F78" w14:textId="77777777" w:rsidR="00E25CF6" w:rsidRDefault="00E25CF6" w:rsidP="00E25CF6">
            <w:r>
              <w:t>Phil (flying start)</w:t>
            </w:r>
          </w:p>
        </w:tc>
        <w:tc>
          <w:tcPr>
            <w:tcW w:w="0" w:type="auto"/>
          </w:tcPr>
          <w:p w14:paraId="2BB1A3AE" w14:textId="77777777" w:rsidR="00E25CF6" w:rsidRDefault="00E25CF6" w:rsidP="00E25CF6">
            <w:pPr>
              <w:jc w:val="right"/>
            </w:pPr>
            <w:r>
              <w:t>9.03</w:t>
            </w:r>
          </w:p>
        </w:tc>
        <w:tc>
          <w:tcPr>
            <w:tcW w:w="0" w:type="auto"/>
          </w:tcPr>
          <w:p w14:paraId="58E10FD1" w14:textId="77777777" w:rsidR="00E25CF6" w:rsidRDefault="00E25CF6" w:rsidP="00E25CF6">
            <w:pPr>
              <w:jc w:val="right"/>
            </w:pPr>
            <w:r>
              <w:t>1.16</w:t>
            </w:r>
          </w:p>
        </w:tc>
        <w:tc>
          <w:tcPr>
            <w:tcW w:w="0" w:type="auto"/>
          </w:tcPr>
          <w:p w14:paraId="4D28BB50" w14:textId="77777777" w:rsidR="00E25CF6" w:rsidRDefault="00E25CF6" w:rsidP="00E25CF6">
            <w:pPr>
              <w:jc w:val="right"/>
            </w:pPr>
            <w:r>
              <w:t>7.82</w:t>
            </w:r>
          </w:p>
        </w:tc>
        <w:tc>
          <w:tcPr>
            <w:tcW w:w="0" w:type="auto"/>
          </w:tcPr>
          <w:p w14:paraId="2EA6C59A" w14:textId="77777777" w:rsidR="00E25CF6" w:rsidRDefault="00E25CF6" w:rsidP="00E25CF6">
            <w:pPr>
              <w:jc w:val="right"/>
            </w:pPr>
            <w:r>
              <w:t>17.7</w:t>
            </w:r>
          </w:p>
        </w:tc>
        <w:tc>
          <w:tcPr>
            <w:tcW w:w="0" w:type="auto"/>
          </w:tcPr>
          <w:p w14:paraId="4EF7811B" w14:textId="77777777" w:rsidR="00E25CF6" w:rsidRDefault="00E25CF6" w:rsidP="00E25CF6"/>
        </w:tc>
        <w:tc>
          <w:tcPr>
            <w:tcW w:w="0" w:type="auto"/>
          </w:tcPr>
          <w:p w14:paraId="0820D2B0" w14:textId="77777777" w:rsidR="00E25CF6" w:rsidRDefault="00E25CF6" w:rsidP="00E25CF6">
            <w:pPr>
              <w:jc w:val="right"/>
            </w:pPr>
            <w:r>
              <w:t>0.54</w:t>
            </w:r>
          </w:p>
        </w:tc>
      </w:tr>
      <w:tr w:rsidR="00E25CF6" w14:paraId="1762C72A" w14:textId="77777777" w:rsidTr="00BE112C">
        <w:tc>
          <w:tcPr>
            <w:tcW w:w="0" w:type="auto"/>
            <w:vMerge/>
            <w:tcBorders>
              <w:bottom w:val="single" w:sz="18" w:space="0" w:color="auto"/>
            </w:tcBorders>
          </w:tcPr>
          <w:p w14:paraId="0DF873D1" w14:textId="614B6833" w:rsidR="00E25CF6" w:rsidRDefault="00E25CF6" w:rsidP="00E25CF6"/>
        </w:tc>
        <w:tc>
          <w:tcPr>
            <w:tcW w:w="0" w:type="auto"/>
            <w:tcBorders>
              <w:bottom w:val="single" w:sz="18" w:space="0" w:color="auto"/>
            </w:tcBorders>
          </w:tcPr>
          <w:p w14:paraId="0F7FC450" w14:textId="6B0CFA9B" w:rsidR="00E25CF6" w:rsidRDefault="00E25CF6" w:rsidP="00E25CF6">
            <w:r>
              <w:t>John (gunfire)</w:t>
            </w:r>
            <w:r w:rsidR="00D20CC2">
              <w:rPr>
                <w:rStyle w:val="FootnoteReference"/>
              </w:rPr>
              <w:footnoteReference w:id="1"/>
            </w:r>
          </w:p>
        </w:tc>
        <w:tc>
          <w:tcPr>
            <w:tcW w:w="0" w:type="auto"/>
            <w:tcBorders>
              <w:bottom w:val="single" w:sz="18" w:space="0" w:color="auto"/>
            </w:tcBorders>
          </w:tcPr>
          <w:p w14:paraId="339AEB0F" w14:textId="77777777" w:rsidR="00E25CF6" w:rsidRDefault="00E25CF6" w:rsidP="00E25CF6"/>
        </w:tc>
        <w:tc>
          <w:tcPr>
            <w:tcW w:w="0" w:type="auto"/>
            <w:tcBorders>
              <w:bottom w:val="single" w:sz="18" w:space="0" w:color="auto"/>
            </w:tcBorders>
          </w:tcPr>
          <w:p w14:paraId="5938688D" w14:textId="77777777" w:rsidR="00E25CF6" w:rsidRDefault="00E25CF6" w:rsidP="00E25CF6"/>
        </w:tc>
        <w:tc>
          <w:tcPr>
            <w:tcW w:w="0" w:type="auto"/>
            <w:tcBorders>
              <w:bottom w:val="single" w:sz="18" w:space="0" w:color="auto"/>
            </w:tcBorders>
          </w:tcPr>
          <w:p w14:paraId="640FDBB6" w14:textId="77777777" w:rsidR="00E25CF6" w:rsidRDefault="00E25CF6" w:rsidP="00E25CF6"/>
        </w:tc>
        <w:tc>
          <w:tcPr>
            <w:tcW w:w="0" w:type="auto"/>
            <w:tcBorders>
              <w:bottom w:val="single" w:sz="18" w:space="0" w:color="auto"/>
            </w:tcBorders>
          </w:tcPr>
          <w:p w14:paraId="4F6CC3EF" w14:textId="77777777" w:rsidR="00E25CF6" w:rsidRDefault="00E25CF6" w:rsidP="00E25CF6"/>
        </w:tc>
        <w:tc>
          <w:tcPr>
            <w:tcW w:w="0" w:type="auto"/>
            <w:tcBorders>
              <w:bottom w:val="single" w:sz="18" w:space="0" w:color="auto"/>
            </w:tcBorders>
          </w:tcPr>
          <w:p w14:paraId="1AA59A78" w14:textId="77777777" w:rsidR="00E25CF6" w:rsidRDefault="00E25CF6" w:rsidP="00E25CF6"/>
        </w:tc>
        <w:tc>
          <w:tcPr>
            <w:tcW w:w="0" w:type="auto"/>
            <w:tcBorders>
              <w:bottom w:val="single" w:sz="18" w:space="0" w:color="auto"/>
            </w:tcBorders>
          </w:tcPr>
          <w:p w14:paraId="5E239D9F" w14:textId="77777777" w:rsidR="00E25CF6" w:rsidRDefault="00E25CF6" w:rsidP="00E25CF6"/>
        </w:tc>
      </w:tr>
      <w:bookmarkEnd w:id="89"/>
    </w:tbl>
    <w:p w14:paraId="66AB719F" w14:textId="7C0BE410" w:rsidR="00DB0563" w:rsidRDefault="00DB0563" w:rsidP="00E25CF6"/>
    <w:p w14:paraId="6F3940E8" w14:textId="77777777" w:rsidR="00DB0563" w:rsidRDefault="00DB0563">
      <w:pPr>
        <w:spacing w:line="240" w:lineRule="auto"/>
      </w:pPr>
      <w:r>
        <w:br w:type="page"/>
      </w:r>
    </w:p>
    <w:p w14:paraId="027BF14E" w14:textId="77777777" w:rsidR="00DB0563" w:rsidRDefault="00DB0563" w:rsidP="00DB0563">
      <w:bookmarkStart w:id="90" w:name="tbl-not-fitted"/>
      <w:r w:rsidRPr="00DB0563">
        <w:rPr>
          <w:b/>
          <w:bCs/>
        </w:rPr>
        <w:lastRenderedPageBreak/>
        <w:t>Table 4</w:t>
      </w:r>
      <w:r>
        <w:t xml:space="preserve">: Failed model fittings for the </w:t>
      </w:r>
      <w:r>
        <w:rPr>
          <w:i/>
          <w:iCs/>
        </w:rPr>
        <w:t>Estimated FD</w:t>
      </w:r>
      <w:r>
        <w:t xml:space="preserve"> model</w:t>
      </w:r>
    </w:p>
    <w:tbl>
      <w:tblPr>
        <w:tblW w:w="0" w:type="auto"/>
        <w:tblLook w:val="0020" w:firstRow="1" w:lastRow="0" w:firstColumn="0" w:lastColumn="0" w:noHBand="0" w:noVBand="0"/>
        <w:tblCaption w:val="Table 4: Failed model fittings for the Estimated FD model"/>
      </w:tblPr>
      <w:tblGrid>
        <w:gridCol w:w="2190"/>
        <w:gridCol w:w="1196"/>
        <w:gridCol w:w="763"/>
        <w:gridCol w:w="1656"/>
      </w:tblGrid>
      <w:tr w:rsidR="00DB0563" w14:paraId="248E178F" w14:textId="77777777" w:rsidTr="00DB0563">
        <w:trPr>
          <w:tblHeader/>
        </w:trPr>
        <w:tc>
          <w:tcPr>
            <w:tcW w:w="0" w:type="auto"/>
            <w:tcBorders>
              <w:top w:val="single" w:sz="18" w:space="0" w:color="auto"/>
              <w:bottom w:val="single" w:sz="8" w:space="0" w:color="auto"/>
            </w:tcBorders>
          </w:tcPr>
          <w:p w14:paraId="67E4FBE6" w14:textId="77777777" w:rsidR="00DB0563" w:rsidRPr="00DB0563" w:rsidRDefault="00DB0563" w:rsidP="00CD1056">
            <w:pPr>
              <w:spacing w:line="240" w:lineRule="auto"/>
              <w:jc w:val="right"/>
              <w:rPr>
                <w:b/>
                <w:bCs/>
              </w:rPr>
            </w:pPr>
            <w:r w:rsidRPr="00DB0563">
              <w:rPr>
                <w:b/>
                <w:bCs/>
              </w:rPr>
              <w:t>Flying distance (m)</w:t>
            </w:r>
          </w:p>
        </w:tc>
        <w:tc>
          <w:tcPr>
            <w:tcW w:w="0" w:type="auto"/>
            <w:tcBorders>
              <w:top w:val="single" w:sz="18" w:space="0" w:color="auto"/>
              <w:bottom w:val="single" w:sz="8" w:space="0" w:color="auto"/>
            </w:tcBorders>
          </w:tcPr>
          <w:p w14:paraId="56A09A18" w14:textId="77777777" w:rsidR="00DB0563" w:rsidRPr="00DB0563" w:rsidRDefault="00DB0563" w:rsidP="00CD1056">
            <w:pPr>
              <w:spacing w:line="240" w:lineRule="auto"/>
              <w:jc w:val="right"/>
              <w:rPr>
                <w:b/>
                <w:bCs/>
              </w:rPr>
            </w:pPr>
            <w:r w:rsidRPr="00DB0563">
              <w:rPr>
                <w:b/>
                <w:bCs/>
              </w:rPr>
              <w:t>Not fitted</w:t>
            </w:r>
          </w:p>
        </w:tc>
        <w:tc>
          <w:tcPr>
            <w:tcW w:w="0" w:type="auto"/>
            <w:tcBorders>
              <w:top w:val="single" w:sz="18" w:space="0" w:color="auto"/>
              <w:bottom w:val="single" w:sz="8" w:space="0" w:color="auto"/>
            </w:tcBorders>
          </w:tcPr>
          <w:p w14:paraId="6A447F01" w14:textId="77777777" w:rsidR="00DB0563" w:rsidRPr="00DB0563" w:rsidRDefault="00DB0563" w:rsidP="00CD1056">
            <w:pPr>
              <w:spacing w:line="240" w:lineRule="auto"/>
              <w:jc w:val="right"/>
              <w:rPr>
                <w:b/>
                <w:bCs/>
              </w:rPr>
            </w:pPr>
            <w:r w:rsidRPr="00DB0563">
              <w:rPr>
                <w:b/>
                <w:bCs/>
              </w:rPr>
              <w:t>Total</w:t>
            </w:r>
          </w:p>
        </w:tc>
        <w:tc>
          <w:tcPr>
            <w:tcW w:w="0" w:type="auto"/>
            <w:tcBorders>
              <w:top w:val="single" w:sz="18" w:space="0" w:color="auto"/>
              <w:bottom w:val="single" w:sz="8" w:space="0" w:color="auto"/>
            </w:tcBorders>
          </w:tcPr>
          <w:p w14:paraId="60C945F8" w14:textId="77777777" w:rsidR="00DB0563" w:rsidRPr="00DB0563" w:rsidRDefault="00DB0563" w:rsidP="00CD1056">
            <w:pPr>
              <w:spacing w:line="240" w:lineRule="auto"/>
              <w:jc w:val="right"/>
              <w:rPr>
                <w:b/>
                <w:bCs/>
              </w:rPr>
            </w:pPr>
            <w:r w:rsidRPr="00DB0563">
              <w:rPr>
                <w:b/>
                <w:bCs/>
              </w:rPr>
              <w:t>Not fitted (%)</w:t>
            </w:r>
          </w:p>
        </w:tc>
      </w:tr>
      <w:tr w:rsidR="00DB0563" w14:paraId="5BB20024" w14:textId="77777777" w:rsidTr="00DB0563">
        <w:tc>
          <w:tcPr>
            <w:tcW w:w="0" w:type="auto"/>
            <w:tcBorders>
              <w:top w:val="single" w:sz="8" w:space="0" w:color="auto"/>
            </w:tcBorders>
          </w:tcPr>
          <w:p w14:paraId="7A2A81F7" w14:textId="77777777" w:rsidR="00DB0563" w:rsidRDefault="00DB0563" w:rsidP="003E061D">
            <w:pPr>
              <w:jc w:val="right"/>
            </w:pPr>
            <w:r>
              <w:t>0.00</w:t>
            </w:r>
          </w:p>
        </w:tc>
        <w:tc>
          <w:tcPr>
            <w:tcW w:w="0" w:type="auto"/>
            <w:tcBorders>
              <w:top w:val="single" w:sz="8" w:space="0" w:color="auto"/>
            </w:tcBorders>
          </w:tcPr>
          <w:p w14:paraId="4BC8E9B3" w14:textId="77777777" w:rsidR="00DB0563" w:rsidRDefault="00DB0563" w:rsidP="003E061D">
            <w:pPr>
              <w:jc w:val="right"/>
            </w:pPr>
            <w:r>
              <w:t>1765</w:t>
            </w:r>
          </w:p>
        </w:tc>
        <w:tc>
          <w:tcPr>
            <w:tcW w:w="0" w:type="auto"/>
            <w:tcBorders>
              <w:top w:val="single" w:sz="8" w:space="0" w:color="auto"/>
            </w:tcBorders>
          </w:tcPr>
          <w:p w14:paraId="75BA535D" w14:textId="77777777" w:rsidR="00DB0563" w:rsidRDefault="00DB0563" w:rsidP="003E061D">
            <w:pPr>
              <w:jc w:val="right"/>
            </w:pPr>
            <w:r>
              <w:t>6561</w:t>
            </w:r>
          </w:p>
        </w:tc>
        <w:tc>
          <w:tcPr>
            <w:tcW w:w="0" w:type="auto"/>
            <w:tcBorders>
              <w:top w:val="single" w:sz="8" w:space="0" w:color="auto"/>
            </w:tcBorders>
          </w:tcPr>
          <w:p w14:paraId="081D00BD" w14:textId="77777777" w:rsidR="00DB0563" w:rsidRDefault="00DB0563" w:rsidP="003E061D">
            <w:pPr>
              <w:jc w:val="right"/>
            </w:pPr>
            <w:r>
              <w:t>26.90</w:t>
            </w:r>
          </w:p>
        </w:tc>
      </w:tr>
      <w:tr w:rsidR="00DB0563" w14:paraId="6C826EE4" w14:textId="77777777" w:rsidTr="003E061D">
        <w:tc>
          <w:tcPr>
            <w:tcW w:w="0" w:type="auto"/>
          </w:tcPr>
          <w:p w14:paraId="56BC48BB" w14:textId="77777777" w:rsidR="00DB0563" w:rsidRDefault="00DB0563" w:rsidP="003E061D">
            <w:pPr>
              <w:jc w:val="right"/>
            </w:pPr>
            <w:r>
              <w:t>0.01</w:t>
            </w:r>
          </w:p>
        </w:tc>
        <w:tc>
          <w:tcPr>
            <w:tcW w:w="0" w:type="auto"/>
          </w:tcPr>
          <w:p w14:paraId="103F1E1B" w14:textId="77777777" w:rsidR="00DB0563" w:rsidRDefault="00DB0563" w:rsidP="003E061D">
            <w:pPr>
              <w:jc w:val="right"/>
            </w:pPr>
            <w:r>
              <w:t>12</w:t>
            </w:r>
          </w:p>
        </w:tc>
        <w:tc>
          <w:tcPr>
            <w:tcW w:w="0" w:type="auto"/>
          </w:tcPr>
          <w:p w14:paraId="6072A210" w14:textId="77777777" w:rsidR="00DB0563" w:rsidRDefault="00DB0563" w:rsidP="003E061D">
            <w:pPr>
              <w:jc w:val="right"/>
            </w:pPr>
            <w:r>
              <w:t>6561</w:t>
            </w:r>
          </w:p>
        </w:tc>
        <w:tc>
          <w:tcPr>
            <w:tcW w:w="0" w:type="auto"/>
          </w:tcPr>
          <w:p w14:paraId="28C018C1" w14:textId="77777777" w:rsidR="00DB0563" w:rsidRDefault="00DB0563" w:rsidP="003E061D">
            <w:pPr>
              <w:jc w:val="right"/>
            </w:pPr>
            <w:r>
              <w:t>0.18</w:t>
            </w:r>
          </w:p>
        </w:tc>
      </w:tr>
      <w:tr w:rsidR="00DB0563" w14:paraId="618387E7" w14:textId="77777777" w:rsidTr="003E061D">
        <w:tc>
          <w:tcPr>
            <w:tcW w:w="0" w:type="auto"/>
          </w:tcPr>
          <w:p w14:paraId="62E5054E" w14:textId="77777777" w:rsidR="00DB0563" w:rsidRDefault="00DB0563" w:rsidP="003E061D">
            <w:pPr>
              <w:jc w:val="right"/>
            </w:pPr>
            <w:r>
              <w:t>0.02</w:t>
            </w:r>
          </w:p>
        </w:tc>
        <w:tc>
          <w:tcPr>
            <w:tcW w:w="0" w:type="auto"/>
          </w:tcPr>
          <w:p w14:paraId="07097182" w14:textId="77777777" w:rsidR="00DB0563" w:rsidRDefault="00DB0563" w:rsidP="003E061D">
            <w:pPr>
              <w:jc w:val="right"/>
            </w:pPr>
            <w:r>
              <w:t>16</w:t>
            </w:r>
          </w:p>
        </w:tc>
        <w:tc>
          <w:tcPr>
            <w:tcW w:w="0" w:type="auto"/>
          </w:tcPr>
          <w:p w14:paraId="1054387C" w14:textId="77777777" w:rsidR="00DB0563" w:rsidRDefault="00DB0563" w:rsidP="003E061D">
            <w:pPr>
              <w:jc w:val="right"/>
            </w:pPr>
            <w:r>
              <w:t>6561</w:t>
            </w:r>
          </w:p>
        </w:tc>
        <w:tc>
          <w:tcPr>
            <w:tcW w:w="0" w:type="auto"/>
          </w:tcPr>
          <w:p w14:paraId="0A079FA1" w14:textId="77777777" w:rsidR="00DB0563" w:rsidRDefault="00DB0563" w:rsidP="003E061D">
            <w:pPr>
              <w:jc w:val="right"/>
            </w:pPr>
            <w:r>
              <w:t>0.24</w:t>
            </w:r>
          </w:p>
        </w:tc>
      </w:tr>
      <w:tr w:rsidR="00DB0563" w14:paraId="41A6736D" w14:textId="77777777" w:rsidTr="003E061D">
        <w:tc>
          <w:tcPr>
            <w:tcW w:w="0" w:type="auto"/>
          </w:tcPr>
          <w:p w14:paraId="0E018D66" w14:textId="77777777" w:rsidR="00DB0563" w:rsidRDefault="00DB0563" w:rsidP="003E061D">
            <w:pPr>
              <w:jc w:val="right"/>
            </w:pPr>
            <w:r>
              <w:t>0.03</w:t>
            </w:r>
          </w:p>
        </w:tc>
        <w:tc>
          <w:tcPr>
            <w:tcW w:w="0" w:type="auto"/>
          </w:tcPr>
          <w:p w14:paraId="6C9A4BC8" w14:textId="77777777" w:rsidR="00DB0563" w:rsidRDefault="00DB0563" w:rsidP="003E061D">
            <w:pPr>
              <w:jc w:val="right"/>
            </w:pPr>
            <w:r>
              <w:t>10</w:t>
            </w:r>
          </w:p>
        </w:tc>
        <w:tc>
          <w:tcPr>
            <w:tcW w:w="0" w:type="auto"/>
          </w:tcPr>
          <w:p w14:paraId="765A2DAA" w14:textId="77777777" w:rsidR="00DB0563" w:rsidRDefault="00DB0563" w:rsidP="003E061D">
            <w:pPr>
              <w:jc w:val="right"/>
            </w:pPr>
            <w:r>
              <w:t>6561</w:t>
            </w:r>
          </w:p>
        </w:tc>
        <w:tc>
          <w:tcPr>
            <w:tcW w:w="0" w:type="auto"/>
          </w:tcPr>
          <w:p w14:paraId="7C96D641" w14:textId="77777777" w:rsidR="00DB0563" w:rsidRDefault="00DB0563" w:rsidP="003E061D">
            <w:pPr>
              <w:jc w:val="right"/>
            </w:pPr>
            <w:r>
              <w:t>0.15</w:t>
            </w:r>
          </w:p>
        </w:tc>
      </w:tr>
      <w:tr w:rsidR="00DB0563" w14:paraId="7A5BBA55" w14:textId="77777777" w:rsidTr="00DB0563">
        <w:tc>
          <w:tcPr>
            <w:tcW w:w="0" w:type="auto"/>
          </w:tcPr>
          <w:p w14:paraId="29A6E129" w14:textId="77777777" w:rsidR="00DB0563" w:rsidRDefault="00DB0563" w:rsidP="003E061D">
            <w:pPr>
              <w:jc w:val="right"/>
            </w:pPr>
            <w:r>
              <w:t>0.04</w:t>
            </w:r>
          </w:p>
        </w:tc>
        <w:tc>
          <w:tcPr>
            <w:tcW w:w="0" w:type="auto"/>
          </w:tcPr>
          <w:p w14:paraId="02189D18" w14:textId="77777777" w:rsidR="00DB0563" w:rsidRDefault="00DB0563" w:rsidP="003E061D">
            <w:pPr>
              <w:jc w:val="right"/>
            </w:pPr>
            <w:r>
              <w:t>4</w:t>
            </w:r>
          </w:p>
        </w:tc>
        <w:tc>
          <w:tcPr>
            <w:tcW w:w="0" w:type="auto"/>
          </w:tcPr>
          <w:p w14:paraId="054F41DE" w14:textId="77777777" w:rsidR="00DB0563" w:rsidRDefault="00DB0563" w:rsidP="003E061D">
            <w:pPr>
              <w:jc w:val="right"/>
            </w:pPr>
            <w:r>
              <w:t>6561</w:t>
            </w:r>
          </w:p>
        </w:tc>
        <w:tc>
          <w:tcPr>
            <w:tcW w:w="0" w:type="auto"/>
          </w:tcPr>
          <w:p w14:paraId="4C9E9234" w14:textId="77777777" w:rsidR="00DB0563" w:rsidRDefault="00DB0563" w:rsidP="003E061D">
            <w:pPr>
              <w:jc w:val="right"/>
            </w:pPr>
            <w:r>
              <w:t>0.06</w:t>
            </w:r>
          </w:p>
        </w:tc>
      </w:tr>
      <w:tr w:rsidR="00DB0563" w14:paraId="4455C5B3" w14:textId="77777777" w:rsidTr="00DB0563">
        <w:tc>
          <w:tcPr>
            <w:tcW w:w="0" w:type="auto"/>
            <w:tcBorders>
              <w:bottom w:val="single" w:sz="18" w:space="0" w:color="auto"/>
            </w:tcBorders>
          </w:tcPr>
          <w:p w14:paraId="2C083D8D" w14:textId="77777777" w:rsidR="00DB0563" w:rsidRDefault="00DB0563" w:rsidP="003E061D">
            <w:pPr>
              <w:jc w:val="right"/>
            </w:pPr>
            <w:r>
              <w:t>0.05</w:t>
            </w:r>
          </w:p>
        </w:tc>
        <w:tc>
          <w:tcPr>
            <w:tcW w:w="0" w:type="auto"/>
            <w:tcBorders>
              <w:bottom w:val="single" w:sz="18" w:space="0" w:color="auto"/>
            </w:tcBorders>
          </w:tcPr>
          <w:p w14:paraId="532E08A3" w14:textId="77777777" w:rsidR="00DB0563" w:rsidRDefault="00DB0563" w:rsidP="003E061D">
            <w:pPr>
              <w:jc w:val="right"/>
            </w:pPr>
            <w:r>
              <w:t>1</w:t>
            </w:r>
          </w:p>
        </w:tc>
        <w:tc>
          <w:tcPr>
            <w:tcW w:w="0" w:type="auto"/>
            <w:tcBorders>
              <w:bottom w:val="single" w:sz="18" w:space="0" w:color="auto"/>
            </w:tcBorders>
          </w:tcPr>
          <w:p w14:paraId="280E3AD2" w14:textId="77777777" w:rsidR="00DB0563" w:rsidRDefault="00DB0563" w:rsidP="003E061D">
            <w:pPr>
              <w:jc w:val="right"/>
            </w:pPr>
            <w:r>
              <w:t>6561</w:t>
            </w:r>
          </w:p>
        </w:tc>
        <w:tc>
          <w:tcPr>
            <w:tcW w:w="0" w:type="auto"/>
            <w:tcBorders>
              <w:bottom w:val="single" w:sz="18" w:space="0" w:color="auto"/>
            </w:tcBorders>
          </w:tcPr>
          <w:p w14:paraId="44F34974" w14:textId="77777777" w:rsidR="00DB0563" w:rsidRDefault="00DB0563" w:rsidP="003E061D">
            <w:pPr>
              <w:jc w:val="right"/>
            </w:pPr>
            <w:r>
              <w:t>0.02</w:t>
            </w:r>
          </w:p>
        </w:tc>
      </w:tr>
      <w:bookmarkEnd w:id="90"/>
    </w:tbl>
    <w:p w14:paraId="66D10724" w14:textId="6C60AD4C" w:rsidR="00DB0563" w:rsidRDefault="00DB0563" w:rsidP="00E25CF6"/>
    <w:p w14:paraId="53E52FA0" w14:textId="77777777" w:rsidR="00DB0563" w:rsidRDefault="00DB0563">
      <w:pPr>
        <w:spacing w:line="240" w:lineRule="auto"/>
      </w:pPr>
      <w:r>
        <w:br w:type="page"/>
      </w:r>
    </w:p>
    <w:p w14:paraId="1A60E013" w14:textId="6D3C8397" w:rsidR="00DB0563" w:rsidRDefault="00DB0563" w:rsidP="00DB0563">
      <w:bookmarkStart w:id="91" w:name="tbl-ROPE-pooled"/>
      <w:r w:rsidRPr="00DB0563">
        <w:rPr>
          <w:b/>
          <w:bCs/>
        </w:rPr>
        <w:lastRenderedPageBreak/>
        <w:t>Table 5</w:t>
      </w:r>
      <w:r>
        <w:t xml:space="preserve">: </w:t>
      </w:r>
      <m:oMath>
        <m:r>
          <w:rPr>
            <w:rFonts w:ascii="Cambria Math" w:hAnsi="Cambria Math"/>
          </w:rPr>
          <m:t>ROPE</m:t>
        </m:r>
      </m:oMath>
      <w:r>
        <w:t xml:space="preserve">s, a summary of </w:t>
      </w:r>
      <m:oMath>
        <m:r>
          <m:rPr>
            <m:sty m:val="p"/>
          </m:rPr>
          <w:rPr>
            <w:rFonts w:ascii="Cambria Math" w:hAnsi="Cambria Math"/>
          </w:rPr>
          <m:t>%</m:t>
        </m:r>
        <m:r>
          <w:rPr>
            <w:rFonts w:ascii="Cambria Math" w:hAnsi="Cambria Math"/>
          </w:rPr>
          <m:t>Diff</m:t>
        </m:r>
      </m:oMath>
      <w:r>
        <w:t xml:space="preserve"> distribution, and </w:t>
      </w:r>
      <m:oMath>
        <m:r>
          <w:rPr>
            <w:rFonts w:ascii="Cambria Math" w:hAnsi="Cambria Math"/>
          </w:rPr>
          <m:t>inside</m:t>
        </m:r>
        <m:r>
          <m:rPr>
            <m:sty m:val="p"/>
          </m:rPr>
          <w:rPr>
            <w:rFonts w:ascii="Cambria Math" w:hAnsi="Cambria Math"/>
          </w:rPr>
          <m:t xml:space="preserve"> </m:t>
        </m:r>
        <m:r>
          <w:rPr>
            <w:rFonts w:ascii="Cambria Math" w:hAnsi="Cambria Math"/>
          </w:rPr>
          <m:t>ROPE</m:t>
        </m:r>
      </m:oMath>
      <w:r>
        <w:t xml:space="preserve"> for pooled analysis.</w:t>
      </w:r>
    </w:p>
    <w:tbl>
      <w:tblPr>
        <w:tblW w:w="0" w:type="auto"/>
        <w:tblLook w:val="0020" w:firstRow="1" w:lastRow="0" w:firstColumn="0" w:lastColumn="0" w:noHBand="0" w:noVBand="0"/>
        <w:tblCaption w:val="Table 5: ROPEs, a summary of %Diff distribution, and inside ; ROPE for pooled analysis."/>
      </w:tblPr>
      <w:tblGrid>
        <w:gridCol w:w="1036"/>
        <w:gridCol w:w="1286"/>
        <w:gridCol w:w="1211"/>
        <w:gridCol w:w="3111"/>
        <w:gridCol w:w="1577"/>
      </w:tblGrid>
      <w:tr w:rsidR="00DB0563" w14:paraId="11D03829" w14:textId="77777777" w:rsidTr="00C406B8">
        <w:trPr>
          <w:tblHeader/>
        </w:trPr>
        <w:tc>
          <w:tcPr>
            <w:tcW w:w="0" w:type="auto"/>
            <w:tcBorders>
              <w:top w:val="single" w:sz="18" w:space="0" w:color="auto"/>
              <w:bottom w:val="single" w:sz="8" w:space="0" w:color="auto"/>
            </w:tcBorders>
          </w:tcPr>
          <w:p w14:paraId="1180EF4E" w14:textId="77777777" w:rsidR="00DB0563" w:rsidRPr="00C406B8" w:rsidRDefault="00DB0563" w:rsidP="00CD1056">
            <w:pPr>
              <w:spacing w:line="240" w:lineRule="auto"/>
              <w:rPr>
                <w:b/>
                <w:bCs/>
                <w:sz w:val="18"/>
                <w:szCs w:val="18"/>
              </w:rPr>
            </w:pPr>
            <w:r w:rsidRPr="00C406B8">
              <w:rPr>
                <w:b/>
                <w:bCs/>
                <w:sz w:val="18"/>
                <w:szCs w:val="18"/>
              </w:rPr>
              <w:t>Parameter</w:t>
            </w:r>
          </w:p>
        </w:tc>
        <w:tc>
          <w:tcPr>
            <w:tcW w:w="0" w:type="auto"/>
            <w:tcBorders>
              <w:top w:val="single" w:sz="18" w:space="0" w:color="auto"/>
              <w:bottom w:val="single" w:sz="8" w:space="0" w:color="auto"/>
            </w:tcBorders>
          </w:tcPr>
          <w:p w14:paraId="1A6931DE" w14:textId="77777777" w:rsidR="00DB0563" w:rsidRPr="00C406B8" w:rsidRDefault="00DB0563" w:rsidP="00CD1056">
            <w:pPr>
              <w:spacing w:line="240" w:lineRule="auto"/>
              <w:jc w:val="right"/>
              <w:rPr>
                <w:b/>
                <w:bCs/>
                <w:sz w:val="18"/>
                <w:szCs w:val="18"/>
              </w:rPr>
            </w:pPr>
            <w:r w:rsidRPr="00C406B8">
              <w:rPr>
                <w:b/>
                <w:bCs/>
                <w:sz w:val="18"/>
                <w:szCs w:val="18"/>
              </w:rPr>
              <w:t>ROPE (%)</w:t>
            </w:r>
          </w:p>
        </w:tc>
        <w:tc>
          <w:tcPr>
            <w:tcW w:w="0" w:type="auto"/>
            <w:tcBorders>
              <w:top w:val="single" w:sz="18" w:space="0" w:color="auto"/>
              <w:bottom w:val="single" w:sz="8" w:space="0" w:color="auto"/>
            </w:tcBorders>
          </w:tcPr>
          <w:p w14:paraId="50AAE3C5" w14:textId="77777777" w:rsidR="00DB0563" w:rsidRPr="00C406B8" w:rsidRDefault="00DB0563" w:rsidP="00CD1056">
            <w:pPr>
              <w:spacing w:line="240" w:lineRule="auto"/>
              <w:rPr>
                <w:b/>
                <w:bCs/>
                <w:sz w:val="18"/>
                <w:szCs w:val="18"/>
              </w:rPr>
            </w:pPr>
            <w:r w:rsidRPr="00C406B8">
              <w:rPr>
                <w:b/>
                <w:bCs/>
                <w:sz w:val="18"/>
                <w:szCs w:val="18"/>
              </w:rPr>
              <w:t>Model</w:t>
            </w:r>
          </w:p>
        </w:tc>
        <w:tc>
          <w:tcPr>
            <w:tcW w:w="0" w:type="auto"/>
            <w:tcBorders>
              <w:top w:val="single" w:sz="18" w:space="0" w:color="auto"/>
              <w:bottom w:val="single" w:sz="8" w:space="0" w:color="auto"/>
            </w:tcBorders>
          </w:tcPr>
          <w:p w14:paraId="46F0D967" w14:textId="77777777" w:rsidR="00DB0563" w:rsidRPr="00C406B8" w:rsidRDefault="00DB0563" w:rsidP="00CD1056">
            <w:pPr>
              <w:spacing w:line="240" w:lineRule="auto"/>
              <w:jc w:val="right"/>
              <w:rPr>
                <w:b/>
                <w:bCs/>
                <w:sz w:val="18"/>
                <w:szCs w:val="18"/>
              </w:rPr>
            </w:pPr>
            <w:r w:rsidRPr="00C406B8">
              <w:rPr>
                <w:b/>
                <w:bCs/>
                <w:sz w:val="18"/>
                <w:szCs w:val="18"/>
              </w:rPr>
              <w:t>% Diff</w:t>
            </w:r>
          </w:p>
        </w:tc>
        <w:tc>
          <w:tcPr>
            <w:tcW w:w="0" w:type="auto"/>
            <w:tcBorders>
              <w:top w:val="single" w:sz="18" w:space="0" w:color="auto"/>
              <w:bottom w:val="single" w:sz="8" w:space="0" w:color="auto"/>
            </w:tcBorders>
          </w:tcPr>
          <w:p w14:paraId="20D12048" w14:textId="77777777" w:rsidR="00DB0563" w:rsidRPr="00C406B8" w:rsidRDefault="00DB0563" w:rsidP="00CD1056">
            <w:pPr>
              <w:spacing w:line="240" w:lineRule="auto"/>
              <w:jc w:val="right"/>
              <w:rPr>
                <w:b/>
                <w:bCs/>
                <w:sz w:val="18"/>
                <w:szCs w:val="18"/>
              </w:rPr>
            </w:pPr>
            <w:r w:rsidRPr="00C406B8">
              <w:rPr>
                <w:b/>
                <w:bCs/>
                <w:sz w:val="18"/>
                <w:szCs w:val="18"/>
              </w:rPr>
              <w:t>Inside ROPE (%)</w:t>
            </w:r>
          </w:p>
        </w:tc>
      </w:tr>
      <w:tr w:rsidR="00C406B8" w14:paraId="346193F3" w14:textId="77777777" w:rsidTr="00C406B8">
        <w:tc>
          <w:tcPr>
            <w:tcW w:w="0" w:type="auto"/>
            <w:vMerge w:val="restart"/>
            <w:tcBorders>
              <w:top w:val="single" w:sz="8" w:space="0" w:color="auto"/>
            </w:tcBorders>
          </w:tcPr>
          <w:p w14:paraId="09493BA7" w14:textId="77777777" w:rsidR="00C406B8" w:rsidRPr="00C406B8" w:rsidRDefault="00C406B8" w:rsidP="003E061D">
            <w:pPr>
              <w:rPr>
                <w:sz w:val="18"/>
                <w:szCs w:val="18"/>
              </w:rPr>
            </w:pPr>
            <w:r w:rsidRPr="00C406B8">
              <w:rPr>
                <w:sz w:val="18"/>
                <w:szCs w:val="18"/>
              </w:rPr>
              <w:t>MSS</w:t>
            </w:r>
          </w:p>
          <w:p w14:paraId="7C0733BD" w14:textId="07E2A06A" w:rsidR="00C406B8" w:rsidRPr="00C406B8" w:rsidRDefault="00C406B8" w:rsidP="003E061D">
            <w:pPr>
              <w:rPr>
                <w:sz w:val="18"/>
                <w:szCs w:val="18"/>
              </w:rPr>
            </w:pPr>
          </w:p>
        </w:tc>
        <w:tc>
          <w:tcPr>
            <w:tcW w:w="0" w:type="auto"/>
            <w:vMerge w:val="restart"/>
            <w:tcBorders>
              <w:top w:val="single" w:sz="8" w:space="0" w:color="auto"/>
            </w:tcBorders>
          </w:tcPr>
          <w:p w14:paraId="3B58D85D" w14:textId="691421A5" w:rsidR="00C406B8" w:rsidRPr="00C406B8" w:rsidRDefault="00C406B8" w:rsidP="00C406B8">
            <w:pPr>
              <w:jc w:val="right"/>
              <w:rPr>
                <w:sz w:val="18"/>
                <w:szCs w:val="18"/>
              </w:rPr>
            </w:pPr>
            <w:r w:rsidRPr="00C406B8">
              <w:rPr>
                <w:sz w:val="18"/>
                <w:szCs w:val="18"/>
              </w:rPr>
              <w:t>-0.3 to 0.33%</w:t>
            </w:r>
          </w:p>
        </w:tc>
        <w:tc>
          <w:tcPr>
            <w:tcW w:w="0" w:type="auto"/>
            <w:tcBorders>
              <w:top w:val="single" w:sz="8" w:space="0" w:color="auto"/>
            </w:tcBorders>
          </w:tcPr>
          <w:p w14:paraId="5A71479E" w14:textId="77777777" w:rsidR="00C406B8" w:rsidRPr="00C406B8" w:rsidRDefault="00C406B8" w:rsidP="003E061D">
            <w:pPr>
              <w:rPr>
                <w:sz w:val="18"/>
                <w:szCs w:val="18"/>
              </w:rPr>
            </w:pPr>
            <w:r w:rsidRPr="00C406B8">
              <w:rPr>
                <w:sz w:val="18"/>
                <w:szCs w:val="18"/>
              </w:rPr>
              <w:t>No correction</w:t>
            </w:r>
          </w:p>
        </w:tc>
        <w:tc>
          <w:tcPr>
            <w:tcW w:w="0" w:type="auto"/>
            <w:tcBorders>
              <w:top w:val="single" w:sz="8" w:space="0" w:color="auto"/>
            </w:tcBorders>
          </w:tcPr>
          <w:p w14:paraId="46D55E73" w14:textId="77777777" w:rsidR="00C406B8" w:rsidRPr="00C406B8" w:rsidRDefault="00C406B8" w:rsidP="003E061D">
            <w:pPr>
              <w:jc w:val="right"/>
              <w:rPr>
                <w:sz w:val="18"/>
                <w:szCs w:val="18"/>
              </w:rPr>
            </w:pPr>
            <w:r w:rsidRPr="00C406B8">
              <w:rPr>
                <w:sz w:val="18"/>
                <w:szCs w:val="18"/>
              </w:rPr>
              <w:t>median -3%, 95% HDCI [-7 to 0%]</w:t>
            </w:r>
          </w:p>
        </w:tc>
        <w:tc>
          <w:tcPr>
            <w:tcW w:w="0" w:type="auto"/>
            <w:tcBorders>
              <w:top w:val="single" w:sz="8" w:space="0" w:color="auto"/>
            </w:tcBorders>
          </w:tcPr>
          <w:p w14:paraId="02954AC2" w14:textId="77777777" w:rsidR="00C406B8" w:rsidRPr="00C406B8" w:rsidRDefault="00C406B8" w:rsidP="003E061D">
            <w:pPr>
              <w:jc w:val="right"/>
              <w:rPr>
                <w:sz w:val="18"/>
                <w:szCs w:val="18"/>
              </w:rPr>
            </w:pPr>
            <w:r w:rsidRPr="00C406B8">
              <w:rPr>
                <w:sz w:val="18"/>
                <w:szCs w:val="18"/>
              </w:rPr>
              <w:t>2%</w:t>
            </w:r>
          </w:p>
        </w:tc>
      </w:tr>
      <w:tr w:rsidR="00C406B8" w14:paraId="67D48C1D" w14:textId="77777777" w:rsidTr="003E061D">
        <w:tc>
          <w:tcPr>
            <w:tcW w:w="0" w:type="auto"/>
            <w:vMerge/>
          </w:tcPr>
          <w:p w14:paraId="1E758FD9" w14:textId="3196FD38" w:rsidR="00C406B8" w:rsidRPr="00C406B8" w:rsidRDefault="00C406B8" w:rsidP="003E061D">
            <w:pPr>
              <w:rPr>
                <w:sz w:val="18"/>
                <w:szCs w:val="18"/>
              </w:rPr>
            </w:pPr>
          </w:p>
        </w:tc>
        <w:tc>
          <w:tcPr>
            <w:tcW w:w="0" w:type="auto"/>
            <w:vMerge/>
          </w:tcPr>
          <w:p w14:paraId="1F1C35A6" w14:textId="1363B610" w:rsidR="00C406B8" w:rsidRPr="00C406B8" w:rsidRDefault="00C406B8" w:rsidP="003E061D">
            <w:pPr>
              <w:jc w:val="right"/>
              <w:rPr>
                <w:sz w:val="18"/>
                <w:szCs w:val="18"/>
              </w:rPr>
            </w:pPr>
          </w:p>
        </w:tc>
        <w:tc>
          <w:tcPr>
            <w:tcW w:w="0" w:type="auto"/>
          </w:tcPr>
          <w:p w14:paraId="1842F587" w14:textId="77777777" w:rsidR="00C406B8" w:rsidRPr="00C406B8" w:rsidRDefault="00C406B8" w:rsidP="003E061D">
            <w:pPr>
              <w:rPr>
                <w:sz w:val="18"/>
                <w:szCs w:val="18"/>
              </w:rPr>
            </w:pPr>
            <w:r w:rsidRPr="00C406B8">
              <w:rPr>
                <w:sz w:val="18"/>
                <w:szCs w:val="18"/>
              </w:rPr>
              <w:t>Estimated TC</w:t>
            </w:r>
          </w:p>
        </w:tc>
        <w:tc>
          <w:tcPr>
            <w:tcW w:w="0" w:type="auto"/>
          </w:tcPr>
          <w:p w14:paraId="5BD1F5D0" w14:textId="77777777" w:rsidR="00C406B8" w:rsidRPr="00C406B8" w:rsidRDefault="00C406B8" w:rsidP="003E061D">
            <w:pPr>
              <w:jc w:val="right"/>
              <w:rPr>
                <w:sz w:val="18"/>
                <w:szCs w:val="18"/>
              </w:rPr>
            </w:pPr>
            <w:r w:rsidRPr="00C406B8">
              <w:rPr>
                <w:sz w:val="18"/>
                <w:szCs w:val="18"/>
              </w:rPr>
              <w:t>median 0%, 95% HDCI [-1 to 0%]</w:t>
            </w:r>
          </w:p>
        </w:tc>
        <w:tc>
          <w:tcPr>
            <w:tcW w:w="0" w:type="auto"/>
          </w:tcPr>
          <w:p w14:paraId="20D00821" w14:textId="77777777" w:rsidR="00C406B8" w:rsidRPr="00C406B8" w:rsidRDefault="00C406B8" w:rsidP="003E061D">
            <w:pPr>
              <w:jc w:val="right"/>
              <w:rPr>
                <w:sz w:val="18"/>
                <w:szCs w:val="18"/>
              </w:rPr>
            </w:pPr>
            <w:r w:rsidRPr="00C406B8">
              <w:rPr>
                <w:sz w:val="18"/>
                <w:szCs w:val="18"/>
              </w:rPr>
              <w:t>67%</w:t>
            </w:r>
          </w:p>
        </w:tc>
      </w:tr>
      <w:tr w:rsidR="00C406B8" w14:paraId="2DE30616" w14:textId="77777777" w:rsidTr="003E061D">
        <w:tc>
          <w:tcPr>
            <w:tcW w:w="0" w:type="auto"/>
            <w:vMerge/>
          </w:tcPr>
          <w:p w14:paraId="6010223B" w14:textId="41C346FE" w:rsidR="00C406B8" w:rsidRPr="00C406B8" w:rsidRDefault="00C406B8" w:rsidP="003E061D">
            <w:pPr>
              <w:rPr>
                <w:sz w:val="18"/>
                <w:szCs w:val="18"/>
              </w:rPr>
            </w:pPr>
          </w:p>
        </w:tc>
        <w:tc>
          <w:tcPr>
            <w:tcW w:w="0" w:type="auto"/>
            <w:vMerge/>
          </w:tcPr>
          <w:p w14:paraId="65FE0846" w14:textId="076A8263" w:rsidR="00C406B8" w:rsidRPr="00C406B8" w:rsidRDefault="00C406B8" w:rsidP="003E061D">
            <w:pPr>
              <w:jc w:val="right"/>
              <w:rPr>
                <w:sz w:val="18"/>
                <w:szCs w:val="18"/>
              </w:rPr>
            </w:pPr>
          </w:p>
        </w:tc>
        <w:tc>
          <w:tcPr>
            <w:tcW w:w="0" w:type="auto"/>
          </w:tcPr>
          <w:p w14:paraId="5D905346" w14:textId="77777777" w:rsidR="00C406B8" w:rsidRPr="00C406B8" w:rsidRDefault="00C406B8" w:rsidP="003E061D">
            <w:pPr>
              <w:rPr>
                <w:sz w:val="18"/>
                <w:szCs w:val="18"/>
              </w:rPr>
            </w:pPr>
            <w:r w:rsidRPr="00C406B8">
              <w:rPr>
                <w:sz w:val="18"/>
                <w:szCs w:val="18"/>
              </w:rPr>
              <w:t>Estimated FD</w:t>
            </w:r>
          </w:p>
        </w:tc>
        <w:tc>
          <w:tcPr>
            <w:tcW w:w="0" w:type="auto"/>
          </w:tcPr>
          <w:p w14:paraId="04D78936" w14:textId="77777777" w:rsidR="00C406B8" w:rsidRPr="00C406B8" w:rsidRDefault="00C406B8" w:rsidP="003E061D">
            <w:pPr>
              <w:jc w:val="right"/>
              <w:rPr>
                <w:sz w:val="18"/>
                <w:szCs w:val="18"/>
              </w:rPr>
            </w:pPr>
            <w:r w:rsidRPr="00C406B8">
              <w:rPr>
                <w:sz w:val="18"/>
                <w:szCs w:val="18"/>
              </w:rPr>
              <w:t>median 0%, 95% HDCI [-1 to 1%]</w:t>
            </w:r>
          </w:p>
        </w:tc>
        <w:tc>
          <w:tcPr>
            <w:tcW w:w="0" w:type="auto"/>
          </w:tcPr>
          <w:p w14:paraId="5BB79BDB" w14:textId="77777777" w:rsidR="00C406B8" w:rsidRPr="00C406B8" w:rsidRDefault="00C406B8" w:rsidP="003E061D">
            <w:pPr>
              <w:jc w:val="right"/>
              <w:rPr>
                <w:sz w:val="18"/>
                <w:szCs w:val="18"/>
              </w:rPr>
            </w:pPr>
            <w:r w:rsidRPr="00C406B8">
              <w:rPr>
                <w:sz w:val="18"/>
                <w:szCs w:val="18"/>
              </w:rPr>
              <w:t>72%</w:t>
            </w:r>
          </w:p>
        </w:tc>
      </w:tr>
      <w:tr w:rsidR="00C406B8" w14:paraId="6C01E9D4" w14:textId="77777777" w:rsidTr="003E061D">
        <w:tc>
          <w:tcPr>
            <w:tcW w:w="0" w:type="auto"/>
          </w:tcPr>
          <w:p w14:paraId="7170EEC2" w14:textId="77777777" w:rsidR="00C406B8" w:rsidRPr="00C406B8" w:rsidRDefault="00C406B8" w:rsidP="00C406B8">
            <w:pPr>
              <w:spacing w:line="240" w:lineRule="auto"/>
              <w:rPr>
                <w:sz w:val="18"/>
                <w:szCs w:val="18"/>
              </w:rPr>
            </w:pPr>
          </w:p>
        </w:tc>
        <w:tc>
          <w:tcPr>
            <w:tcW w:w="0" w:type="auto"/>
          </w:tcPr>
          <w:p w14:paraId="14847460" w14:textId="77777777" w:rsidR="00C406B8" w:rsidRPr="00C406B8" w:rsidRDefault="00C406B8" w:rsidP="00C406B8">
            <w:pPr>
              <w:spacing w:line="240" w:lineRule="auto"/>
              <w:jc w:val="right"/>
              <w:rPr>
                <w:sz w:val="18"/>
                <w:szCs w:val="18"/>
              </w:rPr>
            </w:pPr>
          </w:p>
        </w:tc>
        <w:tc>
          <w:tcPr>
            <w:tcW w:w="0" w:type="auto"/>
          </w:tcPr>
          <w:p w14:paraId="38714FEE" w14:textId="77777777" w:rsidR="00C406B8" w:rsidRPr="00C406B8" w:rsidRDefault="00C406B8" w:rsidP="00C406B8">
            <w:pPr>
              <w:spacing w:line="240" w:lineRule="auto"/>
              <w:rPr>
                <w:sz w:val="18"/>
                <w:szCs w:val="18"/>
              </w:rPr>
            </w:pPr>
          </w:p>
        </w:tc>
        <w:tc>
          <w:tcPr>
            <w:tcW w:w="0" w:type="auto"/>
          </w:tcPr>
          <w:p w14:paraId="6E143B1E" w14:textId="77777777" w:rsidR="00C406B8" w:rsidRPr="00C406B8" w:rsidRDefault="00C406B8" w:rsidP="00C406B8">
            <w:pPr>
              <w:spacing w:line="240" w:lineRule="auto"/>
              <w:jc w:val="right"/>
              <w:rPr>
                <w:sz w:val="18"/>
                <w:szCs w:val="18"/>
              </w:rPr>
            </w:pPr>
          </w:p>
        </w:tc>
        <w:tc>
          <w:tcPr>
            <w:tcW w:w="0" w:type="auto"/>
          </w:tcPr>
          <w:p w14:paraId="192CF00D" w14:textId="77777777" w:rsidR="00C406B8" w:rsidRPr="00C406B8" w:rsidRDefault="00C406B8" w:rsidP="00C406B8">
            <w:pPr>
              <w:spacing w:line="240" w:lineRule="auto"/>
              <w:jc w:val="right"/>
              <w:rPr>
                <w:sz w:val="18"/>
                <w:szCs w:val="18"/>
              </w:rPr>
            </w:pPr>
          </w:p>
        </w:tc>
      </w:tr>
      <w:tr w:rsidR="00C406B8" w14:paraId="63A62E65" w14:textId="77777777" w:rsidTr="003E061D">
        <w:tc>
          <w:tcPr>
            <w:tcW w:w="0" w:type="auto"/>
            <w:vMerge w:val="restart"/>
          </w:tcPr>
          <w:p w14:paraId="796D588C" w14:textId="795CA3AD" w:rsidR="00C406B8" w:rsidRPr="00C406B8" w:rsidRDefault="00C406B8" w:rsidP="003E061D">
            <w:pPr>
              <w:rPr>
                <w:sz w:val="18"/>
                <w:szCs w:val="18"/>
              </w:rPr>
            </w:pPr>
            <w:r w:rsidRPr="00C406B8">
              <w:rPr>
                <w:sz w:val="18"/>
                <w:szCs w:val="18"/>
              </w:rPr>
              <w:t>MAC</w:t>
            </w:r>
          </w:p>
        </w:tc>
        <w:tc>
          <w:tcPr>
            <w:tcW w:w="0" w:type="auto"/>
            <w:vMerge w:val="restart"/>
          </w:tcPr>
          <w:p w14:paraId="72EAFBE7" w14:textId="3A946D39" w:rsidR="00C406B8" w:rsidRPr="00C406B8" w:rsidRDefault="00C406B8" w:rsidP="00C406B8">
            <w:pPr>
              <w:jc w:val="right"/>
              <w:rPr>
                <w:sz w:val="18"/>
                <w:szCs w:val="18"/>
              </w:rPr>
            </w:pPr>
            <w:r w:rsidRPr="00C406B8">
              <w:rPr>
                <w:sz w:val="18"/>
                <w:szCs w:val="18"/>
              </w:rPr>
              <w:t>-0.73 to 0.74%</w:t>
            </w:r>
          </w:p>
        </w:tc>
        <w:tc>
          <w:tcPr>
            <w:tcW w:w="0" w:type="auto"/>
          </w:tcPr>
          <w:p w14:paraId="3BCEAF4D" w14:textId="77777777" w:rsidR="00C406B8" w:rsidRPr="00C406B8" w:rsidRDefault="00C406B8" w:rsidP="003E061D">
            <w:pPr>
              <w:rPr>
                <w:sz w:val="18"/>
                <w:szCs w:val="18"/>
              </w:rPr>
            </w:pPr>
            <w:r w:rsidRPr="00C406B8">
              <w:rPr>
                <w:sz w:val="18"/>
                <w:szCs w:val="18"/>
              </w:rPr>
              <w:t>No correction</w:t>
            </w:r>
          </w:p>
        </w:tc>
        <w:tc>
          <w:tcPr>
            <w:tcW w:w="0" w:type="auto"/>
          </w:tcPr>
          <w:p w14:paraId="0327E37C" w14:textId="77777777" w:rsidR="00C406B8" w:rsidRPr="00C406B8" w:rsidRDefault="00C406B8" w:rsidP="003E061D">
            <w:pPr>
              <w:jc w:val="right"/>
              <w:rPr>
                <w:sz w:val="18"/>
                <w:szCs w:val="18"/>
              </w:rPr>
            </w:pPr>
            <w:r w:rsidRPr="00C406B8">
              <w:rPr>
                <w:sz w:val="18"/>
                <w:szCs w:val="18"/>
              </w:rPr>
              <w:t>median 49%, 95% HDCI [11 to 80%]</w:t>
            </w:r>
          </w:p>
        </w:tc>
        <w:tc>
          <w:tcPr>
            <w:tcW w:w="0" w:type="auto"/>
          </w:tcPr>
          <w:p w14:paraId="2C4EBC9A" w14:textId="77777777" w:rsidR="00C406B8" w:rsidRPr="00C406B8" w:rsidRDefault="00C406B8" w:rsidP="003E061D">
            <w:pPr>
              <w:jc w:val="right"/>
              <w:rPr>
                <w:sz w:val="18"/>
                <w:szCs w:val="18"/>
              </w:rPr>
            </w:pPr>
            <w:r w:rsidRPr="00C406B8">
              <w:rPr>
                <w:sz w:val="18"/>
                <w:szCs w:val="18"/>
              </w:rPr>
              <w:t>2%</w:t>
            </w:r>
          </w:p>
        </w:tc>
      </w:tr>
      <w:tr w:rsidR="00C406B8" w14:paraId="65C4E16A" w14:textId="77777777" w:rsidTr="003E061D">
        <w:tc>
          <w:tcPr>
            <w:tcW w:w="0" w:type="auto"/>
            <w:vMerge/>
          </w:tcPr>
          <w:p w14:paraId="794ED059" w14:textId="485765BC" w:rsidR="00C406B8" w:rsidRPr="00C406B8" w:rsidRDefault="00C406B8" w:rsidP="003E061D">
            <w:pPr>
              <w:rPr>
                <w:sz w:val="18"/>
                <w:szCs w:val="18"/>
              </w:rPr>
            </w:pPr>
          </w:p>
        </w:tc>
        <w:tc>
          <w:tcPr>
            <w:tcW w:w="0" w:type="auto"/>
            <w:vMerge/>
          </w:tcPr>
          <w:p w14:paraId="5F9BE99B" w14:textId="5E159CAF" w:rsidR="00C406B8" w:rsidRPr="00C406B8" w:rsidRDefault="00C406B8" w:rsidP="003E061D">
            <w:pPr>
              <w:jc w:val="right"/>
              <w:rPr>
                <w:sz w:val="18"/>
                <w:szCs w:val="18"/>
              </w:rPr>
            </w:pPr>
          </w:p>
        </w:tc>
        <w:tc>
          <w:tcPr>
            <w:tcW w:w="0" w:type="auto"/>
          </w:tcPr>
          <w:p w14:paraId="7B5DC223" w14:textId="77777777" w:rsidR="00C406B8" w:rsidRPr="00C406B8" w:rsidRDefault="00C406B8" w:rsidP="003E061D">
            <w:pPr>
              <w:rPr>
                <w:sz w:val="18"/>
                <w:szCs w:val="18"/>
              </w:rPr>
            </w:pPr>
            <w:r w:rsidRPr="00C406B8">
              <w:rPr>
                <w:sz w:val="18"/>
                <w:szCs w:val="18"/>
              </w:rPr>
              <w:t>Estimated TC</w:t>
            </w:r>
          </w:p>
        </w:tc>
        <w:tc>
          <w:tcPr>
            <w:tcW w:w="0" w:type="auto"/>
          </w:tcPr>
          <w:p w14:paraId="56EDA8F5"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76779CBC" w14:textId="77777777" w:rsidR="00C406B8" w:rsidRPr="00C406B8" w:rsidRDefault="00C406B8" w:rsidP="003E061D">
            <w:pPr>
              <w:jc w:val="right"/>
              <w:rPr>
                <w:sz w:val="18"/>
                <w:szCs w:val="18"/>
              </w:rPr>
            </w:pPr>
            <w:r w:rsidRPr="00C406B8">
              <w:rPr>
                <w:sz w:val="18"/>
                <w:szCs w:val="18"/>
              </w:rPr>
              <w:t>12%</w:t>
            </w:r>
          </w:p>
        </w:tc>
      </w:tr>
      <w:tr w:rsidR="00C406B8" w14:paraId="4DE604F0" w14:textId="77777777" w:rsidTr="003E061D">
        <w:tc>
          <w:tcPr>
            <w:tcW w:w="0" w:type="auto"/>
            <w:vMerge/>
          </w:tcPr>
          <w:p w14:paraId="4D0888EE" w14:textId="75BA5CE0" w:rsidR="00C406B8" w:rsidRPr="00C406B8" w:rsidRDefault="00C406B8" w:rsidP="003E061D">
            <w:pPr>
              <w:rPr>
                <w:sz w:val="18"/>
                <w:szCs w:val="18"/>
              </w:rPr>
            </w:pPr>
          </w:p>
        </w:tc>
        <w:tc>
          <w:tcPr>
            <w:tcW w:w="0" w:type="auto"/>
            <w:vMerge/>
          </w:tcPr>
          <w:p w14:paraId="5B7A021A" w14:textId="24388EE5" w:rsidR="00C406B8" w:rsidRPr="00C406B8" w:rsidRDefault="00C406B8" w:rsidP="003E061D">
            <w:pPr>
              <w:jc w:val="right"/>
              <w:rPr>
                <w:sz w:val="18"/>
                <w:szCs w:val="18"/>
              </w:rPr>
            </w:pPr>
          </w:p>
        </w:tc>
        <w:tc>
          <w:tcPr>
            <w:tcW w:w="0" w:type="auto"/>
          </w:tcPr>
          <w:p w14:paraId="72AF9202" w14:textId="77777777" w:rsidR="00C406B8" w:rsidRPr="00C406B8" w:rsidRDefault="00C406B8" w:rsidP="003E061D">
            <w:pPr>
              <w:rPr>
                <w:sz w:val="18"/>
                <w:szCs w:val="18"/>
              </w:rPr>
            </w:pPr>
            <w:r w:rsidRPr="00C406B8">
              <w:rPr>
                <w:sz w:val="18"/>
                <w:szCs w:val="18"/>
              </w:rPr>
              <w:t>Estimated FD</w:t>
            </w:r>
          </w:p>
        </w:tc>
        <w:tc>
          <w:tcPr>
            <w:tcW w:w="0" w:type="auto"/>
          </w:tcPr>
          <w:p w14:paraId="54814C83" w14:textId="77777777" w:rsidR="00C406B8" w:rsidRPr="00C406B8" w:rsidRDefault="00C406B8" w:rsidP="003E061D">
            <w:pPr>
              <w:jc w:val="right"/>
              <w:rPr>
                <w:sz w:val="18"/>
                <w:szCs w:val="18"/>
              </w:rPr>
            </w:pPr>
            <w:r w:rsidRPr="00C406B8">
              <w:rPr>
                <w:sz w:val="18"/>
                <w:szCs w:val="18"/>
              </w:rPr>
              <w:t>median 0%, 95% HDCI [-4 to 4%]</w:t>
            </w:r>
          </w:p>
        </w:tc>
        <w:tc>
          <w:tcPr>
            <w:tcW w:w="0" w:type="auto"/>
          </w:tcPr>
          <w:p w14:paraId="7F612C1B" w14:textId="77777777" w:rsidR="00C406B8" w:rsidRPr="00C406B8" w:rsidRDefault="00C406B8" w:rsidP="003E061D">
            <w:pPr>
              <w:jc w:val="right"/>
              <w:rPr>
                <w:sz w:val="18"/>
                <w:szCs w:val="18"/>
              </w:rPr>
            </w:pPr>
            <w:r w:rsidRPr="00C406B8">
              <w:rPr>
                <w:sz w:val="18"/>
                <w:szCs w:val="18"/>
              </w:rPr>
              <w:t>25%</w:t>
            </w:r>
          </w:p>
        </w:tc>
      </w:tr>
      <w:tr w:rsidR="00C406B8" w14:paraId="6D7A1AD8" w14:textId="77777777" w:rsidTr="003E061D">
        <w:tc>
          <w:tcPr>
            <w:tcW w:w="0" w:type="auto"/>
          </w:tcPr>
          <w:p w14:paraId="19C60BB2" w14:textId="77777777" w:rsidR="00C406B8" w:rsidRPr="00C406B8" w:rsidRDefault="00C406B8" w:rsidP="00C406B8">
            <w:pPr>
              <w:spacing w:line="240" w:lineRule="auto"/>
              <w:rPr>
                <w:sz w:val="18"/>
                <w:szCs w:val="18"/>
              </w:rPr>
            </w:pPr>
          </w:p>
        </w:tc>
        <w:tc>
          <w:tcPr>
            <w:tcW w:w="0" w:type="auto"/>
          </w:tcPr>
          <w:p w14:paraId="5DBB7671" w14:textId="77777777" w:rsidR="00C406B8" w:rsidRPr="00C406B8" w:rsidRDefault="00C406B8" w:rsidP="00C406B8">
            <w:pPr>
              <w:spacing w:line="240" w:lineRule="auto"/>
              <w:jc w:val="right"/>
              <w:rPr>
                <w:sz w:val="18"/>
                <w:szCs w:val="18"/>
              </w:rPr>
            </w:pPr>
          </w:p>
        </w:tc>
        <w:tc>
          <w:tcPr>
            <w:tcW w:w="0" w:type="auto"/>
          </w:tcPr>
          <w:p w14:paraId="7BBBB187" w14:textId="77777777" w:rsidR="00C406B8" w:rsidRPr="00C406B8" w:rsidRDefault="00C406B8" w:rsidP="00C406B8">
            <w:pPr>
              <w:spacing w:line="240" w:lineRule="auto"/>
              <w:rPr>
                <w:sz w:val="18"/>
                <w:szCs w:val="18"/>
              </w:rPr>
            </w:pPr>
          </w:p>
        </w:tc>
        <w:tc>
          <w:tcPr>
            <w:tcW w:w="0" w:type="auto"/>
          </w:tcPr>
          <w:p w14:paraId="6A967822" w14:textId="77777777" w:rsidR="00C406B8" w:rsidRPr="00C406B8" w:rsidRDefault="00C406B8" w:rsidP="00C406B8">
            <w:pPr>
              <w:spacing w:line="240" w:lineRule="auto"/>
              <w:jc w:val="right"/>
              <w:rPr>
                <w:sz w:val="18"/>
                <w:szCs w:val="18"/>
              </w:rPr>
            </w:pPr>
          </w:p>
        </w:tc>
        <w:tc>
          <w:tcPr>
            <w:tcW w:w="0" w:type="auto"/>
          </w:tcPr>
          <w:p w14:paraId="298BA65E" w14:textId="77777777" w:rsidR="00C406B8" w:rsidRPr="00C406B8" w:rsidRDefault="00C406B8" w:rsidP="00C406B8">
            <w:pPr>
              <w:spacing w:line="240" w:lineRule="auto"/>
              <w:jc w:val="right"/>
              <w:rPr>
                <w:sz w:val="18"/>
                <w:szCs w:val="18"/>
              </w:rPr>
            </w:pPr>
          </w:p>
        </w:tc>
      </w:tr>
      <w:tr w:rsidR="00C406B8" w14:paraId="15D50006" w14:textId="77777777" w:rsidTr="003E061D">
        <w:tc>
          <w:tcPr>
            <w:tcW w:w="0" w:type="auto"/>
            <w:vMerge w:val="restart"/>
          </w:tcPr>
          <w:p w14:paraId="0C585238" w14:textId="63672266" w:rsidR="00C406B8" w:rsidRPr="00C406B8" w:rsidRDefault="00C406B8" w:rsidP="003E061D">
            <w:pPr>
              <w:rPr>
                <w:sz w:val="18"/>
                <w:szCs w:val="18"/>
              </w:rPr>
            </w:pPr>
            <w:r w:rsidRPr="00C406B8">
              <w:rPr>
                <w:sz w:val="18"/>
                <w:szCs w:val="18"/>
              </w:rPr>
              <w:t>TAU</w:t>
            </w:r>
          </w:p>
        </w:tc>
        <w:tc>
          <w:tcPr>
            <w:tcW w:w="0" w:type="auto"/>
            <w:vMerge w:val="restart"/>
          </w:tcPr>
          <w:p w14:paraId="3356D874" w14:textId="3DBCDF15" w:rsidR="00C406B8" w:rsidRPr="00C406B8" w:rsidRDefault="00C406B8" w:rsidP="00C406B8">
            <w:pPr>
              <w:jc w:val="right"/>
              <w:rPr>
                <w:sz w:val="18"/>
                <w:szCs w:val="18"/>
              </w:rPr>
            </w:pPr>
            <w:r w:rsidRPr="00C406B8">
              <w:rPr>
                <w:sz w:val="18"/>
                <w:szCs w:val="18"/>
              </w:rPr>
              <w:t>-1.03 to 1%</w:t>
            </w:r>
          </w:p>
        </w:tc>
        <w:tc>
          <w:tcPr>
            <w:tcW w:w="0" w:type="auto"/>
          </w:tcPr>
          <w:p w14:paraId="25BAB721" w14:textId="77777777" w:rsidR="00C406B8" w:rsidRPr="00C406B8" w:rsidRDefault="00C406B8" w:rsidP="003E061D">
            <w:pPr>
              <w:rPr>
                <w:sz w:val="18"/>
                <w:szCs w:val="18"/>
              </w:rPr>
            </w:pPr>
            <w:r w:rsidRPr="00C406B8">
              <w:rPr>
                <w:sz w:val="18"/>
                <w:szCs w:val="18"/>
              </w:rPr>
              <w:t>No correction</w:t>
            </w:r>
          </w:p>
        </w:tc>
        <w:tc>
          <w:tcPr>
            <w:tcW w:w="0" w:type="auto"/>
          </w:tcPr>
          <w:p w14:paraId="0710306D" w14:textId="77777777" w:rsidR="00C406B8" w:rsidRPr="00C406B8" w:rsidRDefault="00C406B8" w:rsidP="003E061D">
            <w:pPr>
              <w:jc w:val="right"/>
              <w:rPr>
                <w:sz w:val="18"/>
                <w:szCs w:val="18"/>
              </w:rPr>
            </w:pPr>
            <w:r w:rsidRPr="00C406B8">
              <w:rPr>
                <w:sz w:val="18"/>
                <w:szCs w:val="18"/>
              </w:rPr>
              <w:t>median -35%, 95% HDCI [-46 to -11%]</w:t>
            </w:r>
          </w:p>
        </w:tc>
        <w:tc>
          <w:tcPr>
            <w:tcW w:w="0" w:type="auto"/>
          </w:tcPr>
          <w:p w14:paraId="131E8B5C" w14:textId="77777777" w:rsidR="00C406B8" w:rsidRPr="00C406B8" w:rsidRDefault="00C406B8" w:rsidP="003E061D">
            <w:pPr>
              <w:jc w:val="right"/>
              <w:rPr>
                <w:sz w:val="18"/>
                <w:szCs w:val="18"/>
              </w:rPr>
            </w:pPr>
            <w:r w:rsidRPr="00C406B8">
              <w:rPr>
                <w:sz w:val="18"/>
                <w:szCs w:val="18"/>
              </w:rPr>
              <w:t>2%</w:t>
            </w:r>
          </w:p>
        </w:tc>
      </w:tr>
      <w:tr w:rsidR="00C406B8" w14:paraId="723DCA33" w14:textId="77777777" w:rsidTr="003E061D">
        <w:tc>
          <w:tcPr>
            <w:tcW w:w="0" w:type="auto"/>
            <w:vMerge/>
          </w:tcPr>
          <w:p w14:paraId="276E911E" w14:textId="449122AF" w:rsidR="00C406B8" w:rsidRPr="00C406B8" w:rsidRDefault="00C406B8" w:rsidP="003E061D">
            <w:pPr>
              <w:rPr>
                <w:sz w:val="18"/>
                <w:szCs w:val="18"/>
              </w:rPr>
            </w:pPr>
          </w:p>
        </w:tc>
        <w:tc>
          <w:tcPr>
            <w:tcW w:w="0" w:type="auto"/>
            <w:vMerge/>
          </w:tcPr>
          <w:p w14:paraId="57C1E272" w14:textId="082339A5" w:rsidR="00C406B8" w:rsidRPr="00C406B8" w:rsidRDefault="00C406B8" w:rsidP="003E061D">
            <w:pPr>
              <w:jc w:val="right"/>
              <w:rPr>
                <w:sz w:val="18"/>
                <w:szCs w:val="18"/>
              </w:rPr>
            </w:pPr>
          </w:p>
        </w:tc>
        <w:tc>
          <w:tcPr>
            <w:tcW w:w="0" w:type="auto"/>
          </w:tcPr>
          <w:p w14:paraId="4419123F" w14:textId="77777777" w:rsidR="00C406B8" w:rsidRPr="00C406B8" w:rsidRDefault="00C406B8" w:rsidP="003E061D">
            <w:pPr>
              <w:rPr>
                <w:sz w:val="18"/>
                <w:szCs w:val="18"/>
              </w:rPr>
            </w:pPr>
            <w:r w:rsidRPr="00C406B8">
              <w:rPr>
                <w:sz w:val="18"/>
                <w:szCs w:val="18"/>
              </w:rPr>
              <w:t>Estimated TC</w:t>
            </w:r>
          </w:p>
        </w:tc>
        <w:tc>
          <w:tcPr>
            <w:tcW w:w="0" w:type="auto"/>
          </w:tcPr>
          <w:p w14:paraId="10DDC4C5" w14:textId="77777777" w:rsidR="00C406B8" w:rsidRPr="00C406B8" w:rsidRDefault="00C406B8" w:rsidP="003E061D">
            <w:pPr>
              <w:jc w:val="right"/>
              <w:rPr>
                <w:sz w:val="18"/>
                <w:szCs w:val="18"/>
              </w:rPr>
            </w:pPr>
            <w:r w:rsidRPr="00C406B8">
              <w:rPr>
                <w:sz w:val="18"/>
                <w:szCs w:val="18"/>
              </w:rPr>
              <w:t>median -3%, 95% HDCI [-9 to 2%]</w:t>
            </w:r>
          </w:p>
        </w:tc>
        <w:tc>
          <w:tcPr>
            <w:tcW w:w="0" w:type="auto"/>
          </w:tcPr>
          <w:p w14:paraId="26D270CA" w14:textId="77777777" w:rsidR="00C406B8" w:rsidRPr="00C406B8" w:rsidRDefault="00C406B8" w:rsidP="003E061D">
            <w:pPr>
              <w:jc w:val="right"/>
              <w:rPr>
                <w:sz w:val="18"/>
                <w:szCs w:val="18"/>
              </w:rPr>
            </w:pPr>
            <w:r w:rsidRPr="00C406B8">
              <w:rPr>
                <w:sz w:val="18"/>
                <w:szCs w:val="18"/>
              </w:rPr>
              <w:t>16%</w:t>
            </w:r>
          </w:p>
        </w:tc>
      </w:tr>
      <w:tr w:rsidR="00C406B8" w14:paraId="710D01B3" w14:textId="77777777" w:rsidTr="003E061D">
        <w:tc>
          <w:tcPr>
            <w:tcW w:w="0" w:type="auto"/>
            <w:vMerge/>
          </w:tcPr>
          <w:p w14:paraId="4782F80B" w14:textId="4451E9D3" w:rsidR="00C406B8" w:rsidRPr="00C406B8" w:rsidRDefault="00C406B8" w:rsidP="003E061D">
            <w:pPr>
              <w:rPr>
                <w:sz w:val="18"/>
                <w:szCs w:val="18"/>
              </w:rPr>
            </w:pPr>
          </w:p>
        </w:tc>
        <w:tc>
          <w:tcPr>
            <w:tcW w:w="0" w:type="auto"/>
            <w:vMerge/>
          </w:tcPr>
          <w:p w14:paraId="06729F08" w14:textId="01C38C95" w:rsidR="00C406B8" w:rsidRPr="00C406B8" w:rsidRDefault="00C406B8" w:rsidP="003E061D">
            <w:pPr>
              <w:jc w:val="right"/>
              <w:rPr>
                <w:sz w:val="18"/>
                <w:szCs w:val="18"/>
              </w:rPr>
            </w:pPr>
          </w:p>
        </w:tc>
        <w:tc>
          <w:tcPr>
            <w:tcW w:w="0" w:type="auto"/>
          </w:tcPr>
          <w:p w14:paraId="764BB1FF" w14:textId="77777777" w:rsidR="00C406B8" w:rsidRPr="00C406B8" w:rsidRDefault="00C406B8" w:rsidP="003E061D">
            <w:pPr>
              <w:rPr>
                <w:sz w:val="18"/>
                <w:szCs w:val="18"/>
              </w:rPr>
            </w:pPr>
            <w:r w:rsidRPr="00C406B8">
              <w:rPr>
                <w:sz w:val="18"/>
                <w:szCs w:val="18"/>
              </w:rPr>
              <w:t>Estimated FD</w:t>
            </w:r>
          </w:p>
        </w:tc>
        <w:tc>
          <w:tcPr>
            <w:tcW w:w="0" w:type="auto"/>
          </w:tcPr>
          <w:p w14:paraId="50F87766" w14:textId="77777777" w:rsidR="00C406B8" w:rsidRPr="00C406B8" w:rsidRDefault="00C406B8" w:rsidP="003E061D">
            <w:pPr>
              <w:jc w:val="right"/>
              <w:rPr>
                <w:sz w:val="18"/>
                <w:szCs w:val="18"/>
              </w:rPr>
            </w:pPr>
            <w:r w:rsidRPr="00C406B8">
              <w:rPr>
                <w:sz w:val="18"/>
                <w:szCs w:val="18"/>
              </w:rPr>
              <w:t>median 0%, 95% HDCI [-5 to 5%]</w:t>
            </w:r>
          </w:p>
        </w:tc>
        <w:tc>
          <w:tcPr>
            <w:tcW w:w="0" w:type="auto"/>
          </w:tcPr>
          <w:p w14:paraId="67097651" w14:textId="77777777" w:rsidR="00C406B8" w:rsidRPr="00C406B8" w:rsidRDefault="00C406B8" w:rsidP="003E061D">
            <w:pPr>
              <w:jc w:val="right"/>
              <w:rPr>
                <w:sz w:val="18"/>
                <w:szCs w:val="18"/>
              </w:rPr>
            </w:pPr>
            <w:r w:rsidRPr="00C406B8">
              <w:rPr>
                <w:sz w:val="18"/>
                <w:szCs w:val="18"/>
              </w:rPr>
              <w:t>31%</w:t>
            </w:r>
          </w:p>
        </w:tc>
      </w:tr>
      <w:tr w:rsidR="00C406B8" w14:paraId="074889A5" w14:textId="77777777" w:rsidTr="00C406B8">
        <w:tc>
          <w:tcPr>
            <w:tcW w:w="0" w:type="auto"/>
          </w:tcPr>
          <w:p w14:paraId="3DFDE00A" w14:textId="77777777" w:rsidR="00C406B8" w:rsidRPr="00C406B8" w:rsidRDefault="00C406B8" w:rsidP="00C406B8">
            <w:pPr>
              <w:spacing w:line="240" w:lineRule="auto"/>
              <w:rPr>
                <w:sz w:val="18"/>
                <w:szCs w:val="18"/>
              </w:rPr>
            </w:pPr>
          </w:p>
        </w:tc>
        <w:tc>
          <w:tcPr>
            <w:tcW w:w="0" w:type="auto"/>
          </w:tcPr>
          <w:p w14:paraId="4F88B2CD" w14:textId="77777777" w:rsidR="00C406B8" w:rsidRPr="00C406B8" w:rsidRDefault="00C406B8" w:rsidP="00C406B8">
            <w:pPr>
              <w:spacing w:line="240" w:lineRule="auto"/>
              <w:jc w:val="right"/>
              <w:rPr>
                <w:sz w:val="18"/>
                <w:szCs w:val="18"/>
              </w:rPr>
            </w:pPr>
          </w:p>
        </w:tc>
        <w:tc>
          <w:tcPr>
            <w:tcW w:w="0" w:type="auto"/>
          </w:tcPr>
          <w:p w14:paraId="4A405423" w14:textId="77777777" w:rsidR="00C406B8" w:rsidRPr="00C406B8" w:rsidRDefault="00C406B8" w:rsidP="00C406B8">
            <w:pPr>
              <w:spacing w:line="240" w:lineRule="auto"/>
              <w:rPr>
                <w:sz w:val="18"/>
                <w:szCs w:val="18"/>
              </w:rPr>
            </w:pPr>
          </w:p>
        </w:tc>
        <w:tc>
          <w:tcPr>
            <w:tcW w:w="0" w:type="auto"/>
          </w:tcPr>
          <w:p w14:paraId="20E8B19C" w14:textId="77777777" w:rsidR="00C406B8" w:rsidRPr="00C406B8" w:rsidRDefault="00C406B8" w:rsidP="00C406B8">
            <w:pPr>
              <w:spacing w:line="240" w:lineRule="auto"/>
              <w:jc w:val="right"/>
              <w:rPr>
                <w:sz w:val="18"/>
                <w:szCs w:val="18"/>
              </w:rPr>
            </w:pPr>
          </w:p>
        </w:tc>
        <w:tc>
          <w:tcPr>
            <w:tcW w:w="0" w:type="auto"/>
          </w:tcPr>
          <w:p w14:paraId="19F280EB" w14:textId="77777777" w:rsidR="00C406B8" w:rsidRPr="00C406B8" w:rsidRDefault="00C406B8" w:rsidP="00C406B8">
            <w:pPr>
              <w:spacing w:line="240" w:lineRule="auto"/>
              <w:jc w:val="right"/>
              <w:rPr>
                <w:sz w:val="18"/>
                <w:szCs w:val="18"/>
              </w:rPr>
            </w:pPr>
          </w:p>
        </w:tc>
      </w:tr>
      <w:tr w:rsidR="00C406B8" w14:paraId="4A526C46" w14:textId="77777777" w:rsidTr="003E061D">
        <w:tc>
          <w:tcPr>
            <w:tcW w:w="0" w:type="auto"/>
            <w:vMerge w:val="restart"/>
          </w:tcPr>
          <w:p w14:paraId="1B072F09" w14:textId="75F4A9F4" w:rsidR="00C406B8" w:rsidRPr="00C406B8" w:rsidRDefault="00C406B8" w:rsidP="003E061D">
            <w:pPr>
              <w:rPr>
                <w:sz w:val="18"/>
                <w:szCs w:val="18"/>
              </w:rPr>
            </w:pPr>
            <w:r w:rsidRPr="00C406B8">
              <w:rPr>
                <w:sz w:val="18"/>
                <w:szCs w:val="18"/>
              </w:rPr>
              <w:t>PMAX</w:t>
            </w:r>
          </w:p>
        </w:tc>
        <w:tc>
          <w:tcPr>
            <w:tcW w:w="0" w:type="auto"/>
            <w:vMerge w:val="restart"/>
          </w:tcPr>
          <w:p w14:paraId="68FFB88E" w14:textId="77777777" w:rsidR="00C406B8" w:rsidRPr="00C406B8" w:rsidRDefault="00C406B8" w:rsidP="003E061D">
            <w:pPr>
              <w:jc w:val="right"/>
              <w:rPr>
                <w:sz w:val="18"/>
                <w:szCs w:val="18"/>
              </w:rPr>
            </w:pPr>
            <w:r w:rsidRPr="00C406B8">
              <w:rPr>
                <w:sz w:val="18"/>
                <w:szCs w:val="18"/>
              </w:rPr>
              <w:t>-0.5 to 0.5%</w:t>
            </w:r>
          </w:p>
          <w:p w14:paraId="7DA41B3F" w14:textId="568F9E90" w:rsidR="00C406B8" w:rsidRPr="00C406B8" w:rsidRDefault="00C406B8" w:rsidP="003E061D">
            <w:pPr>
              <w:jc w:val="right"/>
              <w:rPr>
                <w:sz w:val="18"/>
                <w:szCs w:val="18"/>
              </w:rPr>
            </w:pPr>
          </w:p>
        </w:tc>
        <w:tc>
          <w:tcPr>
            <w:tcW w:w="0" w:type="auto"/>
          </w:tcPr>
          <w:p w14:paraId="1BB63BD2" w14:textId="77777777" w:rsidR="00C406B8" w:rsidRPr="00C406B8" w:rsidRDefault="00C406B8" w:rsidP="003E061D">
            <w:pPr>
              <w:rPr>
                <w:sz w:val="18"/>
                <w:szCs w:val="18"/>
              </w:rPr>
            </w:pPr>
            <w:r w:rsidRPr="00C406B8">
              <w:rPr>
                <w:sz w:val="18"/>
                <w:szCs w:val="18"/>
              </w:rPr>
              <w:t>No correction</w:t>
            </w:r>
          </w:p>
        </w:tc>
        <w:tc>
          <w:tcPr>
            <w:tcW w:w="0" w:type="auto"/>
          </w:tcPr>
          <w:p w14:paraId="3921AB8D" w14:textId="77777777" w:rsidR="00C406B8" w:rsidRPr="00C406B8" w:rsidRDefault="00C406B8" w:rsidP="003E061D">
            <w:pPr>
              <w:jc w:val="right"/>
              <w:rPr>
                <w:sz w:val="18"/>
                <w:szCs w:val="18"/>
              </w:rPr>
            </w:pPr>
            <w:r w:rsidRPr="00C406B8">
              <w:rPr>
                <w:sz w:val="18"/>
                <w:szCs w:val="18"/>
              </w:rPr>
              <w:t>median 44%, 95% HDCI [6 to 73%]</w:t>
            </w:r>
          </w:p>
        </w:tc>
        <w:tc>
          <w:tcPr>
            <w:tcW w:w="0" w:type="auto"/>
          </w:tcPr>
          <w:p w14:paraId="5BBF05E8" w14:textId="77777777" w:rsidR="00C406B8" w:rsidRPr="00C406B8" w:rsidRDefault="00C406B8" w:rsidP="003E061D">
            <w:pPr>
              <w:jc w:val="right"/>
              <w:rPr>
                <w:sz w:val="18"/>
                <w:szCs w:val="18"/>
              </w:rPr>
            </w:pPr>
            <w:r w:rsidRPr="00C406B8">
              <w:rPr>
                <w:sz w:val="18"/>
                <w:szCs w:val="18"/>
              </w:rPr>
              <w:t>2%</w:t>
            </w:r>
          </w:p>
        </w:tc>
      </w:tr>
      <w:tr w:rsidR="00C406B8" w14:paraId="122F8C68" w14:textId="77777777" w:rsidTr="003E061D">
        <w:tc>
          <w:tcPr>
            <w:tcW w:w="0" w:type="auto"/>
            <w:vMerge/>
          </w:tcPr>
          <w:p w14:paraId="57108ED9" w14:textId="3D199D0F" w:rsidR="00C406B8" w:rsidRPr="00C406B8" w:rsidRDefault="00C406B8" w:rsidP="003E061D">
            <w:pPr>
              <w:rPr>
                <w:sz w:val="18"/>
                <w:szCs w:val="18"/>
              </w:rPr>
            </w:pPr>
          </w:p>
        </w:tc>
        <w:tc>
          <w:tcPr>
            <w:tcW w:w="0" w:type="auto"/>
            <w:vMerge/>
          </w:tcPr>
          <w:p w14:paraId="3144F75F" w14:textId="3773EF90" w:rsidR="00C406B8" w:rsidRPr="00C406B8" w:rsidRDefault="00C406B8" w:rsidP="003E061D">
            <w:pPr>
              <w:jc w:val="right"/>
              <w:rPr>
                <w:sz w:val="18"/>
                <w:szCs w:val="18"/>
              </w:rPr>
            </w:pPr>
          </w:p>
        </w:tc>
        <w:tc>
          <w:tcPr>
            <w:tcW w:w="0" w:type="auto"/>
          </w:tcPr>
          <w:p w14:paraId="3DD2B780" w14:textId="77777777" w:rsidR="00C406B8" w:rsidRPr="00C406B8" w:rsidRDefault="00C406B8" w:rsidP="003E061D">
            <w:pPr>
              <w:rPr>
                <w:sz w:val="18"/>
                <w:szCs w:val="18"/>
              </w:rPr>
            </w:pPr>
            <w:r w:rsidRPr="00C406B8">
              <w:rPr>
                <w:sz w:val="18"/>
                <w:szCs w:val="18"/>
              </w:rPr>
              <w:t>Estimated TC</w:t>
            </w:r>
          </w:p>
        </w:tc>
        <w:tc>
          <w:tcPr>
            <w:tcW w:w="0" w:type="auto"/>
          </w:tcPr>
          <w:p w14:paraId="57D687FC"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5C2BAA42" w14:textId="77777777" w:rsidR="00C406B8" w:rsidRPr="00C406B8" w:rsidRDefault="00C406B8" w:rsidP="003E061D">
            <w:pPr>
              <w:jc w:val="right"/>
              <w:rPr>
                <w:sz w:val="18"/>
                <w:szCs w:val="18"/>
              </w:rPr>
            </w:pPr>
            <w:r w:rsidRPr="00C406B8">
              <w:rPr>
                <w:sz w:val="18"/>
                <w:szCs w:val="18"/>
              </w:rPr>
              <w:t>9%</w:t>
            </w:r>
          </w:p>
        </w:tc>
      </w:tr>
      <w:tr w:rsidR="00C406B8" w14:paraId="43836D9B" w14:textId="77777777" w:rsidTr="00C406B8">
        <w:tc>
          <w:tcPr>
            <w:tcW w:w="0" w:type="auto"/>
            <w:vMerge/>
            <w:tcBorders>
              <w:bottom w:val="single" w:sz="18" w:space="0" w:color="auto"/>
            </w:tcBorders>
          </w:tcPr>
          <w:p w14:paraId="452A30DF" w14:textId="2601AFB7" w:rsidR="00C406B8" w:rsidRPr="00C406B8" w:rsidRDefault="00C406B8" w:rsidP="003E061D">
            <w:pPr>
              <w:rPr>
                <w:sz w:val="18"/>
                <w:szCs w:val="18"/>
              </w:rPr>
            </w:pPr>
          </w:p>
        </w:tc>
        <w:tc>
          <w:tcPr>
            <w:tcW w:w="0" w:type="auto"/>
            <w:vMerge/>
            <w:tcBorders>
              <w:bottom w:val="single" w:sz="18" w:space="0" w:color="auto"/>
            </w:tcBorders>
          </w:tcPr>
          <w:p w14:paraId="7EA1B299" w14:textId="158B39F8" w:rsidR="00C406B8" w:rsidRPr="00C406B8" w:rsidRDefault="00C406B8" w:rsidP="003E061D">
            <w:pPr>
              <w:jc w:val="right"/>
              <w:rPr>
                <w:sz w:val="18"/>
                <w:szCs w:val="18"/>
              </w:rPr>
            </w:pPr>
          </w:p>
        </w:tc>
        <w:tc>
          <w:tcPr>
            <w:tcW w:w="0" w:type="auto"/>
            <w:tcBorders>
              <w:bottom w:val="single" w:sz="18" w:space="0" w:color="auto"/>
            </w:tcBorders>
          </w:tcPr>
          <w:p w14:paraId="1C4DA4C0" w14:textId="77777777" w:rsidR="00C406B8" w:rsidRPr="00C406B8" w:rsidRDefault="00C406B8" w:rsidP="003E061D">
            <w:pPr>
              <w:rPr>
                <w:sz w:val="18"/>
                <w:szCs w:val="18"/>
              </w:rPr>
            </w:pPr>
            <w:r w:rsidRPr="00C406B8">
              <w:rPr>
                <w:sz w:val="18"/>
                <w:szCs w:val="18"/>
              </w:rPr>
              <w:t>Estimated FD</w:t>
            </w:r>
          </w:p>
        </w:tc>
        <w:tc>
          <w:tcPr>
            <w:tcW w:w="0" w:type="auto"/>
            <w:tcBorders>
              <w:bottom w:val="single" w:sz="18" w:space="0" w:color="auto"/>
            </w:tcBorders>
          </w:tcPr>
          <w:p w14:paraId="69B61551" w14:textId="77777777" w:rsidR="00C406B8" w:rsidRPr="00C406B8" w:rsidRDefault="00C406B8" w:rsidP="003E061D">
            <w:pPr>
              <w:jc w:val="right"/>
              <w:rPr>
                <w:sz w:val="18"/>
                <w:szCs w:val="18"/>
              </w:rPr>
            </w:pPr>
            <w:r w:rsidRPr="00C406B8">
              <w:rPr>
                <w:sz w:val="18"/>
                <w:szCs w:val="18"/>
              </w:rPr>
              <w:t>median 0%, 95% HDCI [-4 to 4%]</w:t>
            </w:r>
          </w:p>
        </w:tc>
        <w:tc>
          <w:tcPr>
            <w:tcW w:w="0" w:type="auto"/>
            <w:tcBorders>
              <w:bottom w:val="single" w:sz="18" w:space="0" w:color="auto"/>
            </w:tcBorders>
          </w:tcPr>
          <w:p w14:paraId="095CADC7" w14:textId="77777777" w:rsidR="00C406B8" w:rsidRPr="00C406B8" w:rsidRDefault="00C406B8" w:rsidP="003E061D">
            <w:pPr>
              <w:jc w:val="right"/>
              <w:rPr>
                <w:sz w:val="18"/>
                <w:szCs w:val="18"/>
              </w:rPr>
            </w:pPr>
            <w:r w:rsidRPr="00C406B8">
              <w:rPr>
                <w:sz w:val="18"/>
                <w:szCs w:val="18"/>
              </w:rPr>
              <w:t>20%</w:t>
            </w:r>
          </w:p>
        </w:tc>
      </w:tr>
      <w:bookmarkEnd w:id="91"/>
    </w:tbl>
    <w:p w14:paraId="78583E73" w14:textId="14D1C7BF" w:rsidR="00C406B8" w:rsidRDefault="00C406B8" w:rsidP="00E25CF6"/>
    <w:p w14:paraId="4EE8B191" w14:textId="77777777" w:rsidR="00C406B8" w:rsidRDefault="00C406B8">
      <w:pPr>
        <w:spacing w:line="240" w:lineRule="auto"/>
      </w:pPr>
      <w:r>
        <w:br w:type="page"/>
      </w:r>
    </w:p>
    <w:p w14:paraId="18E0542C" w14:textId="3DFACE4E" w:rsidR="00E972F5" w:rsidRDefault="00E972F5" w:rsidP="00E972F5">
      <w:bookmarkStart w:id="92" w:name="tbl-pooled-MDC"/>
      <w:r w:rsidRPr="00E972F5">
        <w:rPr>
          <w:b/>
          <w:bCs/>
        </w:rPr>
        <w:lastRenderedPageBreak/>
        <w:t>Table 6</w:t>
      </w:r>
      <w:r>
        <w:t xml:space="preserve">: Pooled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rsidR="00C86F72">
        <w:t xml:space="preserve"> </w:t>
      </w:r>
      <w:r>
        <w:t>estimated using pooled simulation dataset.</w:t>
      </w:r>
    </w:p>
    <w:tbl>
      <w:tblPr>
        <w:tblW w:w="0" w:type="auto"/>
        <w:tblLook w:val="0020" w:firstRow="1" w:lastRow="0" w:firstColumn="0" w:lastColumn="0" w:noHBand="0" w:noVBand="0"/>
        <w:tblCaption w:val="Table 6: Pooled %MDCs_{95} estimated using pooled simulation dataset."/>
      </w:tblPr>
      <w:tblGrid>
        <w:gridCol w:w="1309"/>
        <w:gridCol w:w="896"/>
        <w:gridCol w:w="1623"/>
        <w:gridCol w:w="1650"/>
        <w:gridCol w:w="1636"/>
      </w:tblGrid>
      <w:tr w:rsidR="00E972F5" w14:paraId="214F74CA" w14:textId="77777777" w:rsidTr="00C86F72">
        <w:trPr>
          <w:tblHeader/>
        </w:trPr>
        <w:tc>
          <w:tcPr>
            <w:tcW w:w="0" w:type="auto"/>
            <w:tcBorders>
              <w:top w:val="single" w:sz="18" w:space="0" w:color="auto"/>
              <w:bottom w:val="single" w:sz="8" w:space="0" w:color="auto"/>
            </w:tcBorders>
          </w:tcPr>
          <w:p w14:paraId="7109CD96" w14:textId="77777777" w:rsidR="00E972F5" w:rsidRPr="00C86F72" w:rsidRDefault="00E972F5" w:rsidP="003E061D">
            <w:pPr>
              <w:rPr>
                <w:b/>
                <w:bCs/>
              </w:rPr>
            </w:pPr>
            <w:r w:rsidRPr="00C86F72">
              <w:rPr>
                <w:b/>
                <w:bCs/>
              </w:rPr>
              <w:t>Parameter</w:t>
            </w:r>
          </w:p>
        </w:tc>
        <w:tc>
          <w:tcPr>
            <w:tcW w:w="0" w:type="auto"/>
            <w:tcBorders>
              <w:top w:val="single" w:sz="18" w:space="0" w:color="auto"/>
              <w:bottom w:val="single" w:sz="8" w:space="0" w:color="auto"/>
            </w:tcBorders>
          </w:tcPr>
          <w:p w14:paraId="2020D6C6" w14:textId="77777777" w:rsidR="00E972F5" w:rsidRPr="00C86F72" w:rsidRDefault="00E972F5" w:rsidP="003E061D">
            <w:pPr>
              <w:jc w:val="right"/>
              <w:rPr>
                <w:b/>
                <w:bCs/>
              </w:rPr>
            </w:pPr>
            <w:r w:rsidRPr="00C86F72">
              <w:rPr>
                <w:b/>
                <w:bCs/>
              </w:rPr>
              <w:t>lowest</w:t>
            </w:r>
          </w:p>
        </w:tc>
        <w:tc>
          <w:tcPr>
            <w:tcW w:w="0" w:type="auto"/>
            <w:tcBorders>
              <w:top w:val="single" w:sz="18" w:space="0" w:color="auto"/>
              <w:bottom w:val="single" w:sz="8" w:space="0" w:color="auto"/>
            </w:tcBorders>
          </w:tcPr>
          <w:p w14:paraId="26DC3755" w14:textId="77777777" w:rsidR="00E972F5" w:rsidRPr="00C86F72" w:rsidRDefault="00E972F5" w:rsidP="003E061D">
            <w:pPr>
              <w:jc w:val="right"/>
              <w:rPr>
                <w:b/>
                <w:bCs/>
              </w:rPr>
            </w:pPr>
            <w:r w:rsidRPr="00C86F72">
              <w:rPr>
                <w:b/>
                <w:bCs/>
              </w:rPr>
              <w:t>No correction</w:t>
            </w:r>
          </w:p>
        </w:tc>
        <w:tc>
          <w:tcPr>
            <w:tcW w:w="0" w:type="auto"/>
            <w:tcBorders>
              <w:top w:val="single" w:sz="18" w:space="0" w:color="auto"/>
              <w:bottom w:val="single" w:sz="8" w:space="0" w:color="auto"/>
            </w:tcBorders>
          </w:tcPr>
          <w:p w14:paraId="694383B4" w14:textId="77777777" w:rsidR="00E972F5" w:rsidRPr="00C86F72" w:rsidRDefault="00E972F5" w:rsidP="003E061D">
            <w:pPr>
              <w:jc w:val="right"/>
              <w:rPr>
                <w:b/>
                <w:bCs/>
              </w:rPr>
            </w:pPr>
            <w:r w:rsidRPr="00C86F72">
              <w:rPr>
                <w:b/>
                <w:bCs/>
              </w:rPr>
              <w:t>Estimated TC</w:t>
            </w:r>
          </w:p>
        </w:tc>
        <w:tc>
          <w:tcPr>
            <w:tcW w:w="0" w:type="auto"/>
            <w:tcBorders>
              <w:top w:val="single" w:sz="18" w:space="0" w:color="auto"/>
              <w:bottom w:val="single" w:sz="8" w:space="0" w:color="auto"/>
            </w:tcBorders>
          </w:tcPr>
          <w:p w14:paraId="5E2089B3" w14:textId="77777777" w:rsidR="00E972F5" w:rsidRPr="00C86F72" w:rsidRDefault="00E972F5" w:rsidP="003E061D">
            <w:pPr>
              <w:rPr>
                <w:b/>
                <w:bCs/>
              </w:rPr>
            </w:pPr>
            <w:r w:rsidRPr="00C86F72">
              <w:rPr>
                <w:b/>
                <w:bCs/>
              </w:rPr>
              <w:t>Estimated FD</w:t>
            </w:r>
          </w:p>
        </w:tc>
      </w:tr>
      <w:tr w:rsidR="00E972F5" w14:paraId="7E6837F4" w14:textId="77777777" w:rsidTr="00C86F72">
        <w:tc>
          <w:tcPr>
            <w:tcW w:w="0" w:type="auto"/>
            <w:tcBorders>
              <w:top w:val="single" w:sz="8" w:space="0" w:color="auto"/>
            </w:tcBorders>
          </w:tcPr>
          <w:p w14:paraId="00403E48" w14:textId="77777777" w:rsidR="00E972F5" w:rsidRDefault="00E972F5" w:rsidP="003E061D">
            <w:r>
              <w:t>MSS</w:t>
            </w:r>
          </w:p>
        </w:tc>
        <w:tc>
          <w:tcPr>
            <w:tcW w:w="0" w:type="auto"/>
            <w:tcBorders>
              <w:top w:val="single" w:sz="8" w:space="0" w:color="auto"/>
            </w:tcBorders>
          </w:tcPr>
          <w:p w14:paraId="3BA1FBEA" w14:textId="77777777" w:rsidR="00E972F5" w:rsidRDefault="00E972F5" w:rsidP="003E061D">
            <w:pPr>
              <w:jc w:val="right"/>
            </w:pPr>
            <w:r>
              <w:t>0.45 %</w:t>
            </w:r>
          </w:p>
        </w:tc>
        <w:tc>
          <w:tcPr>
            <w:tcW w:w="0" w:type="auto"/>
            <w:tcBorders>
              <w:top w:val="single" w:sz="8" w:space="0" w:color="auto"/>
            </w:tcBorders>
          </w:tcPr>
          <w:p w14:paraId="504A1CD8" w14:textId="77777777" w:rsidR="00E972F5" w:rsidRDefault="00E972F5" w:rsidP="003E061D">
            <w:pPr>
              <w:jc w:val="right"/>
            </w:pPr>
            <w:r>
              <w:t>3 %</w:t>
            </w:r>
          </w:p>
        </w:tc>
        <w:tc>
          <w:tcPr>
            <w:tcW w:w="0" w:type="auto"/>
            <w:tcBorders>
              <w:top w:val="single" w:sz="8" w:space="0" w:color="auto"/>
            </w:tcBorders>
          </w:tcPr>
          <w:p w14:paraId="464174B8" w14:textId="77777777" w:rsidR="00E972F5" w:rsidRDefault="00E972F5" w:rsidP="003E061D">
            <w:pPr>
              <w:jc w:val="right"/>
            </w:pPr>
            <w:r>
              <w:t>1 %</w:t>
            </w:r>
          </w:p>
        </w:tc>
        <w:tc>
          <w:tcPr>
            <w:tcW w:w="0" w:type="auto"/>
            <w:tcBorders>
              <w:top w:val="single" w:sz="8" w:space="0" w:color="auto"/>
            </w:tcBorders>
          </w:tcPr>
          <w:p w14:paraId="5827800C" w14:textId="77777777" w:rsidR="00E972F5" w:rsidRDefault="00E972F5" w:rsidP="003E061D">
            <w:r>
              <w:t>1 %</w:t>
            </w:r>
          </w:p>
        </w:tc>
      </w:tr>
      <w:tr w:rsidR="00E972F5" w14:paraId="1BAA3F7B" w14:textId="77777777" w:rsidTr="003E061D">
        <w:tc>
          <w:tcPr>
            <w:tcW w:w="0" w:type="auto"/>
          </w:tcPr>
          <w:p w14:paraId="7F37858C" w14:textId="77777777" w:rsidR="00E972F5" w:rsidRDefault="00E972F5" w:rsidP="003E061D">
            <w:r>
              <w:t>MAC</w:t>
            </w:r>
          </w:p>
        </w:tc>
        <w:tc>
          <w:tcPr>
            <w:tcW w:w="0" w:type="auto"/>
          </w:tcPr>
          <w:p w14:paraId="100B3A15" w14:textId="77777777" w:rsidR="00E972F5" w:rsidRDefault="00E972F5" w:rsidP="003E061D">
            <w:pPr>
              <w:jc w:val="right"/>
            </w:pPr>
            <w:r>
              <w:t>1.06 %</w:t>
            </w:r>
          </w:p>
        </w:tc>
        <w:tc>
          <w:tcPr>
            <w:tcW w:w="0" w:type="auto"/>
          </w:tcPr>
          <w:p w14:paraId="19BFF29A" w14:textId="77777777" w:rsidR="00E972F5" w:rsidRDefault="00E972F5" w:rsidP="003E061D">
            <w:pPr>
              <w:jc w:val="right"/>
            </w:pPr>
            <w:r>
              <w:t>37 %</w:t>
            </w:r>
          </w:p>
        </w:tc>
        <w:tc>
          <w:tcPr>
            <w:tcW w:w="0" w:type="auto"/>
          </w:tcPr>
          <w:p w14:paraId="73CAAF8C" w14:textId="77777777" w:rsidR="00E972F5" w:rsidRDefault="00E972F5" w:rsidP="003E061D">
            <w:pPr>
              <w:jc w:val="right"/>
            </w:pPr>
            <w:r>
              <w:t>7 %</w:t>
            </w:r>
          </w:p>
        </w:tc>
        <w:tc>
          <w:tcPr>
            <w:tcW w:w="0" w:type="auto"/>
          </w:tcPr>
          <w:p w14:paraId="41BD7124" w14:textId="77777777" w:rsidR="00E972F5" w:rsidRDefault="00E972F5" w:rsidP="003E061D">
            <w:r>
              <w:t>6 %</w:t>
            </w:r>
          </w:p>
        </w:tc>
      </w:tr>
      <w:tr w:rsidR="00E972F5" w14:paraId="2984910E" w14:textId="77777777" w:rsidTr="00C86F72">
        <w:tc>
          <w:tcPr>
            <w:tcW w:w="0" w:type="auto"/>
          </w:tcPr>
          <w:p w14:paraId="6D521D82" w14:textId="77777777" w:rsidR="00E972F5" w:rsidRDefault="00E972F5" w:rsidP="003E061D">
            <w:r>
              <w:t>TAU</w:t>
            </w:r>
          </w:p>
        </w:tc>
        <w:tc>
          <w:tcPr>
            <w:tcW w:w="0" w:type="auto"/>
          </w:tcPr>
          <w:p w14:paraId="0242FD8A" w14:textId="77777777" w:rsidR="00E972F5" w:rsidRDefault="00E972F5" w:rsidP="003E061D">
            <w:pPr>
              <w:jc w:val="right"/>
            </w:pPr>
            <w:r>
              <w:t>1.47 %</w:t>
            </w:r>
          </w:p>
        </w:tc>
        <w:tc>
          <w:tcPr>
            <w:tcW w:w="0" w:type="auto"/>
          </w:tcPr>
          <w:p w14:paraId="5F054D9B" w14:textId="77777777" w:rsidR="00E972F5" w:rsidRDefault="00E972F5" w:rsidP="003E061D">
            <w:pPr>
              <w:jc w:val="right"/>
            </w:pPr>
            <w:r>
              <w:t>44 %</w:t>
            </w:r>
          </w:p>
        </w:tc>
        <w:tc>
          <w:tcPr>
            <w:tcW w:w="0" w:type="auto"/>
          </w:tcPr>
          <w:p w14:paraId="697F0F2C" w14:textId="77777777" w:rsidR="00E972F5" w:rsidRDefault="00E972F5" w:rsidP="003E061D">
            <w:pPr>
              <w:jc w:val="right"/>
            </w:pPr>
            <w:r>
              <w:t>8 %</w:t>
            </w:r>
          </w:p>
        </w:tc>
        <w:tc>
          <w:tcPr>
            <w:tcW w:w="0" w:type="auto"/>
          </w:tcPr>
          <w:p w14:paraId="4A75EFFD" w14:textId="77777777" w:rsidR="00E972F5" w:rsidRDefault="00E972F5" w:rsidP="003E061D">
            <w:r>
              <w:t>7 %</w:t>
            </w:r>
          </w:p>
        </w:tc>
      </w:tr>
      <w:tr w:rsidR="00E972F5" w14:paraId="3BD8C0C2" w14:textId="77777777" w:rsidTr="00C86F72">
        <w:tc>
          <w:tcPr>
            <w:tcW w:w="0" w:type="auto"/>
            <w:tcBorders>
              <w:bottom w:val="single" w:sz="18" w:space="0" w:color="auto"/>
            </w:tcBorders>
          </w:tcPr>
          <w:p w14:paraId="5DBD9F40" w14:textId="77777777" w:rsidR="00E972F5" w:rsidRDefault="00E972F5" w:rsidP="003E061D">
            <w:r>
              <w:t>PMAX</w:t>
            </w:r>
          </w:p>
        </w:tc>
        <w:tc>
          <w:tcPr>
            <w:tcW w:w="0" w:type="auto"/>
            <w:tcBorders>
              <w:bottom w:val="single" w:sz="18" w:space="0" w:color="auto"/>
            </w:tcBorders>
          </w:tcPr>
          <w:p w14:paraId="4E9339EF" w14:textId="77777777" w:rsidR="00E972F5" w:rsidRDefault="00E972F5" w:rsidP="003E061D">
            <w:pPr>
              <w:jc w:val="right"/>
            </w:pPr>
            <w:r>
              <w:t>0.7 %</w:t>
            </w:r>
          </w:p>
        </w:tc>
        <w:tc>
          <w:tcPr>
            <w:tcW w:w="0" w:type="auto"/>
            <w:tcBorders>
              <w:bottom w:val="single" w:sz="18" w:space="0" w:color="auto"/>
            </w:tcBorders>
          </w:tcPr>
          <w:p w14:paraId="01225DF2" w14:textId="77777777" w:rsidR="00E972F5" w:rsidRDefault="00E972F5" w:rsidP="003E061D">
            <w:pPr>
              <w:jc w:val="right"/>
            </w:pPr>
            <w:r>
              <w:t>36 %</w:t>
            </w:r>
          </w:p>
        </w:tc>
        <w:tc>
          <w:tcPr>
            <w:tcW w:w="0" w:type="auto"/>
            <w:tcBorders>
              <w:bottom w:val="single" w:sz="18" w:space="0" w:color="auto"/>
            </w:tcBorders>
          </w:tcPr>
          <w:p w14:paraId="1E7AB168" w14:textId="77777777" w:rsidR="00E972F5" w:rsidRDefault="00E972F5" w:rsidP="003E061D">
            <w:pPr>
              <w:jc w:val="right"/>
            </w:pPr>
            <w:r>
              <w:t>7 %</w:t>
            </w:r>
          </w:p>
        </w:tc>
        <w:tc>
          <w:tcPr>
            <w:tcW w:w="0" w:type="auto"/>
            <w:tcBorders>
              <w:bottom w:val="single" w:sz="18" w:space="0" w:color="auto"/>
            </w:tcBorders>
          </w:tcPr>
          <w:p w14:paraId="63F4A7DD" w14:textId="77777777" w:rsidR="00E972F5" w:rsidRDefault="00E972F5" w:rsidP="003E061D">
            <w:r>
              <w:t>6 %</w:t>
            </w:r>
          </w:p>
        </w:tc>
      </w:tr>
      <w:bookmarkEnd w:id="92"/>
    </w:tbl>
    <w:p w14:paraId="20D13458" w14:textId="762002D4" w:rsidR="00024635" w:rsidRDefault="00024635" w:rsidP="00E25CF6"/>
    <w:p w14:paraId="45197E78" w14:textId="77777777" w:rsidR="00024635" w:rsidRDefault="00024635">
      <w:pPr>
        <w:spacing w:line="240" w:lineRule="auto"/>
      </w:pPr>
      <w:r>
        <w:br w:type="page"/>
      </w:r>
    </w:p>
    <w:p w14:paraId="6383BF8E" w14:textId="13810053" w:rsidR="00024635" w:rsidRDefault="00024635" w:rsidP="007E4EC7">
      <w:pPr>
        <w:pStyle w:val="Figurecaption"/>
      </w:pPr>
      <w:r w:rsidRPr="00024635">
        <w:rPr>
          <w:b/>
          <w:bCs/>
        </w:rPr>
        <w:lastRenderedPageBreak/>
        <w:t>Figure 1</w:t>
      </w:r>
      <w:r>
        <w:t xml:space="preserve">: Phil, Mike, and John split times over a 40 </w:t>
      </w:r>
      <m:oMath>
        <m:r>
          <w:rPr>
            <w:rFonts w:ascii="Cambria Math" w:hAnsi="Cambria Math"/>
          </w:rPr>
          <m:t>m</m:t>
        </m:r>
      </m:oMath>
      <w:r>
        <w:t xml:space="preserve"> distance. All three brothers have identical sprint performances but utilize different sprint starts, resulting in different split times.</w:t>
      </w:r>
    </w:p>
    <w:p w14:paraId="4811BE13" w14:textId="7B4266F5" w:rsidR="00024635" w:rsidRDefault="00024635" w:rsidP="007E4EC7">
      <w:pPr>
        <w:pStyle w:val="Figurecaption"/>
      </w:pPr>
      <w:r w:rsidRPr="00024635">
        <w:rPr>
          <w:b/>
          <w:bCs/>
        </w:rPr>
        <w:t>Figure 2</w:t>
      </w:r>
      <w:r>
        <w:t xml:space="preserve">: Pooled distribution of the </w:t>
      </w:r>
      <m:oMath>
        <m:r>
          <m:rPr>
            <m:sty m:val="p"/>
          </m:rPr>
          <w:rPr>
            <w:rFonts w:ascii="Cambria Math" w:hAnsi="Cambria Math"/>
          </w:rPr>
          <m:t>%</m:t>
        </m:r>
        <m:r>
          <w:rPr>
            <w:rFonts w:ascii="Cambria Math" w:hAnsi="Cambria Math"/>
          </w:rPr>
          <m:t>Diff</m:t>
        </m:r>
      </m:oMath>
      <w:r>
        <w:t xml:space="preserve">. Error bars represent the distribution </w:t>
      </w:r>
      <m:oMath>
        <m:r>
          <w:rPr>
            <w:rFonts w:ascii="Cambria Math" w:hAnsi="Cambria Math"/>
          </w:rPr>
          <m:t>median</m:t>
        </m:r>
      </m:oMath>
      <w:r>
        <w:t xml:space="preserve"> and 95% </w:t>
      </w:r>
      <m:oMath>
        <m:r>
          <w:rPr>
            <w:rFonts w:ascii="Cambria Math" w:hAnsi="Cambria Math"/>
          </w:rPr>
          <m:t>HDCI</m:t>
        </m:r>
      </m:oMath>
      <w:r>
        <w:t xml:space="preserve">. A grey area represents parameter </w:t>
      </w:r>
      <m:oMath>
        <m:r>
          <w:rPr>
            <w:rFonts w:ascii="Cambria Math" w:hAnsi="Cambria Math"/>
          </w:rPr>
          <m:t>ROPE</m:t>
        </m:r>
      </m:oMath>
      <w:r>
        <w:t xml:space="preserve">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w:t>
      </w:r>
      <w:r>
        <w:rPr>
          <w:i/>
          <w:iCs/>
        </w:rPr>
        <w:t>No correction</w:t>
      </w:r>
      <w:r>
        <w:t xml:space="preserve"> model and no flying distance).</w:t>
      </w:r>
    </w:p>
    <w:p w14:paraId="248868AF" w14:textId="5B64831E" w:rsidR="00772599" w:rsidRDefault="00024635" w:rsidP="007E4EC7">
      <w:pPr>
        <w:pStyle w:val="Figurecaption"/>
      </w:pPr>
      <w:r w:rsidRPr="00024635">
        <w:rPr>
          <w:b/>
          <w:bCs/>
        </w:rPr>
        <w:t>Figure 3</w:t>
      </w:r>
      <w:r>
        <w:t xml:space="preserve">: Distribution of the </w:t>
      </w:r>
      <m:oMath>
        <m:r>
          <m:rPr>
            <m:sty m:val="p"/>
          </m:rPr>
          <w:rPr>
            <w:rFonts w:ascii="Cambria Math" w:hAnsi="Cambria Math"/>
          </w:rPr>
          <m:t>%</m:t>
        </m:r>
        <m:r>
          <w:rPr>
            <w:rFonts w:ascii="Cambria Math" w:hAnsi="Cambria Math"/>
          </w:rPr>
          <m:t>Diff</m:t>
        </m:r>
      </m:oMath>
      <w:r>
        <w:t xml:space="preserve"> across every flying distance in the simulation. Error bars represent the distribution </w:t>
      </w:r>
      <m:oMath>
        <m:r>
          <w:rPr>
            <w:rFonts w:ascii="Cambria Math" w:hAnsi="Cambria Math"/>
          </w:rPr>
          <m:t>median</m:t>
        </m:r>
      </m:oMath>
      <w:r>
        <w:t xml:space="preserve"> and 95% </w:t>
      </w:r>
      <m:oMath>
        <m:r>
          <w:rPr>
            <w:rFonts w:ascii="Cambria Math" w:hAnsi="Cambria Math"/>
          </w:rPr>
          <m:t>HDCI</m:t>
        </m:r>
      </m:oMath>
      <w:r>
        <w:t xml:space="preserve">. A grey area represents parameter </w:t>
      </w:r>
      <m:oMath>
        <m:r>
          <w:rPr>
            <w:rFonts w:ascii="Cambria Math" w:hAnsi="Cambria Math"/>
          </w:rPr>
          <m:t>ROPE</m:t>
        </m:r>
      </m:oMath>
      <w:r>
        <w:t xml:space="preserve">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w:t>
      </w:r>
      <w:r>
        <w:rPr>
          <w:i/>
          <w:iCs/>
        </w:rPr>
        <w:t>No correction</w:t>
      </w:r>
      <w:r>
        <w:t xml:space="preserve"> model and no flying distance). For the less crowded visualization, flying distance in increments of</w:t>
      </w:r>
      <w:r w:rsidR="00772599">
        <w:t xml:space="preserve"> 0.05 </w:t>
      </w:r>
      <m:oMath>
        <m:r>
          <w:rPr>
            <w:rFonts w:ascii="Cambria Math" w:hAnsi="Cambria Math"/>
          </w:rPr>
          <m:t>m</m:t>
        </m:r>
      </m:oMath>
      <w:r w:rsidR="00772599">
        <w:t xml:space="preserve"> is plotted.</w:t>
      </w:r>
    </w:p>
    <w:p w14:paraId="20D76E41" w14:textId="7F699CE1" w:rsidR="00772599" w:rsidRDefault="00772599" w:rsidP="007E4EC7">
      <w:pPr>
        <w:pStyle w:val="Figurecaption"/>
      </w:pPr>
      <w:r w:rsidRPr="00772599">
        <w:rPr>
          <w:b/>
          <w:bCs/>
        </w:rPr>
        <w:t>Figure 4</w:t>
      </w:r>
      <w:r>
        <w:t xml:space="preserve">: </w:t>
      </w:r>
      <m:oMath>
        <m:r>
          <w:rPr>
            <w:rFonts w:ascii="Cambria Math" w:hAnsi="Cambria Math"/>
          </w:rPr>
          <m:t>inside ROPE</m:t>
        </m:r>
      </m:oMath>
      <w:r>
        <w:t xml:space="preserve"> estimated across every flying distance in the simulation.</w:t>
      </w:r>
    </w:p>
    <w:p w14:paraId="69771AAE" w14:textId="587C7C3C" w:rsidR="00772599" w:rsidRDefault="00772599" w:rsidP="007E4EC7">
      <w:pPr>
        <w:pStyle w:val="Figurecaption"/>
      </w:pPr>
      <w:r w:rsidRPr="00772599">
        <w:rPr>
          <w:b/>
          <w:bCs/>
        </w:rPr>
        <w:t>Figure 5</w:t>
      </w:r>
      <w:r>
        <w:t xml:space="preserve">: Estimated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across every flying distance in the simulation. The dashed line represents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p>
    <w:p w14:paraId="62C2BFA2" w14:textId="77777777" w:rsidR="00772599" w:rsidRDefault="00772599" w:rsidP="00024635"/>
    <w:sectPr w:rsidR="00772599" w:rsidSect="00F92F42">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lnNumType w:countBy="1" w:restart="continuous"/>
      <w:cols w:space="708"/>
      <w:docGrid w:linePitch="360"/>
      <w:sectPrChange w:id="93" w:author="Mladen Jovanovic" w:date="2022-12-08T22:30:00Z">
        <w:sectPr w:rsidR="00772599" w:rsidSect="00F92F42">
          <w:pgMar w:top="1418" w:right="1701" w:bottom="1418" w:left="1701" w:header="709" w:footer="709"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5A31" w14:textId="77777777" w:rsidR="004C6B75" w:rsidRDefault="009D538E">
      <w:pPr>
        <w:spacing w:line="240" w:lineRule="auto"/>
      </w:pPr>
      <w:r>
        <w:separator/>
      </w:r>
    </w:p>
  </w:endnote>
  <w:endnote w:type="continuationSeparator" w:id="0">
    <w:p w14:paraId="2A1A5A33" w14:textId="77777777" w:rsidR="004C6B75" w:rsidRDefault="009D5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B" w14:textId="77777777" w:rsidR="002211DD" w:rsidRDefault="00E57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C" w14:textId="77777777" w:rsidR="002211DD" w:rsidRDefault="00E57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E" w14:textId="77777777" w:rsidR="002211DD" w:rsidRDefault="00E57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A5A27" w14:textId="77777777" w:rsidR="00E636D8" w:rsidRDefault="009D538E">
      <w:r>
        <w:separator/>
      </w:r>
    </w:p>
  </w:footnote>
  <w:footnote w:type="continuationSeparator" w:id="0">
    <w:p w14:paraId="2A1A5A28" w14:textId="77777777" w:rsidR="00E636D8" w:rsidRDefault="009D538E">
      <w:r>
        <w:continuationSeparator/>
      </w:r>
    </w:p>
  </w:footnote>
  <w:footnote w:id="1">
    <w:p w14:paraId="6BF700AB" w14:textId="5301F4B9" w:rsidR="00D20CC2" w:rsidRPr="00D20CC2" w:rsidRDefault="00D20CC2">
      <w:pPr>
        <w:pStyle w:val="FootnoteText"/>
        <w:rPr>
          <w:lang w:val="en-US"/>
        </w:rPr>
      </w:pPr>
      <w:r>
        <w:rPr>
          <w:rStyle w:val="FootnoteReference"/>
        </w:rPr>
        <w:footnoteRef/>
      </w:r>
      <w:r>
        <w:t xml:space="preserve"> </w:t>
      </w:r>
      <w:r w:rsidR="00FF02B8">
        <w:rPr>
          <w:lang w:val="en-US"/>
        </w:rPr>
        <w:t>Failed to be estimated due to the ill-defined model for the time-reaction scenario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9" w14:textId="77777777" w:rsidR="002211DD" w:rsidRDefault="00E57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A" w14:textId="77777777" w:rsidR="002211DD" w:rsidRDefault="00E573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D" w14:textId="77777777" w:rsidR="002211DD" w:rsidRDefault="00E57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EBA255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7160960">
    <w:abstractNumId w:val="16"/>
  </w:num>
  <w:num w:numId="2" w16cid:durableId="1332298093">
    <w:abstractNumId w:val="20"/>
  </w:num>
  <w:num w:numId="3" w16cid:durableId="867990161">
    <w:abstractNumId w:val="1"/>
  </w:num>
  <w:num w:numId="4" w16cid:durableId="134833758">
    <w:abstractNumId w:val="2"/>
  </w:num>
  <w:num w:numId="5" w16cid:durableId="1043165980">
    <w:abstractNumId w:val="3"/>
  </w:num>
  <w:num w:numId="6" w16cid:durableId="2824111">
    <w:abstractNumId w:val="4"/>
  </w:num>
  <w:num w:numId="7" w16cid:durableId="876309342">
    <w:abstractNumId w:val="9"/>
  </w:num>
  <w:num w:numId="8" w16cid:durableId="612446973">
    <w:abstractNumId w:val="5"/>
  </w:num>
  <w:num w:numId="9" w16cid:durableId="1926761589">
    <w:abstractNumId w:val="7"/>
  </w:num>
  <w:num w:numId="10" w16cid:durableId="1271746105">
    <w:abstractNumId w:val="6"/>
  </w:num>
  <w:num w:numId="11" w16cid:durableId="1097409361">
    <w:abstractNumId w:val="10"/>
  </w:num>
  <w:num w:numId="12" w16cid:durableId="1628196388">
    <w:abstractNumId w:val="8"/>
  </w:num>
  <w:num w:numId="13" w16cid:durableId="839078841">
    <w:abstractNumId w:val="18"/>
  </w:num>
  <w:num w:numId="14" w16cid:durableId="786004459">
    <w:abstractNumId w:val="21"/>
  </w:num>
  <w:num w:numId="15" w16cid:durableId="506604774">
    <w:abstractNumId w:val="15"/>
  </w:num>
  <w:num w:numId="16" w16cid:durableId="868227963">
    <w:abstractNumId w:val="17"/>
  </w:num>
  <w:num w:numId="17" w16cid:durableId="330107964">
    <w:abstractNumId w:val="12"/>
  </w:num>
  <w:num w:numId="18" w16cid:durableId="1822967493">
    <w:abstractNumId w:val="0"/>
  </w:num>
  <w:num w:numId="19" w16cid:durableId="899948827">
    <w:abstractNumId w:val="13"/>
  </w:num>
  <w:num w:numId="20" w16cid:durableId="1029263210">
    <w:abstractNumId w:val="21"/>
  </w:num>
  <w:num w:numId="21" w16cid:durableId="700276885">
    <w:abstractNumId w:val="21"/>
  </w:num>
  <w:num w:numId="22" w16cid:durableId="414790684">
    <w:abstractNumId w:val="21"/>
  </w:num>
  <w:num w:numId="23" w16cid:durableId="366833451">
    <w:abstractNumId w:val="21"/>
  </w:num>
  <w:num w:numId="24" w16cid:durableId="1215238874">
    <w:abstractNumId w:val="18"/>
  </w:num>
  <w:num w:numId="25" w16cid:durableId="1569801977">
    <w:abstractNumId w:val="19"/>
  </w:num>
  <w:num w:numId="26" w16cid:durableId="897545968">
    <w:abstractNumId w:val="22"/>
  </w:num>
  <w:num w:numId="27" w16cid:durableId="659769055">
    <w:abstractNumId w:val="23"/>
  </w:num>
  <w:num w:numId="28" w16cid:durableId="1245334021">
    <w:abstractNumId w:val="21"/>
  </w:num>
  <w:num w:numId="29" w16cid:durableId="1523202014">
    <w:abstractNumId w:val="14"/>
  </w:num>
  <w:num w:numId="30" w16cid:durableId="314722610">
    <w:abstractNumId w:val="24"/>
  </w:num>
  <w:num w:numId="31" w16cid:durableId="72472298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laden Jovanovic">
    <w15:presenceInfo w15:providerId="Windows Live" w15:userId="6796323df3b0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6D8"/>
    <w:rsid w:val="00024635"/>
    <w:rsid w:val="002B0B65"/>
    <w:rsid w:val="003C0A86"/>
    <w:rsid w:val="00412887"/>
    <w:rsid w:val="00437D47"/>
    <w:rsid w:val="004C6B75"/>
    <w:rsid w:val="005602FC"/>
    <w:rsid w:val="00672C2C"/>
    <w:rsid w:val="00772599"/>
    <w:rsid w:val="007E4EC7"/>
    <w:rsid w:val="008B470F"/>
    <w:rsid w:val="00942C47"/>
    <w:rsid w:val="009D538E"/>
    <w:rsid w:val="00BC4925"/>
    <w:rsid w:val="00BC6513"/>
    <w:rsid w:val="00BE112C"/>
    <w:rsid w:val="00BE5536"/>
    <w:rsid w:val="00C30A78"/>
    <w:rsid w:val="00C406B8"/>
    <w:rsid w:val="00C45428"/>
    <w:rsid w:val="00C86F72"/>
    <w:rsid w:val="00C96EC3"/>
    <w:rsid w:val="00CD1056"/>
    <w:rsid w:val="00D20CC2"/>
    <w:rsid w:val="00DB0563"/>
    <w:rsid w:val="00E25CF6"/>
    <w:rsid w:val="00E5734D"/>
    <w:rsid w:val="00E636D8"/>
    <w:rsid w:val="00E972F5"/>
    <w:rsid w:val="00EC68DA"/>
    <w:rsid w:val="00ED706D"/>
    <w:rsid w:val="00EE3D6D"/>
    <w:rsid w:val="00EF3B8B"/>
    <w:rsid w:val="00F92F42"/>
    <w:rsid w:val="00FF02B8"/>
    <w:rsid w:val="00FF35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A1A5822"/>
  <w15:docId w15:val="{EB5B54E8-1D9E-4049-960A-74705AC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Hyperlink">
    <w:name w:val="Hyperlink"/>
    <w:basedOn w:val="DefaultParagraphFont"/>
    <w:unhideWhenUsed/>
    <w:rsid w:val="00EE3D6D"/>
    <w:rPr>
      <w:color w:val="0000FF" w:themeColor="hyperlink"/>
      <w:u w:val="single"/>
    </w:rPr>
  </w:style>
  <w:style w:type="paragraph" w:styleId="Revision">
    <w:name w:val="Revision"/>
    <w:hidden/>
    <w:semiHidden/>
    <w:rsid w:val="00FF35CB"/>
    <w:rPr>
      <w:sz w:val="24"/>
      <w:szCs w:val="24"/>
    </w:rPr>
  </w:style>
  <w:style w:type="character" w:styleId="LineNumber">
    <w:name w:val="line number"/>
    <w:basedOn w:val="DefaultParagraphFont"/>
    <w:semiHidden/>
    <w:unhideWhenUsed/>
    <w:rsid w:val="00F9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38AD-E88D-4344-9D5E-830FD5DE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32</Pages>
  <Words>7397</Words>
  <Characters>42166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Bias in estimated short sprint profiles using timing gates due to the flying start: simulation study and proposed solutions</vt:lpstr>
    </vt:vector>
  </TitlesOfParts>
  <Company>Informa Plc</Company>
  <LinksUpToDate>false</LinksUpToDate>
  <CharactersWithSpaces>49465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 estimated short sprint profiles using timing gates due to the flying start: simulation study and proposed solutions</dc:title>
  <dc:creator>Mladen Jovanović</dc:creator>
  <cp:keywords/>
  <cp:lastModifiedBy>Mladen Jovanovic</cp:lastModifiedBy>
  <cp:revision>29</cp:revision>
  <dcterms:created xsi:type="dcterms:W3CDTF">2022-09-19T20:50:00Z</dcterms:created>
  <dcterms:modified xsi:type="dcterms:W3CDTF">2022-12-08T21:33:00Z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Short sprints have been modeled using the mono-exponential equation that involves two parameters: (1) maximum sprinting speed (MSS) and (2) relative acceleration (TAU), most often performed using the timing gates. In this study, this model is termed the No correction model. Unfortunately, due to the often utilized flying start, a bias is introduced when estimating parameters. In this paper, (1) two additional models are proposed (Estimated TC and Estimated FD) that aim to correct this bias, and (2) a theoretical simulation study that provides model performances in estimating parameters is provided. In conclusion, both Estimated TC and Estimated FD models provided more precise parameter estimates, but surprisingly, the No correction model provided higher sensitivity for specific parameter changes.</vt:lpwstr>
  </property>
  <property fmtid="{D5CDD505-2E9C-101B-9397-08002B2CF9AE}" pid="3" name="affiliations">
    <vt:lpwstr/>
  </property>
  <property fmtid="{D5CDD505-2E9C-101B-9397-08002B2CF9AE}" pid="4" name="always_allow_html">
    <vt:lpwstr>False</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itation_package">
    <vt:lpwstr>natbib</vt:lpwstr>
  </property>
  <property fmtid="{D5CDD505-2E9C-101B-9397-08002B2CF9AE}" pid="11" name="colorlinks">
    <vt:lpwstr>False</vt:lpwstr>
  </property>
  <property fmtid="{D5CDD505-2E9C-101B-9397-08002B2CF9AE}" pid="12" name="crossref">
    <vt:lpwstr/>
  </property>
  <property fmtid="{D5CDD505-2E9C-101B-9397-08002B2CF9AE}" pid="13" name="csl">
    <vt:lpwstr>tf-cse.csl</vt:lpwstr>
  </property>
  <property fmtid="{D5CDD505-2E9C-101B-9397-08002B2CF9AE}" pid="14" name="date">
    <vt:lpwstr>9/19/22</vt:lpwstr>
  </property>
  <property fmtid="{D5CDD505-2E9C-101B-9397-08002B2CF9AE}" pid="15" name="date-format">
    <vt:lpwstr>short</vt:lpwstr>
  </property>
  <property fmtid="{D5CDD505-2E9C-101B-9397-08002B2CF9AE}" pid="16" name="editor_options">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nk-citations">
    <vt:lpwstr>True</vt:lpwstr>
  </property>
  <property fmtid="{D5CDD505-2E9C-101B-9397-08002B2CF9AE}" pid="22" name="lof">
    <vt:lpwstr>False</vt:lpwstr>
  </property>
  <property fmtid="{D5CDD505-2E9C-101B-9397-08002B2CF9AE}" pid="23" name="lot">
    <vt:lpwstr>False</vt:lpwstr>
  </property>
  <property fmtid="{D5CDD505-2E9C-101B-9397-08002B2CF9AE}" pid="24" name="title-block-banner">
    <vt:lpwstr>True</vt:lpwstr>
  </property>
  <property fmtid="{D5CDD505-2E9C-101B-9397-08002B2CF9AE}" pid="25" name="toc-title">
    <vt:lpwstr>Table of contents</vt:lpwstr>
  </property>
</Properties>
</file>
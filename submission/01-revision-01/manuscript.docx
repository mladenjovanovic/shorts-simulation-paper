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4A429983" w:rsidR="00EE3D6D" w:rsidRDefault="00B94161" w:rsidP="005602FC">
      <w:pPr>
        <w:pStyle w:val="Articletitle"/>
        <w:spacing w:line="480" w:lineRule="auto"/>
        <w:rPr>
          <w:ins w:id="1" w:author="Mladen Jovanovic" w:date="2022-12-13T16:43:00Z"/>
        </w:rPr>
      </w:pPr>
      <w:bookmarkStart w:id="2" w:name="introduction"/>
      <w:ins w:id="3" w:author="Mladen Jovanovic" w:date="2022-12-12T20:01:00Z">
        <w:r>
          <w:softHyphen/>
        </w:r>
        <w:r>
          <w:softHyphen/>
        </w:r>
      </w:ins>
      <w:r w:rsidR="00EE3D6D" w:rsidRPr="005A579E">
        <w:t>Bias in estimated short sprint profiles using timing gates due to the flying start: simulation study and proposed solutions</w:t>
      </w:r>
    </w:p>
    <w:p w14:paraId="2ACB546B" w14:textId="77777777" w:rsidR="00C24F81" w:rsidRDefault="00C24F81" w:rsidP="00C24F81">
      <w:pPr>
        <w:pStyle w:val="Authornames"/>
        <w:spacing w:line="480" w:lineRule="auto"/>
        <w:rPr>
          <w:ins w:id="4" w:author="Mladen Jovanovic" w:date="2022-12-13T16:43:00Z"/>
        </w:rPr>
      </w:pPr>
      <w:ins w:id="5" w:author="Mladen Jovanovic" w:date="2022-12-13T16:43:00Z">
        <w:r>
          <w:t>Mladen Jovanović</w:t>
        </w:r>
      </w:ins>
    </w:p>
    <w:p w14:paraId="55726356" w14:textId="77777777" w:rsidR="00C24F81" w:rsidRDefault="00C24F81" w:rsidP="00C24F81">
      <w:pPr>
        <w:pStyle w:val="Affiliation"/>
        <w:spacing w:line="480" w:lineRule="auto"/>
        <w:rPr>
          <w:ins w:id="6" w:author="Mladen Jovanovic" w:date="2022-12-13T16:43:00Z"/>
        </w:rPr>
      </w:pPr>
      <w:ins w:id="7" w:author="Mladen Jovanovic" w:date="2022-12-13T16:43:00Z">
        <w:r>
          <w:t>Faculty of sport and physical education</w:t>
        </w:r>
      </w:ins>
    </w:p>
    <w:p w14:paraId="2059CB9C" w14:textId="77777777" w:rsidR="00C24F81" w:rsidRDefault="00C24F81" w:rsidP="00C24F81">
      <w:pPr>
        <w:pStyle w:val="Affiliation"/>
        <w:spacing w:line="480" w:lineRule="auto"/>
        <w:rPr>
          <w:ins w:id="8" w:author="Mladen Jovanovic" w:date="2022-12-13T16:43:00Z"/>
        </w:rPr>
      </w:pPr>
      <w:ins w:id="9" w:author="Mladen Jovanovic" w:date="2022-12-13T16:43:00Z">
        <w:r>
          <w:t>University of Belgrade, Serbia</w:t>
        </w:r>
      </w:ins>
    </w:p>
    <w:p w14:paraId="2FE4F2B2" w14:textId="77777777" w:rsidR="00C24F81" w:rsidRDefault="00C24F81" w:rsidP="00C24F81">
      <w:pPr>
        <w:rPr>
          <w:ins w:id="10" w:author="Mladen Jovanovic" w:date="2022-12-13T16:43:00Z"/>
        </w:rPr>
      </w:pPr>
      <w:ins w:id="11" w:author="Mladen Jovanovic" w:date="2022-12-13T16:43:00Z">
        <w:r>
          <w:t xml:space="preserve">ORCID: </w:t>
        </w:r>
        <w:r w:rsidRPr="009E3B41">
          <w:t>0000-0002-4013-6530</w:t>
        </w:r>
      </w:ins>
    </w:p>
    <w:p w14:paraId="7D3F5407" w14:textId="77777777" w:rsidR="00C24F81" w:rsidRDefault="00C24F81" w:rsidP="00C24F81">
      <w:pPr>
        <w:rPr>
          <w:ins w:id="12" w:author="Mladen Jovanovic" w:date="2022-12-13T16:43:00Z"/>
        </w:rPr>
      </w:pPr>
      <w:ins w:id="13" w:author="Mladen Jovanovic" w:date="2022-12-13T16:43:00Z">
        <w:r>
          <w:fldChar w:fldCharType="begin"/>
        </w:r>
        <w:r>
          <w:instrText>HYPERLINK "mailto:coach.mladen.jovanovic@gmail.com"</w:instrText>
        </w:r>
        <w:r>
          <w:fldChar w:fldCharType="separate"/>
        </w:r>
        <w:r w:rsidRPr="00632CCE">
          <w:rPr>
            <w:rStyle w:val="Hyperlink"/>
          </w:rPr>
          <w:t>coach.mladen.jovanovic@gmail.com</w:t>
        </w:r>
        <w:r>
          <w:rPr>
            <w:rStyle w:val="Hyperlink"/>
          </w:rPr>
          <w:fldChar w:fldCharType="end"/>
        </w:r>
      </w:ins>
    </w:p>
    <w:p w14:paraId="018787AF" w14:textId="77777777" w:rsidR="00C24F81" w:rsidRDefault="00C24F81" w:rsidP="00C24F81">
      <w:pPr>
        <w:rPr>
          <w:ins w:id="14" w:author="Mladen Jovanovic" w:date="2022-12-13T16:43:00Z"/>
        </w:rPr>
      </w:pPr>
      <w:ins w:id="15" w:author="Mladen Jovanovic" w:date="2022-12-13T16:43:00Z">
        <w:r>
          <w:t>Twitter: @physical_prep</w:t>
        </w:r>
      </w:ins>
    </w:p>
    <w:p w14:paraId="7B637268" w14:textId="5517B54B" w:rsidR="00C24F81" w:rsidRPr="00C24F81" w:rsidDel="00C24F81" w:rsidRDefault="00C24F81">
      <w:pPr>
        <w:rPr>
          <w:del w:id="16" w:author="Mladen Jovanovic" w:date="2022-12-13T16:43:00Z"/>
        </w:rPr>
        <w:pPrChange w:id="17" w:author="Mladen Jovanovic" w:date="2022-12-13T16:43:00Z">
          <w:pPr>
            <w:pStyle w:val="Articletitle"/>
            <w:spacing w:line="480" w:lineRule="auto"/>
          </w:pPr>
        </w:pPrChange>
      </w:pPr>
    </w:p>
    <w:p w14:paraId="5CF3D7C4" w14:textId="786AA6DA" w:rsidR="004D3841" w:rsidRPr="004D3841" w:rsidRDefault="00EC68DA">
      <w:pPr>
        <w:pStyle w:val="Keywords"/>
        <w:spacing w:before="360" w:after="300" w:line="480" w:lineRule="auto"/>
        <w:pPrChange w:id="18" w:author="Mladen Jovanovic" w:date="2022-12-13T11:45:00Z">
          <w:pPr>
            <w:pStyle w:val="Abstract"/>
            <w:spacing w:line="480" w:lineRule="auto"/>
          </w:pPr>
        </w:pPrChange>
      </w:pPr>
      <w:del w:id="19" w:author="Mladen Jovanovic" w:date="2022-12-13T11:44:00Z">
        <w:r w:rsidRPr="00EC68DA" w:rsidDel="004D3841">
          <w:delText xml:space="preserve">Short sprints have been </w:delText>
        </w:r>
      </w:del>
      <w:del w:id="20" w:author="Mladen Jovanovic" w:date="2022-12-12T21:08:00Z">
        <w:r w:rsidRPr="00EC68DA" w:rsidDel="007F4001">
          <w:delText>modeled</w:delText>
        </w:r>
      </w:del>
      <w:del w:id="21" w:author="Mladen Jovanovic" w:date="2022-12-13T11:44:00Z">
        <w:r w:rsidRPr="00EC68DA" w:rsidDel="004D3841">
          <w:delTex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w:delText>
        </w:r>
      </w:del>
      <w:del w:id="22" w:author="Mladen Jovanovic" w:date="2022-12-08T22:27:00Z">
        <w:r w:rsidRPr="00EC68DA" w:rsidDel="00EF3B8B">
          <w:delText xml:space="preserve"> (</w:delText>
        </w:r>
      </w:del>
      <w:del w:id="23" w:author="Mladen Jovanovic" w:date="2022-12-13T11:44:00Z">
        <w:r w:rsidRPr="00EC68DA" w:rsidDel="004D3841">
          <w:delText>Estimated TC and Estimated FD)</w:delText>
        </w:r>
      </w:del>
      <w:del w:id="24" w:author="Mladen Jovanovic" w:date="2022-12-08T22:28:00Z">
        <w:r w:rsidRPr="00EC68DA" w:rsidDel="002B0B65">
          <w:delText xml:space="preserve"> </w:delText>
        </w:r>
      </w:del>
      <w:del w:id="25" w:author="Mladen Jovanovic" w:date="2022-12-13T11:44:00Z">
        <w:r w:rsidRPr="00EC68DA" w:rsidDel="004D3841">
          <w:delText xml:space="preserve">that aim to correct this bias, and (2) a theoretical simulation study that provides model performances in estimating parameters is provided. In conclusion, both Estimated TC and Estimated FD models provided more precise parameter estimates, but surprisingly, </w:delText>
        </w:r>
      </w:del>
      <w:del w:id="26" w:author="Mladen Jovanovic" w:date="2022-12-08T22:32:00Z">
        <w:r w:rsidRPr="00EC68DA" w:rsidDel="00BC4925">
          <w:delText xml:space="preserve">the </w:delText>
        </w:r>
      </w:del>
      <w:del w:id="27" w:author="Mladen Jovanovic" w:date="2022-12-13T11:44:00Z">
        <w:r w:rsidRPr="00EC68DA" w:rsidDel="004D3841">
          <w:delText>No correction model provided higher sensitivity for specific parameter changes</w:delText>
        </w:r>
        <w:r w:rsidR="00EE3D6D" w:rsidDel="004D3841">
          <w:delText>.</w:delText>
        </w:r>
      </w:del>
      <w:ins w:id="28" w:author="Mladen Jovanovic" w:date="2022-12-13T11:43:00Z">
        <w:r w:rsidR="004D3841" w:rsidRPr="004D3841">
          <w:rPr>
            <w:lang w:val="en-US"/>
          </w:rPr>
          <w:t xml:space="preserve">Short sprints are most frequently evaluated and modeled using timing gates. Flying start distance is often recommended to avoid premature timing system triggering by lifting knees or swinging arms. This results in timing system initiation not being aligned with the initial force application, which yields bias in estimated short sprint parameters. This simulation study aims to explore the effects of the flying start distance on bias and sensitivity to detect changes in short sprint parameters using three models: the contemporary </w:t>
        </w:r>
        <w:r w:rsidR="004D3841" w:rsidRPr="00052DBB">
          <w:rPr>
            <w:lang w:val="en-US"/>
            <w:rPrChange w:id="29" w:author="Mladen Jovanovic" w:date="2022-12-13T16:44:00Z">
              <w:rPr>
                <w:i/>
                <w:iCs/>
                <w:lang w:val="en-US"/>
              </w:rPr>
            </w:rPrChange>
          </w:rPr>
          <w:t>No Correction</w:t>
        </w:r>
        <w:r w:rsidR="004D3841" w:rsidRPr="004D3841">
          <w:rPr>
            <w:i/>
            <w:iCs/>
            <w:lang w:val="en-US"/>
          </w:rPr>
          <w:t xml:space="preserve"> </w:t>
        </w:r>
        <w:r w:rsidR="004D3841" w:rsidRPr="004D3841">
          <w:rPr>
            <w:lang w:val="en-US"/>
          </w:rPr>
          <w:t>model and two proposed Estimated time correction (Estimated TC</w:t>
        </w:r>
      </w:ins>
      <w:ins w:id="30" w:author="Mladen Jovanovic" w:date="2022-12-13T11:45:00Z">
        <w:r w:rsidR="004D3841" w:rsidRPr="004D3841">
          <w:rPr>
            <w:lang w:val="en-US"/>
          </w:rPr>
          <w:t>)</w:t>
        </w:r>
      </w:ins>
      <w:ins w:id="31" w:author="Mladen Jovanovic" w:date="2022-12-13T11:46:00Z">
        <w:r w:rsidR="001F7679">
          <w:rPr>
            <w:lang w:val="en-US"/>
          </w:rPr>
          <w:t>,</w:t>
        </w:r>
      </w:ins>
      <w:ins w:id="32" w:author="Mladen Jovanovic" w:date="2022-12-13T11:45:00Z">
        <w:r w:rsidR="004D3841" w:rsidRPr="004D3841">
          <w:rPr>
            <w:lang w:val="en-US"/>
          </w:rPr>
          <w:t xml:space="preserve"> and</w:t>
        </w:r>
      </w:ins>
      <w:ins w:id="33" w:author="Mladen Jovanovic" w:date="2022-12-13T11:43:00Z">
        <w:r w:rsidR="004D3841" w:rsidRPr="004D3841">
          <w:rPr>
            <w:lang w:val="en-US"/>
          </w:rPr>
          <w:t xml:space="preserve"> Estimated flying distance (Estimated FD) models. In conclusion, both the Estimated TC and Estimated FD models provided more precise parameter estimates, but surprisingly, the No correction model provided higher sensitivity for specific parameter changes. </w:t>
        </w:r>
      </w:ins>
      <w:ins w:id="34" w:author="Mladen Jovanovic" w:date="2022-12-13T16:44:00Z">
        <w:r w:rsidR="004635EC" w:rsidRPr="004635EC">
          <w:rPr>
            <w:lang w:val="en-US"/>
          </w:rPr>
          <w:t>Besides standardizing the sprint starting technique for the short sprint performance monitoring, practitioners are recommended to utilize and track the results of all three models.</w:t>
        </w:r>
      </w:ins>
    </w:p>
    <w:p w14:paraId="106A0078" w14:textId="39DF35DB" w:rsidR="00EE3D6D" w:rsidRPr="006B73DB" w:rsidDel="00C24F81" w:rsidRDefault="00EE3D6D" w:rsidP="005602FC">
      <w:pPr>
        <w:pStyle w:val="Keywords"/>
        <w:spacing w:line="480" w:lineRule="auto"/>
        <w:ind w:left="0"/>
        <w:jc w:val="both"/>
        <w:rPr>
          <w:del w:id="35" w:author="Mladen Jovanovic" w:date="2022-12-13T16:43:00Z"/>
        </w:rPr>
      </w:pPr>
      <w:r w:rsidRPr="009942BB">
        <w:rPr>
          <w:b/>
          <w:bCs/>
        </w:rPr>
        <w:t>Keywords:</w:t>
      </w:r>
      <w:r>
        <w:t xml:space="preserve"> acceleration, error, profile, velocity, model</w:t>
      </w:r>
    </w:p>
    <w:p w14:paraId="11E9478B" w14:textId="77777777" w:rsidR="00EE3D6D" w:rsidRDefault="00EE3D6D">
      <w:pPr>
        <w:pStyle w:val="Keywords"/>
        <w:spacing w:line="480" w:lineRule="auto"/>
        <w:ind w:left="0"/>
        <w:jc w:val="both"/>
        <w:rPr>
          <w:rFonts w:cs="Arial"/>
          <w:b/>
          <w:bCs/>
          <w:kern w:val="32"/>
          <w:szCs w:val="32"/>
        </w:rPr>
        <w:pPrChange w:id="36" w:author="Mladen Jovanovic" w:date="2022-12-13T16:43:00Z">
          <w:pPr/>
        </w:pPrChange>
      </w:pPr>
      <w:r>
        <w:br w:type="page"/>
      </w:r>
    </w:p>
    <w:p w14:paraId="2A1A5826" w14:textId="3467EC84" w:rsidR="00E636D8" w:rsidRDefault="009D538E" w:rsidP="005602FC">
      <w:pPr>
        <w:pStyle w:val="Heading1"/>
        <w:spacing w:line="480" w:lineRule="auto"/>
      </w:pPr>
      <w:r>
        <w:lastRenderedPageBreak/>
        <w:t>Introduction</w:t>
      </w:r>
    </w:p>
    <w:p w14:paraId="2A1A5827" w14:textId="26E00AFE" w:rsidR="00E636D8" w:rsidDel="000F6567" w:rsidRDefault="009D538E" w:rsidP="005602FC">
      <w:pPr>
        <w:rPr>
          <w:del w:id="37" w:author="Mladen Jovanovic" w:date="2022-12-12T21:19:00Z"/>
        </w:rPr>
      </w:pPr>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r w:rsidR="00F92F42">
        <w:fldChar w:fldCharType="begin"/>
      </w:r>
      <w:r w:rsidR="00F92F42">
        <w:instrText>HYPERLINK \l "ref-mangineSpeedForcePower2014" \h</w:instrText>
      </w:r>
      <w:r w:rsidR="00F92F42">
        <w:fldChar w:fldCharType="separate"/>
      </w:r>
      <w:r>
        <w:t>Mangine et al. 2014</w:t>
      </w:r>
      <w:r w:rsidR="00F92F42">
        <w:fldChar w:fldCharType="end"/>
      </w:r>
      <w:r>
        <w:t>)</w:t>
      </w:r>
      <w:del w:id="38" w:author="Mladen Jovanovic" w:date="2022-12-12T20:31:00Z">
        <w:r w:rsidDel="00AA726A">
          <w:delText>)</w:delText>
        </w:r>
      </w:del>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r w:rsidR="00F92F42">
        <w:fldChar w:fldCharType="begin"/>
      </w:r>
      <w:r w:rsidR="00F92F42">
        <w:instrText>HYPERLINK \l "X28e7fd1011561c0e7fc0149d47b31e35b209202" \h</w:instrText>
      </w:r>
      <w:r w:rsidR="00F92F42">
        <w:fldChar w:fldCharType="separate"/>
      </w:r>
      <w:r>
        <w:t>Ward-Smith 2001</w:t>
      </w:r>
      <w:r w:rsidR="00F92F42">
        <w:fldChar w:fldCharType="end"/>
      </w:r>
      <w:r>
        <w:t xml:space="preserve">), whereas team sport athletes have sport-specific attributes and reach maximal speed much earlier (i.e., 30-40 </w:t>
      </w:r>
      <m:oMath>
        <m:r>
          <w:rPr>
            <w:rFonts w:ascii="Cambria Math" w:hAnsi="Cambria Math"/>
          </w:rPr>
          <m:t>m</m:t>
        </m:r>
      </m:oMath>
      <w:r>
        <w:t>) (</w:t>
      </w:r>
      <w:r w:rsidR="00F92F42">
        <w:fldChar w:fldCharType="begin"/>
      </w:r>
      <w:r w:rsidR="00F92F42">
        <w:instrText>HYPERLINK \l "ref-brownAssessmentLinearSprinting2004" \h</w:instrText>
      </w:r>
      <w:r w:rsidR="00F92F42">
        <w:fldChar w:fldCharType="separate"/>
      </w:r>
      <w:r>
        <w:t>Brown et al. 2004</w:t>
      </w:r>
      <w:r w:rsidR="00F92F42">
        <w:fldChar w:fldCharType="end"/>
      </w:r>
      <w:r>
        <w:t>). The evaluation of short sprint performance is frequently included in a battery of fitness tests for various sports, regardless of the kinematic differences between athletes.</w:t>
      </w:r>
    </w:p>
    <w:p w14:paraId="7C126EBD" w14:textId="74C065BD" w:rsidR="000F6567" w:rsidRDefault="000F6567" w:rsidP="005602FC">
      <w:pPr>
        <w:rPr>
          <w:ins w:id="39" w:author="Mladen Jovanovic" w:date="2022-12-12T21:19:00Z"/>
        </w:rPr>
      </w:pPr>
    </w:p>
    <w:p w14:paraId="2101AA19" w14:textId="77777777" w:rsidR="000F6567" w:rsidRDefault="009D538E" w:rsidP="00B94161">
      <w:pPr>
        <w:rPr>
          <w:ins w:id="40" w:author="Mladen Jovanovic" w:date="2022-12-12T21:19:00Z"/>
        </w:rPr>
      </w:pPr>
      <w:r>
        <w:t>The use of force plates is regarded as the gold standard for analyzing the mechanical features of sprinting; nevertheless</w:t>
      </w:r>
      <w:ins w:id="41" w:author="Mladen Jovanovic" w:date="2022-12-08T22:38:00Z">
        <w:r w:rsidR="008E77BC">
          <w:t>,</w:t>
        </w:r>
      </w:ins>
      <w:r>
        <w:t xml:space="preserve"> collecting the profile of a whole sprint presents practical and cost problems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Radar and laser technology are frequently utilized laboratory-grade methods (</w:t>
      </w:r>
      <w:r w:rsidR="00F92F42">
        <w:fldChar w:fldCharType="begin"/>
      </w:r>
      <w:r w:rsidR="00F92F42">
        <w:instrText>HYPERLINK \l "X96d817de5db35d8b2a12971d06d48ef5b28c985" \h</w:instrText>
      </w:r>
      <w:r w:rsidR="00F92F42">
        <w:fldChar w:fldCharType="separate"/>
      </w:r>
      <w:r>
        <w:t>Buchheit et al. 2014</w:t>
      </w:r>
      <w:r w:rsidR="00F92F42">
        <w:fldChar w:fldCharType="end"/>
      </w:r>
      <w:r>
        <w:t xml:space="preserve">; </w:t>
      </w:r>
      <w:r w:rsidR="00F92F42">
        <w:fldChar w:fldCharType="begin"/>
      </w:r>
      <w:r w:rsidR="00F92F42">
        <w:instrText>HYPERLINK \l "X58c269338f0a45969118b82f26d4598952ff480" \h</w:instrText>
      </w:r>
      <w:r w:rsidR="00F92F42">
        <w:fldChar w:fldCharType="separate"/>
      </w:r>
      <w:r>
        <w:t>Jiménez-Reyes et al. 2018</w:t>
      </w:r>
      <w:r w:rsidR="00F92F42">
        <w:fldChar w:fldCharType="end"/>
      </w:r>
      <w:r>
        <w:t xml:space="preserve">; </w:t>
      </w:r>
      <w:r w:rsidR="00F92F42">
        <w:fldChar w:fldCharType="begin"/>
      </w:r>
      <w:r w:rsidR="00F92F42">
        <w:instrText>HYPERLINK \l "Xf9750e022297e1bf2109ff15a97f4ef96b0601c" \h</w:instrText>
      </w:r>
      <w:r w:rsidR="00F92F42">
        <w:fldChar w:fldCharType="separate"/>
      </w:r>
      <w:r>
        <w:t>Marcote-Pequeño et al. 2019</w:t>
      </w:r>
      <w:r w:rsidR="00F92F42">
        <w:fldChar w:fldCharType="end"/>
      </w:r>
      <w:r>
        <w:t xml:space="preserve">; </w:t>
      </w:r>
      <w:r w:rsidR="00F92F42">
        <w:fldChar w:fldCharType="begin"/>
      </w:r>
      <w:r w:rsidR="00F92F42">
        <w:instrText>HYPERLINK \l "X3fb8cfdfda78a3ccd2e624ec1d800b92a0972bc" \h</w:instrText>
      </w:r>
      <w:r w:rsidR="00F92F42">
        <w:fldChar w:fldCharType="separate"/>
      </w:r>
      <w:r>
        <w:t>Edwards et al. 2020</w:t>
      </w:r>
      <w:r w:rsidR="00F92F42">
        <w:fldChar w:fldCharType="end"/>
      </w:r>
      <w:r>
        <w:t xml:space="preserve">) that are typically unavailable to sports practitioners. Timing gates are unquestionably the most prevalent method available for </w:t>
      </w:r>
      <w:ins w:id="42" w:author="Mladen Jovanovic" w:date="2022-12-12T21:07:00Z">
        <w:r w:rsidR="007F4001">
          <w:t>modeling</w:t>
        </w:r>
      </w:ins>
      <w:ins w:id="43" w:author="Mladen Jovanovic" w:date="2022-12-12T20:33:00Z">
        <w:r w:rsidR="00BC6BA8">
          <w:t xml:space="preserve"> and </w:t>
        </w:r>
      </w:ins>
      <w:r>
        <w:t xml:space="preserve">evaluating sprint performance. Multiple gates are </w:t>
      </w:r>
      <w:del w:id="44" w:author="Mladen Jovanovic" w:date="2022-12-08T22:39:00Z">
        <w:r w:rsidDel="000C483A">
          <w:delText xml:space="preserve">frequently </w:delText>
        </w:r>
      </w:del>
      <w:r>
        <w:t xml:space="preserve">placed at different distances to capture split times (e.g., 10, 20, 30, and 40 </w:t>
      </w:r>
      <m:oMath>
        <m:r>
          <w:rPr>
            <w:rFonts w:ascii="Cambria Math" w:hAnsi="Cambria Math"/>
          </w:rPr>
          <m:t>m</m:t>
        </m:r>
      </m:oMath>
      <w:r>
        <w:t>), which can now be incorporated into the method for determining sprint mechanical properties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Practitioners can utilize the outcomes to explain individual differences, quantify the effects of training interventions, and gain a better knowledge of the limiting variables of performance</w:t>
      </w:r>
      <w:ins w:id="45" w:author="Mladen Jovanovic" w:date="2022-12-12T21:07:00Z">
        <w:r w:rsidR="00C51DDA">
          <w:t>.</w:t>
        </w:r>
      </w:ins>
      <w:del w:id="46" w:author="Mladen Jovanovic" w:date="2022-12-12T21:07:00Z">
        <w:r w:rsidDel="00C51DDA">
          <w:delText>, which is an advantage of this method.</w:delText>
        </w:r>
      </w:del>
    </w:p>
    <w:p w14:paraId="366DD718" w14:textId="77777777" w:rsidR="000F6567" w:rsidRDefault="000F6567" w:rsidP="00B94161">
      <w:pPr>
        <w:rPr>
          <w:ins w:id="47" w:author="Mladen Jovanovic" w:date="2022-12-12T21:19:00Z"/>
        </w:rPr>
      </w:pPr>
    </w:p>
    <w:p w14:paraId="368283A2" w14:textId="0425BA6F" w:rsidR="00B94161" w:rsidRDefault="00B94161" w:rsidP="00B94161">
      <w:pPr>
        <w:rPr>
          <w:ins w:id="48" w:author="Mladen Jovanovic" w:date="2022-12-12T20:35:00Z"/>
        </w:rPr>
      </w:pPr>
      <w:ins w:id="49" w:author="Mladen Jovanovic" w:date="2022-12-12T20:04:00Z">
        <w:r>
          <w:lastRenderedPageBreak/>
          <w:t>To ensure accurate short sprint parameter estimates</w:t>
        </w:r>
      </w:ins>
      <w:ins w:id="50" w:author="Mladen Jovanovic" w:date="2022-12-12T20:08:00Z">
        <w:r>
          <w:t xml:space="preserve"> using timing gates</w:t>
        </w:r>
      </w:ins>
      <w:ins w:id="51" w:author="Mladen Jovanovic" w:date="2022-12-12T20:04:00Z">
        <w:r>
          <w:t xml:space="preserve">, the initial force production must be synced with start time, often </w:t>
        </w:r>
        <w:r w:rsidRPr="00B94161">
          <w:t>referred</w:t>
        </w:r>
        <w:r>
          <w:t xml:space="preserve"> to as “first movement” triggering (</w:t>
        </w:r>
        <w:r>
          <w:fldChar w:fldCharType="begin"/>
        </w:r>
        <w:r>
          <w:instrText>HYPERLINK \l "ref-haugenDifferenceStartImpact2012" \h</w:instrText>
        </w:r>
        <w:r>
          <w:fldChar w:fldCharType="separate"/>
        </w:r>
        <w:r>
          <w:t>Haugen et al. 2012</w:t>
        </w:r>
        <w:r>
          <w:fldChar w:fldCharType="end"/>
        </w:r>
        <w:r>
          <w:t xml:space="preserve">; </w:t>
        </w:r>
        <w:r>
          <w:fldChar w:fldCharType="begin"/>
        </w:r>
        <w:r>
          <w:instrText>HYPERLINK \l "ref-haugenSprintRunningPerformance2016" \h</w:instrText>
        </w:r>
        <w:r>
          <w:fldChar w:fldCharType="separate"/>
        </w:r>
        <w:r>
          <w:t>Haugen and Buchheit 2016</w:t>
        </w:r>
        <w:r>
          <w:fldChar w:fldCharType="end"/>
        </w:r>
        <w:r>
          <w:t xml:space="preserve">; </w:t>
        </w:r>
        <w:r>
          <w:fldChar w:fldCharType="begin"/>
        </w:r>
        <w:r>
          <w:instrText>HYPERLINK \l "ref-samozinoSimpleMethodMeasuring2016" \h</w:instrText>
        </w:r>
        <w:r>
          <w:fldChar w:fldCharType="separate"/>
        </w:r>
        <w:r>
          <w:t>Samozino et al. 2016</w:t>
        </w:r>
        <w:r>
          <w:fldChar w:fldCharType="end"/>
        </w:r>
        <w:r>
          <w:t xml:space="preserve">; </w:t>
        </w:r>
        <w:r>
          <w:fldChar w:fldCharType="begin"/>
        </w:r>
        <w:r>
          <w:instrText>HYPERLINK \l "ref-haugenSprintMechanicalVariables2019" \h</w:instrText>
        </w:r>
        <w:r>
          <w:fldChar w:fldCharType="separate"/>
        </w:r>
        <w:r>
          <w:t>Haugen et al. 2019</w:t>
        </w:r>
        <w:r>
          <w:fldChar w:fldCharType="end"/>
        </w:r>
        <w:r>
          <w:t xml:space="preserve">; </w:t>
        </w:r>
        <w:r>
          <w:fldChar w:fldCharType="begin"/>
        </w:r>
        <w:r>
          <w:instrText>HYPERLINK \l "ref-haugenSprintMechanicalProperties2020" \h</w:instrText>
        </w:r>
        <w:r>
          <w:fldChar w:fldCharType="separate"/>
        </w:r>
        <w:r>
          <w:t>Haugen, Breitschädel, and Seiler 2020</w:t>
        </w:r>
        <w:r>
          <w:fldChar w:fldCharType="end"/>
        </w:r>
        <w:r>
          <w:t xml:space="preserve">; </w:t>
        </w:r>
        <w:r>
          <w:fldChar w:fldCharType="begin"/>
        </w:r>
        <w:r>
          <w:instrText>HYPERLINK \l "X51c34a68a97c6a6d254e5eebdf120de021512e2" \h</w:instrText>
        </w:r>
        <w:r>
          <w:fldChar w:fldCharType="separate"/>
        </w:r>
        <w:r>
          <w:t>Haugen, Breitschädel, and Samozino 2020</w:t>
        </w:r>
        <w:r>
          <w:fldChar w:fldCharType="end"/>
        </w:r>
        <w:r>
          <w:t>). This represents a challenge when collecting sprint data using timing gates and can substantially impact estimated parameters.</w:t>
        </w:r>
      </w:ins>
      <w:ins w:id="52" w:author="Mladen Jovanovic" w:date="2022-12-12T20:06:00Z">
        <w:r w:rsidRPr="00B94161">
          <w:t xml:space="preserve"> </w:t>
        </w:r>
        <w:r>
          <w:t xml:space="preserve">From a measurement perspective, </w:t>
        </w:r>
        <w:r w:rsidRPr="00B94161">
          <w:rPr>
            <w:i/>
            <w:iCs/>
            <w:rPrChange w:id="53" w:author="Mladen Jovanovic" w:date="2022-12-12T20:06:00Z">
              <w:rPr/>
            </w:rPrChange>
          </w:rPr>
          <w:t>flying start</w:t>
        </w:r>
        <w:r>
          <w:t xml:space="preserve"> distance is often recommended to avoid premature triggering of the timing system by lifted knees or swinging arms (</w:t>
        </w:r>
        <w:r>
          <w:fldChar w:fldCharType="begin"/>
        </w:r>
        <w:r>
          <w:instrText>HYPERLINK \l "X1e9453b82425d54fd450da95e3e109c3caee0a3" \h</w:instrText>
        </w:r>
        <w:r>
          <w:fldChar w:fldCharType="separate"/>
        </w:r>
        <w:r>
          <w:t>Altmann et al. 2015</w:t>
        </w:r>
        <w:r>
          <w:fldChar w:fldCharType="end"/>
        </w:r>
        <w:r>
          <w:t xml:space="preserve">; </w:t>
        </w:r>
        <w:r>
          <w:fldChar w:fldCharType="begin"/>
        </w:r>
        <w:r>
          <w:instrText>HYPERLINK \l "ref-haugenSprintRunningPerformance2016" \h</w:instrText>
        </w:r>
        <w:r>
          <w:fldChar w:fldCharType="separate"/>
        </w:r>
        <w:r>
          <w:t>Haugen and Buchheit 2016</w:t>
        </w:r>
        <w:r>
          <w:fldChar w:fldCharType="end"/>
        </w:r>
        <w:r>
          <w:t xml:space="preserve">; </w:t>
        </w:r>
        <w:r>
          <w:fldChar w:fldCharType="begin"/>
        </w:r>
        <w:r>
          <w:instrText>HYPERLINK \l "ref-altmannValiditySingleBeamTiming2017" \h</w:instrText>
        </w:r>
        <w:r>
          <w:fldChar w:fldCharType="separate"/>
        </w:r>
        <w:r>
          <w:t>Altmann et al. 2017</w:t>
        </w:r>
        <w:r>
          <w:fldChar w:fldCharType="end"/>
        </w:r>
        <w:r>
          <w:t xml:space="preserve">; </w:t>
        </w:r>
        <w:r>
          <w:fldChar w:fldCharType="begin"/>
        </w:r>
        <w:r>
          <w:instrText>HYPERLINK \l "ref-altmannAccuracySingleBeam2018" \h</w:instrText>
        </w:r>
        <w:r>
          <w:fldChar w:fldCharType="separate"/>
        </w:r>
        <w:r>
          <w:t>Altmann et al. 2018</w:t>
        </w:r>
        <w:r>
          <w:fldChar w:fldCharType="end"/>
        </w:r>
        <w:r>
          <w:t xml:space="preserve">; </w:t>
        </w:r>
        <w:r>
          <w:fldChar w:fldCharType="begin"/>
        </w:r>
        <w:r>
          <w:instrText>HYPERLINK \l "X51c34a68a97c6a6d254e5eebdf120de021512e2" \h</w:instrText>
        </w:r>
        <w:r>
          <w:fldChar w:fldCharType="separate"/>
        </w:r>
        <w:r>
          <w:t>Haugen, Breitschädel, and Samozino 2020</w:t>
        </w:r>
        <w:r>
          <w:fldChar w:fldCharType="end"/>
        </w:r>
        <w:r>
          <w:t xml:space="preserve">). Flying start can also result from body rocking during the standing start. Clearly, any flying start with a difference between the initial force production and the start time can lead to </w:t>
        </w:r>
      </w:ins>
      <w:ins w:id="54" w:author="Mladen Jovanovic" w:date="2022-12-12T20:32:00Z">
        <w:r w:rsidR="00855919">
          <w:t>bias in estimate</w:t>
        </w:r>
      </w:ins>
      <w:ins w:id="55" w:author="Mladen Jovanovic" w:date="2022-12-12T20:33:00Z">
        <w:r w:rsidR="00855919">
          <w:t>d short sprint parameters</w:t>
        </w:r>
      </w:ins>
      <w:ins w:id="56" w:author="Mladen Jovanovic" w:date="2022-12-12T20:06:00Z">
        <w:r>
          <w:t>. Since it is hard to get faster at a sprint, inconsistent starts can hide the effects of the training intervention.</w:t>
        </w:r>
      </w:ins>
    </w:p>
    <w:p w14:paraId="5500C709" w14:textId="13D6E4CB" w:rsidR="00B94161" w:rsidRDefault="00AC7EF7" w:rsidP="00B94161">
      <w:pPr>
        <w:rPr>
          <w:ins w:id="57" w:author="Mladen Jovanovic" w:date="2022-12-12T20:09:00Z"/>
        </w:rPr>
      </w:pPr>
      <w:ins w:id="58" w:author="Mladen Jovanovic" w:date="2022-12-12T20:35:00Z">
        <w:r>
          <w:t xml:space="preserve">This work aims to explore </w:t>
        </w:r>
      </w:ins>
      <w:ins w:id="59" w:author="Mladen Jovanovic" w:date="2022-12-12T20:42:00Z">
        <w:r w:rsidR="00C83630">
          <w:t xml:space="preserve">the bias and sensitivity to detect </w:t>
        </w:r>
      </w:ins>
      <w:ins w:id="60" w:author="Mladen Jovanovic" w:date="2022-12-12T20:43:00Z">
        <w:r w:rsidR="00C83630">
          <w:t xml:space="preserve">changes due to flying start involved when estimating short sprint parameters under simulated </w:t>
        </w:r>
      </w:ins>
      <w:ins w:id="61" w:author="Mladen Jovanovic" w:date="2022-12-12T20:44:00Z">
        <w:r w:rsidR="00C83630">
          <w:t>conditions</w:t>
        </w:r>
      </w:ins>
      <w:ins w:id="62" w:author="Mladen Jovanovic" w:date="2022-12-12T20:43:00Z">
        <w:r w:rsidR="00C83630">
          <w:t>. In addition</w:t>
        </w:r>
      </w:ins>
      <w:ins w:id="63" w:author="Mladen Jovanovic" w:date="2022-12-12T20:44:00Z">
        <w:r w:rsidR="00C83630">
          <w:t>, two novel model definit</w:t>
        </w:r>
      </w:ins>
      <w:ins w:id="64" w:author="Mladen Jovanovic" w:date="2022-12-12T20:45:00Z">
        <w:r w:rsidR="00C83630">
          <w:t xml:space="preserve">ions are proposed with the aim </w:t>
        </w:r>
      </w:ins>
      <w:ins w:id="65" w:author="Mladen Jovanovic" w:date="2022-12-12T20:46:00Z">
        <w:r w:rsidR="00C83630">
          <w:t>of minimizing</w:t>
        </w:r>
      </w:ins>
      <w:ins w:id="66" w:author="Mladen Jovanovic" w:date="2022-12-12T20:45:00Z">
        <w:r w:rsidR="00C83630">
          <w:t xml:space="preserve"> the parameter bias and </w:t>
        </w:r>
      </w:ins>
      <w:ins w:id="67" w:author="Mladen Jovanovic" w:date="2022-12-12T20:46:00Z">
        <w:r w:rsidR="00C83630">
          <w:t>increasing</w:t>
        </w:r>
      </w:ins>
      <w:ins w:id="68" w:author="Mladen Jovanovic" w:date="2022-12-12T20:45:00Z">
        <w:r w:rsidR="00C83630">
          <w:t xml:space="preserve"> sensitivity to detect changes. </w:t>
        </w:r>
      </w:ins>
      <w:ins w:id="69" w:author="Mladen Jovanovic" w:date="2022-12-12T20:44:00Z">
        <w:r w:rsidR="00C83630">
          <w:t xml:space="preserve"> </w:t>
        </w:r>
      </w:ins>
      <w:ins w:id="70" w:author="Mladen Jovanovic" w:date="2022-12-12T20:09:00Z">
        <w:r w:rsidR="00B94161">
          <w:t>This is needed to provide a theoretical understanding of the limits and expected errors of the short sprints modeling, which can later inform more practical studies involving athletes.</w:t>
        </w:r>
      </w:ins>
    </w:p>
    <w:p w14:paraId="72BA39F3" w14:textId="77777777" w:rsidR="00702279" w:rsidRDefault="00702279" w:rsidP="00702279">
      <w:pPr>
        <w:pStyle w:val="Heading1"/>
        <w:spacing w:line="480" w:lineRule="auto"/>
        <w:rPr>
          <w:ins w:id="71" w:author="Mladen Jovanovic" w:date="2022-12-12T20:48:00Z"/>
        </w:rPr>
      </w:pPr>
      <w:ins w:id="72" w:author="Mladen Jovanovic" w:date="2022-12-12T20:48:00Z">
        <w:r>
          <w:t>Methods</w:t>
        </w:r>
      </w:ins>
    </w:p>
    <w:p w14:paraId="69DDAEB9" w14:textId="77777777" w:rsidR="00B94161" w:rsidDel="007F4001" w:rsidRDefault="00B94161" w:rsidP="005602FC">
      <w:pPr>
        <w:rPr>
          <w:del w:id="73" w:author="Mladen Jovanovic" w:date="2022-12-12T21:10:00Z"/>
        </w:rPr>
      </w:pPr>
    </w:p>
    <w:p w14:paraId="2A1A5829" w14:textId="77777777" w:rsidR="00E636D8" w:rsidRDefault="009D538E" w:rsidP="005602FC">
      <w:pPr>
        <w:pStyle w:val="Heading2"/>
        <w:spacing w:line="480" w:lineRule="auto"/>
      </w:pPr>
      <w:bookmarkStart w:id="74" w:name="mathematical-model"/>
      <w:r>
        <w:t>Mathematical model</w:t>
      </w:r>
    </w:p>
    <w:p w14:paraId="2A1A582A" w14:textId="14855FE6" w:rsidR="00E636D8" w:rsidRDefault="009D538E" w:rsidP="005602FC">
      <w:r>
        <w:t xml:space="preserve">The mono-exponential </w:t>
      </w:r>
      <w:r w:rsidR="00F92F42">
        <w:fldChar w:fldCharType="begin"/>
      </w:r>
      <w:r w:rsidR="00F92F42">
        <w:instrText>HYPERLINK \l "eq-velocity-time" \h</w:instrText>
      </w:r>
      <w:r w:rsidR="00F92F42">
        <w:fldChar w:fldCharType="separate"/>
      </w:r>
      <w:r>
        <w:t>Equation 1</w:t>
      </w:r>
      <w:r w:rsidR="00F92F42">
        <w:fldChar w:fldCharType="end"/>
      </w:r>
      <w:r>
        <w:t xml:space="preserve"> has been used to model short sprints. It was first proposed by Furusawa et al. (</w:t>
      </w:r>
      <w:r w:rsidR="00F92F42">
        <w:fldChar w:fldCharType="begin"/>
      </w:r>
      <w:r w:rsidR="00F92F42">
        <w:instrText>HYPERLINK \l "ref-doi:10.1098/rspb.1927.0035" \h</w:instrText>
      </w:r>
      <w:r w:rsidR="00F92F42">
        <w:fldChar w:fldCharType="separate"/>
      </w:r>
      <w:r>
        <w:t>1927</w:t>
      </w:r>
      <w:r w:rsidR="00F92F42">
        <w:fldChar w:fldCharType="end"/>
      </w:r>
      <w:r>
        <w:t>) and made more popular by Clark et al. (</w:t>
      </w:r>
      <w:r w:rsidR="00F92F42">
        <w:fldChar w:fldCharType="begin"/>
      </w:r>
      <w:r w:rsidR="00F92F42">
        <w:instrText>HYPERLINK \l "ref-clarkNFLCombine40Yard2017" \h</w:instrText>
      </w:r>
      <w:r w:rsidR="00F92F42">
        <w:fldChar w:fldCharType="separate"/>
      </w:r>
      <w:r>
        <w:t>2017</w:t>
      </w:r>
      <w:r w:rsidR="00F92F42">
        <w:fldChar w:fldCharType="end"/>
      </w:r>
      <w:r>
        <w:t>) and Samozino et al. (</w:t>
      </w:r>
      <w:r w:rsidR="00F92F42">
        <w:fldChar w:fldCharType="begin"/>
      </w:r>
      <w:r w:rsidR="00F92F42">
        <w:instrText>HYPERLINK \l "ref-samozinoSimpleMethodMeasuring2016" \h</w:instrText>
      </w:r>
      <w:r w:rsidR="00F92F42">
        <w:fldChar w:fldCharType="separate"/>
      </w:r>
      <w:r>
        <w:t>2016</w:t>
      </w:r>
      <w:r w:rsidR="00F92F42">
        <w:fldChar w:fldCharType="end"/>
      </w:r>
      <w:r>
        <w:t xml:space="preserve">). </w:t>
      </w:r>
      <w:r w:rsidR="00F92F42">
        <w:fldChar w:fldCharType="begin"/>
      </w:r>
      <w:r w:rsidR="00F92F42">
        <w:instrText>HYPERLINK \l "eq-velocity-time" \h</w:instrText>
      </w:r>
      <w:r w:rsidR="00F92F42">
        <w:fldChar w:fldCharType="separate"/>
      </w:r>
      <w:r>
        <w:t>Equation 1</w:t>
      </w:r>
      <w:r w:rsidR="00F92F42">
        <w:fldChar w:fldCharType="end"/>
      </w:r>
      <w:r>
        <w:t xml:space="preserve"> is the function for instantaneous horizontal velocity </w:t>
      </w:r>
      <m:oMath>
        <m:r>
          <w:rPr>
            <w:rFonts w:ascii="Cambria Math" w:hAnsi="Cambria Math"/>
          </w:rPr>
          <w:lastRenderedPageBreak/>
          <m:t>v</m:t>
        </m:r>
      </m:oMath>
      <w:r>
        <w:t xml:space="preserve"> given time </w:t>
      </w:r>
      <m:oMath>
        <m:r>
          <w:rPr>
            <w:rFonts w:ascii="Cambria Math" w:hAnsi="Cambria Math"/>
          </w:rPr>
          <m:t>t</m:t>
        </m:r>
      </m:oMath>
      <w:r>
        <w:t xml:space="preserve"> and two model parameters</w:t>
      </w:r>
      <w:ins w:id="75" w:author="Mladen Jovanovic" w:date="2022-12-12T21:15:00Z">
        <w:r w:rsidR="00B86ABD">
          <w:t xml:space="preserve">: (1) </w:t>
        </w:r>
        <w:r w:rsidR="00B86ABD">
          <w:rPr>
            <w:i/>
            <w:iCs/>
          </w:rPr>
          <w:t>Maximum sprinting speed</w:t>
        </w:r>
        <w:r w:rsidR="00B86ABD">
          <w:t xml:space="preserve"> (MSS; expressed in </w:t>
        </w:r>
      </w:ins>
      <m:oMath>
        <m:r>
          <w:ins w:id="76" w:author="Mladen Jovanovic" w:date="2022-12-12T21:15:00Z">
            <w:rPr>
              <w:rFonts w:ascii="Cambria Math" w:hAnsi="Cambria Math"/>
            </w:rPr>
            <m:t>m</m:t>
          </w:ins>
        </m:r>
        <m:sSup>
          <m:sSupPr>
            <m:ctrlPr>
              <w:ins w:id="77" w:author="Mladen Jovanovic" w:date="2022-12-12T21:15:00Z">
                <w:rPr>
                  <w:rFonts w:ascii="Cambria Math" w:hAnsi="Cambria Math"/>
                </w:rPr>
              </w:ins>
            </m:ctrlPr>
          </m:sSupPr>
          <m:e>
            <m:r>
              <w:ins w:id="78" w:author="Mladen Jovanovic" w:date="2022-12-12T21:15:00Z">
                <w:rPr>
                  <w:rFonts w:ascii="Cambria Math" w:hAnsi="Cambria Math"/>
                </w:rPr>
                <m:t>s</m:t>
              </w:ins>
            </m:r>
          </m:e>
          <m:sup>
            <m:r>
              <w:ins w:id="79" w:author="Mladen Jovanovic" w:date="2022-12-12T21:15:00Z">
                <m:rPr>
                  <m:sty m:val="p"/>
                </m:rPr>
                <w:rPr>
                  <w:rFonts w:ascii="Cambria Math" w:hAnsi="Cambria Math"/>
                </w:rPr>
                <m:t>-</m:t>
              </w:ins>
            </m:r>
            <m:r>
              <w:ins w:id="80" w:author="Mladen Jovanovic" w:date="2022-12-12T21:15:00Z">
                <w:rPr>
                  <w:rFonts w:ascii="Cambria Math" w:hAnsi="Cambria Math"/>
                </w:rPr>
                <m:t>1</m:t>
              </w:ins>
            </m:r>
          </m:sup>
        </m:sSup>
      </m:oMath>
      <w:ins w:id="81" w:author="Mladen Jovanovic" w:date="2022-12-12T21:15:00Z">
        <w:r w:rsidR="00B86ABD">
          <w:t xml:space="preserve">) and (2) </w:t>
        </w:r>
        <w:r w:rsidR="00B86ABD">
          <w:rPr>
            <w:i/>
            <w:iCs/>
          </w:rPr>
          <w:t>relative acceleration</w:t>
        </w:r>
        <w:r w:rsidR="00B86ABD">
          <w:t xml:space="preserve"> (TAU; expressed in </w:t>
        </w:r>
      </w:ins>
      <m:oMath>
        <m:r>
          <w:ins w:id="82" w:author="Mladen Jovanovic" w:date="2022-12-12T21:15:00Z">
            <w:rPr>
              <w:rFonts w:ascii="Cambria Math" w:hAnsi="Cambria Math"/>
            </w:rPr>
            <m:t>s</m:t>
          </w:ins>
        </m:r>
      </m:oMath>
      <w:ins w:id="83" w:author="Mladen Jovanovic" w:date="2022-12-12T21:15:00Z">
        <w:r w:rsidR="00B86ABD">
          <w:t>).</w:t>
        </w:r>
      </w:ins>
      <w:del w:id="84" w:author="Mladen Jovanovic" w:date="2022-12-12T21:15:00Z">
        <w:r w:rsidDel="00B86ABD">
          <w:delText>.</w:delText>
        </w:r>
      </w:del>
    </w:p>
    <w:p w14:paraId="2A1A582B" w14:textId="77777777" w:rsidR="00E636D8" w:rsidRDefault="009D538E" w:rsidP="005602FC">
      <w:bookmarkStart w:id="85"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85"/>
    </w:p>
    <w:p w14:paraId="2A1A582C" w14:textId="210AA952" w:rsidR="00E636D8" w:rsidRDefault="009D538E" w:rsidP="005602FC">
      <w:del w:id="86" w:author="Mladen Jovanovic" w:date="2022-12-12T21:15:00Z">
        <w:r w:rsidDel="00B86ABD">
          <w:rPr>
            <w:i/>
            <w:iCs/>
          </w:rPr>
          <w:delText>Maximum sprinting speed</w:delText>
        </w:r>
        <w:r w:rsidDel="00B86ABD">
          <w:delText xml:space="preserve"> (MSS; expressed in </w:delText>
        </w:r>
      </w:del>
      <m:oMath>
        <m:r>
          <w:del w:id="87" w:author="Mladen Jovanovic" w:date="2022-12-12T21:15:00Z">
            <w:rPr>
              <w:rFonts w:ascii="Cambria Math" w:hAnsi="Cambria Math"/>
            </w:rPr>
            <m:t>m</m:t>
          </w:del>
        </m:r>
        <m:sSup>
          <m:sSupPr>
            <m:ctrlPr>
              <w:del w:id="88" w:author="Mladen Jovanovic" w:date="2022-12-12T21:15:00Z">
                <w:rPr>
                  <w:rFonts w:ascii="Cambria Math" w:hAnsi="Cambria Math"/>
                </w:rPr>
              </w:del>
            </m:ctrlPr>
          </m:sSupPr>
          <m:e>
            <m:r>
              <w:del w:id="89" w:author="Mladen Jovanovic" w:date="2022-12-12T21:15:00Z">
                <w:rPr>
                  <w:rFonts w:ascii="Cambria Math" w:hAnsi="Cambria Math"/>
                </w:rPr>
                <m:t>s</m:t>
              </w:del>
            </m:r>
          </m:e>
          <m:sup>
            <m:r>
              <w:del w:id="90" w:author="Mladen Jovanovic" w:date="2022-12-12T21:15:00Z">
                <m:rPr>
                  <m:sty m:val="p"/>
                </m:rPr>
                <w:rPr>
                  <w:rFonts w:ascii="Cambria Math" w:hAnsi="Cambria Math"/>
                </w:rPr>
                <m:t>-</m:t>
              </w:del>
            </m:r>
            <m:r>
              <w:del w:id="91" w:author="Mladen Jovanovic" w:date="2022-12-12T21:15:00Z">
                <w:rPr>
                  <w:rFonts w:ascii="Cambria Math" w:hAnsi="Cambria Math"/>
                </w:rPr>
                <m:t>1</m:t>
              </w:del>
            </m:r>
          </m:sup>
        </m:sSup>
      </m:oMath>
      <w:del w:id="92" w:author="Mladen Jovanovic" w:date="2022-12-12T21:15:00Z">
        <w:r w:rsidDel="00B86ABD">
          <w:delText xml:space="preserve">) and </w:delText>
        </w:r>
        <w:r w:rsidDel="00B86ABD">
          <w:rPr>
            <w:i/>
            <w:iCs/>
          </w:rPr>
          <w:delText>relative acceleration</w:delText>
        </w:r>
        <w:r w:rsidDel="00B86ABD">
          <w:delText xml:space="preserve"> (TAU; expressed in </w:delText>
        </w:r>
      </w:del>
      <m:oMath>
        <m:r>
          <w:del w:id="93" w:author="Mladen Jovanovic" w:date="2022-12-12T21:15:00Z">
            <w:rPr>
              <w:rFonts w:ascii="Cambria Math" w:hAnsi="Cambria Math"/>
            </w:rPr>
            <m:t>s</m:t>
          </w:del>
        </m:r>
      </m:oMath>
      <w:del w:id="94" w:author="Mladen Jovanovic" w:date="2022-12-12T21:15:00Z">
        <w:r w:rsidDel="00B86ABD">
          <w:delText xml:space="preserve">) are the parameters of </w:delText>
        </w:r>
        <w:r w:rsidR="00F92F42" w:rsidDel="00B86ABD">
          <w:fldChar w:fldCharType="begin"/>
        </w:r>
        <w:r w:rsidR="00F92F42" w:rsidDel="00B86ABD">
          <w:delInstrText>HYPERLINK \l "eq-velocity-time" \h</w:delInstrText>
        </w:r>
        <w:r w:rsidR="00F92F42" w:rsidDel="00B86ABD">
          <w:fldChar w:fldCharType="separate"/>
        </w:r>
        <w:r w:rsidDel="00B86ABD">
          <w:delText>Equation 1</w:delText>
        </w:r>
        <w:r w:rsidR="00F92F42" w:rsidDel="00B86ABD">
          <w:fldChar w:fldCharType="end"/>
        </w:r>
        <w:r w:rsidDel="00B86ABD">
          <w:delText xml:space="preserve">. </w:delText>
        </w:r>
      </w:del>
      <w:r>
        <w:t xml:space="preserve">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r w:rsidR="00F92F42">
        <w:fldChar w:fldCharType="begin"/>
      </w:r>
      <w:r w:rsidR="00F92F42">
        <w:instrText>HYPERLINK \l "eq-maximal-acceleration" \h</w:instrText>
      </w:r>
      <w:r w:rsidR="00F92F42">
        <w:fldChar w:fldCharType="separate"/>
      </w:r>
      <w:r>
        <w:t>Equation 2</w:t>
      </w:r>
      <w:r w:rsidR="00F92F42">
        <w:fldChar w:fldCharType="end"/>
      </w:r>
      <w:r>
        <w:t xml:space="preserve">). Note that TAU, given </w:t>
      </w:r>
      <w:r w:rsidR="00F92F42">
        <w:fldChar w:fldCharType="begin"/>
      </w:r>
      <w:r w:rsidR="00F92F42">
        <w:instrText>HYPERLINK \l "eq-velocity-time" \h</w:instrText>
      </w:r>
      <w:r w:rsidR="00F92F42">
        <w:fldChar w:fldCharType="separate"/>
      </w:r>
      <w:r>
        <w:t>Equation 1</w:t>
      </w:r>
      <w:r w:rsidR="00F92F42">
        <w:fldChar w:fldCharType="end"/>
      </w:r>
      <w:r>
        <w:t xml:space="preserve">, </w:t>
      </w:r>
      <w:ins w:id="95" w:author="Mladen Jovanovic" w:date="2022-12-12T21:15:00Z">
        <w:r w:rsidR="00B86ABD">
          <w:t xml:space="preserve">can be interpreted as </w:t>
        </w:r>
      </w:ins>
      <w:del w:id="96" w:author="Mladen Jovanovic" w:date="2022-12-12T21:15:00Z">
        <w:r w:rsidDel="00B86ABD">
          <w:delText xml:space="preserve">is </w:delText>
        </w:r>
      </w:del>
      <w:r>
        <w:t>the time required to reach a velocity equal to 63.2% of MSS.</w:t>
      </w:r>
    </w:p>
    <w:p w14:paraId="2A1A582D" w14:textId="77777777" w:rsidR="00E636D8" w:rsidRDefault="009D538E" w:rsidP="005602FC">
      <w:bookmarkStart w:id="97"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97"/>
    </w:p>
    <w:p w14:paraId="2A1A582E" w14:textId="06DBF80B" w:rsidR="00E636D8" w:rsidDel="009C78B7" w:rsidRDefault="009D538E" w:rsidP="005602FC">
      <w:pPr>
        <w:rPr>
          <w:del w:id="98" w:author="Mladen Jovanovic" w:date="2022-12-12T21:44:00Z"/>
        </w:rPr>
      </w:pPr>
      <w:r>
        <w:t>Although TAU is utilized in the equations and afterward estimated, it is preferable to use and report MAC because it is simpler to understand, especially for practitioners and coaches.</w:t>
      </w:r>
      <w:ins w:id="99" w:author="Mladen Jovanovic" w:date="2022-12-12T21:45:00Z">
        <w:r w:rsidR="009C78B7">
          <w:t xml:space="preserve"> </w:t>
        </w:r>
      </w:ins>
    </w:p>
    <w:p w14:paraId="2A1A582F" w14:textId="77777777" w:rsidR="00E636D8" w:rsidRDefault="009D538E" w:rsidP="005602FC">
      <w:r>
        <w:t xml:space="preserve">By deriving </w:t>
      </w:r>
      <w:r w:rsidR="00F92F42">
        <w:fldChar w:fldCharType="begin"/>
      </w:r>
      <w:r w:rsidR="00F92F42">
        <w:instrText>HYPERLINK \l "eq-velocity-time" \h</w:instrText>
      </w:r>
      <w:r w:rsidR="00F92F42">
        <w:fldChar w:fldCharType="separate"/>
      </w:r>
      <w:r>
        <w:t>Equation 1</w:t>
      </w:r>
      <w:r w:rsidR="00F92F42">
        <w:fldChar w:fldCharType="end"/>
      </w:r>
      <w:r>
        <w:t xml:space="preserve">, </w:t>
      </w:r>
      <w:r w:rsidR="00F92F42">
        <w:fldChar w:fldCharType="begin"/>
      </w:r>
      <w:r w:rsidR="00F92F42">
        <w:instrText>HYPERLINK \l "eq-acceleration-time" \h</w:instrText>
      </w:r>
      <w:r w:rsidR="00F92F42">
        <w:fldChar w:fldCharType="separate"/>
      </w:r>
      <w:r>
        <w:t>Equation 3</w:t>
      </w:r>
      <w:r w:rsidR="00F92F42">
        <w:fldChar w:fldCharType="end"/>
      </w:r>
      <w:r>
        <w:t xml:space="preserve"> is obtained for horizontal acceleration.</w:t>
      </w:r>
    </w:p>
    <w:p w14:paraId="2A1A5830" w14:textId="77777777" w:rsidR="00E636D8" w:rsidRDefault="009D538E" w:rsidP="005602FC">
      <w:bookmarkStart w:id="100"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100"/>
    </w:p>
    <w:p w14:paraId="2A1A5831" w14:textId="0484A73E" w:rsidR="00E636D8" w:rsidRDefault="009D538E" w:rsidP="005602FC">
      <w:r>
        <w:t xml:space="preserve">By integrating </w:t>
      </w:r>
      <w:r w:rsidR="00F92F42">
        <w:fldChar w:fldCharType="begin"/>
      </w:r>
      <w:r w:rsidR="00F92F42">
        <w:instrText>HYPERLINK \l "eq-velocity-time" \h</w:instrText>
      </w:r>
      <w:r w:rsidR="00F92F42">
        <w:fldChar w:fldCharType="separate"/>
      </w:r>
      <w:r>
        <w:t>Equation 1</w:t>
      </w:r>
      <w:r w:rsidR="00F92F42">
        <w:fldChar w:fldCharType="end"/>
      </w:r>
      <w:r>
        <w:t xml:space="preserve">, </w:t>
      </w:r>
      <w:ins w:id="101" w:author="Mladen Jovanovic" w:date="2022-12-12T21:17:00Z">
        <w:r w:rsidR="000F6567">
          <w:t xml:space="preserve">the </w:t>
        </w:r>
      </w:ins>
      <w:r>
        <w:t>equation for distance covered (</w:t>
      </w:r>
      <w:r w:rsidR="00F92F42">
        <w:fldChar w:fldCharType="begin"/>
      </w:r>
      <w:r w:rsidR="00F92F42">
        <w:instrText>HYPERLINK \l "eq-distance-time" \h</w:instrText>
      </w:r>
      <w:r w:rsidR="00F92F42">
        <w:fldChar w:fldCharType="separate"/>
      </w:r>
      <w:r>
        <w:t>Equation 4</w:t>
      </w:r>
      <w:r w:rsidR="00F92F42">
        <w:fldChar w:fldCharType="end"/>
      </w:r>
      <w:r>
        <w:t>) is obtained.</w:t>
      </w:r>
    </w:p>
    <w:p w14:paraId="2A1A5832" w14:textId="77777777" w:rsidR="00E636D8" w:rsidRDefault="009D538E" w:rsidP="005602FC">
      <w:bookmarkStart w:id="102"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102"/>
    </w:p>
    <w:p w14:paraId="2A1A5833" w14:textId="77777777" w:rsidR="00E636D8" w:rsidRDefault="009D538E" w:rsidP="005602FC">
      <w:pPr>
        <w:pStyle w:val="Heading2"/>
        <w:spacing w:line="480" w:lineRule="auto"/>
      </w:pPr>
      <w:bookmarkStart w:id="103" w:name="X9d2975ecc17f3cf52fd5656521e00e9894d5d04"/>
      <w:bookmarkEnd w:id="74"/>
      <w:r>
        <w:t>Model parameters estimation using timing gates split times</w:t>
      </w:r>
    </w:p>
    <w:p w14:paraId="2A1A5834" w14:textId="56AC7676" w:rsidR="00E636D8" w:rsidRDefault="00F92F42" w:rsidP="005602FC">
      <w:pPr>
        <w:rPr>
          <w:ins w:id="104" w:author="Mladen Jovanovic" w:date="2022-12-12T21:45:00Z"/>
        </w:rPr>
      </w:pPr>
      <w:r>
        <w:fldChar w:fldCharType="begin"/>
      </w:r>
      <w:r>
        <w:instrText>HYPERLINK \l "tbl-example-split-times" \h</w:instrText>
      </w:r>
      <w:r>
        <w:fldChar w:fldCharType="separate"/>
      </w:r>
      <w:r w:rsidR="009D538E">
        <w:t>Table 1</w:t>
      </w:r>
      <w:r>
        <w:fldChar w:fldCharType="end"/>
      </w:r>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3149716C" w14:textId="77777777" w:rsidR="009C78B7" w:rsidRDefault="009C78B7" w:rsidP="005602FC"/>
    <w:p w14:paraId="1D502F61" w14:textId="4515E9D3" w:rsidR="00C30A78" w:rsidRPr="00437D47" w:rsidRDefault="00C30A78" w:rsidP="00C30A78">
      <w:pPr>
        <w:jc w:val="center"/>
        <w:rPr>
          <w:b/>
          <w:bCs/>
        </w:rPr>
      </w:pPr>
      <w:r w:rsidRPr="00437D47">
        <w:rPr>
          <w:b/>
          <w:bCs/>
        </w:rPr>
        <w:t>[Insert Table 1 here]</w:t>
      </w:r>
    </w:p>
    <w:p w14:paraId="4974306F" w14:textId="77777777" w:rsidR="00C30A78" w:rsidRDefault="00C30A78" w:rsidP="005602FC"/>
    <w:p w14:paraId="2A1A5848" w14:textId="26079AD8" w:rsidR="00E636D8" w:rsidRDefault="009D538E" w:rsidP="005602FC">
      <w:r>
        <w:t xml:space="preserve">To estimate model parameters using split times, distance is a </w:t>
      </w:r>
      <w:r>
        <w:rPr>
          <w:i/>
          <w:iCs/>
        </w:rPr>
        <w:t>predictor</w:t>
      </w:r>
      <w:ins w:id="105" w:author="Mladen Jovanovic" w:date="2022-12-08T23:05:00Z">
        <w:r w:rsidR="00514F91">
          <w:rPr>
            <w:i/>
            <w:iCs/>
          </w:rPr>
          <w:t>,</w:t>
        </w:r>
      </w:ins>
      <w:r>
        <w:t xml:space="preserve"> and time is the </w:t>
      </w:r>
      <w:r>
        <w:rPr>
          <w:i/>
          <w:iCs/>
        </w:rPr>
        <w:t>outcome</w:t>
      </w:r>
      <w:r>
        <w:t xml:space="preserve"> variable; hence, </w:t>
      </w:r>
      <w:r w:rsidR="00F92F42">
        <w:fldChar w:fldCharType="begin"/>
      </w:r>
      <w:r w:rsidR="00F92F42">
        <w:instrText>HYPERLINK \l "eq-distance-time" \h</w:instrText>
      </w:r>
      <w:r w:rsidR="00F92F42">
        <w:fldChar w:fldCharType="separate"/>
      </w:r>
      <w:r>
        <w:t>Equation 4</w:t>
      </w:r>
      <w:r w:rsidR="00F92F42">
        <w:fldChar w:fldCharType="end"/>
      </w:r>
      <w:r>
        <w:t xml:space="preserve"> takes the form of Equation 5</w:t>
      </w:r>
      <w:ins w:id="106" w:author="Mladen Jovanovic" w:date="2022-12-08T23:09:00Z">
        <w:r w:rsidR="00714B4F">
          <w:t xml:space="preserve"> (</w:t>
        </w:r>
        <w:r w:rsidR="00714B4F">
          <w:fldChar w:fldCharType="begin"/>
        </w:r>
        <w:r w:rsidR="00714B4F">
          <w:instrText>HYPERLINK \l "Xc4200044e1419d2ae905af7be5d26d53e3f416c" \h</w:instrText>
        </w:r>
        <w:r w:rsidR="00714B4F">
          <w:fldChar w:fldCharType="separate"/>
        </w:r>
        <w:r w:rsidR="00714B4F">
          <w:t>Vescovi and Jovanović 2021</w:t>
        </w:r>
        <w:r w:rsidR="00714B4F">
          <w:fldChar w:fldCharType="end"/>
        </w:r>
        <w:r w:rsidR="00714B4F">
          <w:t xml:space="preserve">; </w:t>
        </w:r>
        <w:r w:rsidR="00714B4F">
          <w:fldChar w:fldCharType="begin"/>
        </w:r>
        <w:r w:rsidR="00714B4F">
          <w:instrText>HYPERLINK \l "ref-jovanovic2022" \h</w:instrText>
        </w:r>
        <w:r w:rsidR="00714B4F">
          <w:fldChar w:fldCharType="separate"/>
        </w:r>
        <w:r w:rsidR="00714B4F">
          <w:t>Jovanović and Vescovi 2022</w:t>
        </w:r>
        <w:r w:rsidR="00714B4F">
          <w:fldChar w:fldCharType="end"/>
        </w:r>
        <w:r w:rsidR="00714B4F">
          <w:t xml:space="preserve">). </w:t>
        </w:r>
      </w:ins>
      <w:del w:id="107" w:author="Mladen Jovanovic" w:date="2022-12-08T23:05:00Z">
        <w:r w:rsidDel="00514F91">
          <w:delText>)</w:delText>
        </w:r>
      </w:del>
      <w:del w:id="108" w:author="Mladen Jovanovic" w:date="2022-12-08T23:09:00Z">
        <w:r w:rsidDel="00714B4F">
          <w:delText>.</w:delText>
        </w:r>
      </w:del>
    </w:p>
    <w:p w14:paraId="2A1A5849" w14:textId="77777777" w:rsidR="00E636D8" w:rsidRDefault="009D538E" w:rsidP="005602FC">
      <w:bookmarkStart w:id="109" w:name="eq-time-distance"/>
      <m:oMathPara>
        <m:oMathParaPr>
          <m:jc m:val="center"/>
        </m:oMathParaPr>
        <m:oMath>
          <m:r>
            <w:rPr>
              <w:rFonts w:ascii="Cambria Math" w:hAnsi="Cambria Math"/>
            </w:rPr>
            <w:lastRenderedPageBreak/>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109"/>
    </w:p>
    <w:p w14:paraId="2A1A584A" w14:textId="7D72A8B7" w:rsidR="00E636D8" w:rsidDel="000F6567" w:rsidRDefault="009D538E" w:rsidP="005602FC">
      <w:pPr>
        <w:rPr>
          <w:del w:id="110" w:author="Mladen Jovanovic" w:date="2022-12-12T21:18:00Z"/>
        </w:rPr>
      </w:pPr>
      <m:oMath>
        <m:r>
          <w:rPr>
            <w:rFonts w:ascii="Cambria Math" w:hAnsi="Cambria Math"/>
          </w:rPr>
          <m:t>W</m:t>
        </m:r>
      </m:oMath>
      <w:r>
        <w:t xml:space="preserve"> in </w:t>
      </w:r>
      <w:r w:rsidR="00F92F42">
        <w:fldChar w:fldCharType="begin"/>
      </w:r>
      <w:r w:rsidR="00F92F42">
        <w:instrText>HYPERLINK \l "eq-time-distance" \h</w:instrText>
      </w:r>
      <w:r w:rsidR="00F92F42">
        <w:fldChar w:fldCharType="separate"/>
      </w:r>
      <w:r>
        <w:t>Equation 5</w:t>
      </w:r>
      <w:r w:rsidR="00F92F42">
        <w:fldChar w:fldCharType="end"/>
      </w:r>
      <w:r>
        <w:t xml:space="preserve"> represents </w:t>
      </w:r>
      <w:ins w:id="111" w:author="Mladen Jovanovic" w:date="2022-12-09T00:02:00Z">
        <w:r w:rsidR="00E5636A">
          <w:rPr>
            <w:i/>
            <w:iCs/>
          </w:rPr>
          <w:t>Lambert’s W</w:t>
        </w:r>
        <w:r w:rsidR="00E5636A">
          <w:t xml:space="preserve"> function, which is defined to be the multivalued inverse of the function </w:t>
        </w:r>
      </w:ins>
      <m:oMath>
        <m:r>
          <w:ins w:id="112" w:author="Mladen Jovanovic" w:date="2022-12-09T00:02:00Z">
            <w:rPr>
              <w:rFonts w:ascii="Cambria Math" w:hAnsi="Cambria Math"/>
            </w:rPr>
            <m:t>f</m:t>
          </w:ins>
        </m:r>
        <m:d>
          <m:dPr>
            <m:ctrlPr>
              <w:ins w:id="113" w:author="Mladen Jovanovic" w:date="2022-12-09T00:02:00Z">
                <w:rPr>
                  <w:rFonts w:ascii="Cambria Math" w:hAnsi="Cambria Math"/>
                </w:rPr>
              </w:ins>
            </m:ctrlPr>
          </m:dPr>
          <m:e>
            <m:r>
              <w:ins w:id="114" w:author="Mladen Jovanovic" w:date="2022-12-09T00:02:00Z">
                <w:rPr>
                  <w:rFonts w:ascii="Cambria Math" w:hAnsi="Cambria Math"/>
                </w:rPr>
                <m:t>w</m:t>
              </w:ins>
            </m:r>
          </m:e>
        </m:d>
        <m:r>
          <w:ins w:id="115" w:author="Mladen Jovanovic" w:date="2022-12-09T00:02:00Z">
            <m:rPr>
              <m:sty m:val="p"/>
            </m:rPr>
            <w:rPr>
              <w:rFonts w:ascii="Cambria Math" w:hAnsi="Cambria Math"/>
            </w:rPr>
            <m:t>=</m:t>
          </w:ins>
        </m:r>
        <m:r>
          <w:ins w:id="116" w:author="Mladen Jovanovic" w:date="2022-12-09T00:02:00Z">
            <w:rPr>
              <w:rFonts w:ascii="Cambria Math" w:hAnsi="Cambria Math"/>
            </w:rPr>
            <m:t>w</m:t>
          </w:ins>
        </m:r>
        <m:sSup>
          <m:sSupPr>
            <m:ctrlPr>
              <w:ins w:id="117" w:author="Mladen Jovanovic" w:date="2022-12-09T00:02:00Z">
                <w:rPr>
                  <w:rFonts w:ascii="Cambria Math" w:hAnsi="Cambria Math"/>
                </w:rPr>
              </w:ins>
            </m:ctrlPr>
          </m:sSupPr>
          <m:e>
            <m:r>
              <w:ins w:id="118" w:author="Mladen Jovanovic" w:date="2022-12-09T00:02:00Z">
                <w:rPr>
                  <w:rFonts w:ascii="Cambria Math" w:hAnsi="Cambria Math"/>
                </w:rPr>
                <m:t>e</m:t>
              </w:ins>
            </m:r>
          </m:e>
          <m:sup>
            <m:r>
              <w:ins w:id="119" w:author="Mladen Jovanovic" w:date="2022-12-09T00:02:00Z">
                <w:rPr>
                  <w:rFonts w:ascii="Cambria Math" w:hAnsi="Cambria Math"/>
                </w:rPr>
                <m:t>w</m:t>
              </w:ins>
            </m:r>
          </m:sup>
        </m:sSup>
      </m:oMath>
      <w:ins w:id="120" w:author="Mladen Jovanovic" w:date="2022-12-09T00:02:00Z">
        <w:r w:rsidR="00E5636A">
          <w:t xml:space="preserve"> (</w:t>
        </w:r>
        <w:r w:rsidR="00E5636A">
          <w:fldChar w:fldCharType="begin"/>
        </w:r>
        <w:r w:rsidR="00E5636A">
          <w:instrText>HYPERLINK \l "ref-corlessLambertWFunction1996" \h</w:instrText>
        </w:r>
        <w:r w:rsidR="00E5636A">
          <w:fldChar w:fldCharType="separate"/>
        </w:r>
        <w:r w:rsidR="00E5636A">
          <w:t>Corless et al. 1996</w:t>
        </w:r>
        <w:r w:rsidR="00E5636A">
          <w:fldChar w:fldCharType="end"/>
        </w:r>
        <w:r w:rsidR="00E5636A">
          <w:t xml:space="preserve">; </w:t>
        </w:r>
        <w:r w:rsidR="00E5636A">
          <w:fldChar w:fldCharType="begin"/>
        </w:r>
        <w:r w:rsidR="00E5636A">
          <w:instrText>HYPERLINK \l "ref-R-LambertW" \h</w:instrText>
        </w:r>
        <w:r w:rsidR="00E5636A">
          <w:fldChar w:fldCharType="separate"/>
        </w:r>
        <w:r w:rsidR="00E5636A">
          <w:t>Goerg 2022</w:t>
        </w:r>
        <w:r w:rsidR="00E5636A">
          <w:fldChar w:fldCharType="end"/>
        </w:r>
        <w:r w:rsidR="00E5636A">
          <w:t>)</w:t>
        </w:r>
      </w:ins>
      <w:del w:id="121" w:author="Mladen Jovanovic" w:date="2022-12-09T00:02:00Z">
        <w:r w:rsidDel="00E5636A">
          <w:rPr>
            <w:i/>
            <w:iCs/>
          </w:rPr>
          <w:delText>Lambert’s W</w:delText>
        </w:r>
        <w:r w:rsidDel="00E5636A">
          <w:delText xml:space="preserve"> function (</w:delText>
        </w:r>
        <w:r w:rsidR="00F92F42" w:rsidDel="00E5636A">
          <w:fldChar w:fldCharType="begin"/>
        </w:r>
        <w:r w:rsidR="00F92F42" w:rsidDel="00E5636A">
          <w:delInstrText>HYPERLINK \l "ref-R-LambertW" \h</w:delInstrText>
        </w:r>
        <w:r w:rsidR="00F92F42" w:rsidDel="00E5636A">
          <w:fldChar w:fldCharType="separate"/>
        </w:r>
        <w:r w:rsidDel="00E5636A">
          <w:delText>Goerg 2022</w:delText>
        </w:r>
        <w:r w:rsidR="00F92F42" w:rsidDel="00E5636A">
          <w:fldChar w:fldCharType="end"/>
        </w:r>
        <w:r w:rsidDel="00E5636A">
          <w:delText>)</w:delText>
        </w:r>
      </w:del>
      <w:r>
        <w:t xml:space="preserve">. </w:t>
      </w:r>
      <w:r w:rsidR="00F92F42">
        <w:fldChar w:fldCharType="begin"/>
      </w:r>
      <w:r w:rsidR="00F92F42">
        <w:instrText>HYPERLINK \l "eq-distance-time" \h</w:instrText>
      </w:r>
      <w:r w:rsidR="00F92F42">
        <w:fldChar w:fldCharType="separate"/>
      </w:r>
      <w:r>
        <w:t>Equation 4</w:t>
      </w:r>
      <w:r w:rsidR="00F92F42">
        <w:fldChar w:fldCharType="end"/>
      </w:r>
      <w:del w:id="122" w:author="Mladen Jovanovic" w:date="2022-12-08T23:05:00Z">
        <w:r w:rsidDel="00A403DF">
          <w:delText>)</w:delText>
        </w:r>
      </w:del>
      <w:r>
        <w:t>, in which time is the predictor and distance is the outcome variable, is commonly employed in research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"X41618b79c21e72ab2531fa2b596b4d4af58820d" \h</w:instrText>
      </w:r>
      <w:r w:rsidR="00F92F42">
        <w:fldChar w:fldCharType="separate"/>
      </w:r>
      <w:r>
        <w:t>Morin and Samozino 2019</w:t>
      </w:r>
      <w:r w:rsidR="00F92F42">
        <w:fldChar w:fldCharType="end"/>
      </w:r>
      <w:r>
        <w:t xml:space="preserve">; </w:t>
      </w:r>
      <w:r w:rsidR="00F92F42">
        <w:fldChar w:fldCharType="begin"/>
      </w:r>
      <w:r w:rsidR="00F92F42">
        <w:instrText>HYPERLINK \l "X636a68a11da56e24e74db551b02c2420e7d92cd" \h</w:instrText>
      </w:r>
      <w:r w:rsidR="00F92F42">
        <w:fldChar w:fldCharType="separate"/>
      </w:r>
      <w:r>
        <w:t>Stenroth and Vartiainen 2020</w:t>
      </w:r>
      <w:r w:rsidR="00F92F42">
        <w:fldChar w:fldCharType="end"/>
      </w:r>
      <w:r>
        <w:t>). This method should be avoided since reversing the predictor</w:t>
      </w:r>
      <w:del w:id="123" w:author="Mladen Jovanovic" w:date="2022-12-08T23:20:00Z">
        <w:r w:rsidDel="00305E30">
          <w:delText>,</w:delText>
        </w:r>
      </w:del>
      <w:r>
        <w:t xml:space="preserve"> and outcome variables in a regression model may create biased estimated parameters (</w:t>
      </w:r>
      <w:r w:rsidR="00F92F42">
        <w:fldChar w:fldCharType="begin"/>
      </w:r>
      <w:r w:rsidR="00F92F42">
        <w:instrText>HYPERLINK \l "X1975a95524d680e840cacf8c10f7854d2bf6a97" \h</w:instrText>
      </w:r>
      <w:r w:rsidR="00F92F42">
        <w:fldChar w:fldCharType="separate"/>
      </w:r>
      <w:r>
        <w:t>Motulsky 2018, p. 341</w:t>
      </w:r>
      <w:r w:rsidR="00F92F42">
        <w:fldChar w:fldCharType="end"/>
      </w:r>
      <w:r>
        <w:t xml:space="preserve">). This bias may not be practically significant for profiling short sprints, but it is a statistically flawed practice and should be avoided. It is thus preferable to utilize statistically correct </w:t>
      </w:r>
      <w:r w:rsidR="00F92F42">
        <w:fldChar w:fldCharType="begin"/>
      </w:r>
      <w:r w:rsidR="00F92F42">
        <w:instrText>HYPERLINK \l "eq-time-distance" \h</w:instrText>
      </w:r>
      <w:r w:rsidR="00F92F42">
        <w:fldChar w:fldCharType="separate"/>
      </w:r>
      <w:r>
        <w:t>Equation 5</w:t>
      </w:r>
      <w:r w:rsidR="00F92F42">
        <w:fldChar w:fldCharType="end"/>
      </w:r>
      <w:del w:id="124" w:author="Mladen Jovanovic" w:date="2022-12-09T00:32:00Z">
        <w:r w:rsidDel="0000718F">
          <w:delText>)</w:delText>
        </w:r>
      </w:del>
      <w:r>
        <w:t xml:space="preserve"> to estimate model MSS and TAU.</w:t>
      </w:r>
    </w:p>
    <w:p w14:paraId="32BF6AB8" w14:textId="77777777" w:rsidR="000F6567" w:rsidRDefault="000F6567" w:rsidP="005602FC">
      <w:pPr>
        <w:rPr>
          <w:ins w:id="125" w:author="Mladen Jovanovic" w:date="2022-12-12T21:18:00Z"/>
        </w:rPr>
      </w:pPr>
    </w:p>
    <w:p w14:paraId="2A1A584B" w14:textId="41432035" w:rsidR="00E636D8" w:rsidRDefault="009D538E" w:rsidP="005602FC">
      <w:r>
        <w:t xml:space="preserve">Estimating MSS and TAU parameters using </w:t>
      </w:r>
      <w:r w:rsidR="00F92F42">
        <w:fldChar w:fldCharType="begin"/>
      </w:r>
      <w:r w:rsidR="00F92F42">
        <w:instrText>HYPERLINK \l "eq-time-distance" \h</w:instrText>
      </w:r>
      <w:r w:rsidR="00F92F42">
        <w:fldChar w:fldCharType="separate"/>
      </w:r>
      <w:r>
        <w:t>Equation 5</w:t>
      </w:r>
      <w:r w:rsidR="00F92F42">
        <w:fldChar w:fldCharType="end"/>
      </w:r>
      <w:r>
        <w:t xml:space="preserve"> as the model definition is performed using </w:t>
      </w:r>
      <w:r>
        <w:rPr>
          <w:i/>
          <w:iCs/>
        </w:rPr>
        <w:t>non-linear least squares regression</w:t>
      </w:r>
      <w:r>
        <w:t>. To the best of my knowledge, scientist</w:t>
      </w:r>
      <w:ins w:id="126" w:author="Mladen Jovanovic" w:date="2022-12-09T00:34:00Z">
        <w:r w:rsidR="00BF54DB">
          <w:t>s</w:t>
        </w:r>
      </w:ins>
      <w:r>
        <w:t>, researchers, and coaches have been performing short sprints modeling using the built-in solver function of Microsoft Excel (Microsoft Corporation, Redmond, Washington, United States)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"ref-clarkNFLCombine40Yard2017" \h</w:instrText>
      </w:r>
      <w:r w:rsidR="00F92F42">
        <w:fldChar w:fldCharType="separate"/>
      </w:r>
      <w:r>
        <w:t>Clark et al. 2017</w:t>
      </w:r>
      <w:r w:rsidR="00F92F42">
        <w:fldChar w:fldCharType="end"/>
      </w:r>
      <w:r>
        <w:t xml:space="preserve">;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w:t>
      </w:r>
      <w:r w:rsidR="00F92F42">
        <w:fldChar w:fldCharType="begin"/>
      </w:r>
      <w:r w:rsidR="00F92F42">
        <w:instrText>HYPERLINK \l "Xf1011dded519ee0de75fb97a2b8a911dfc18ddc" \h</w:instrText>
      </w:r>
      <w:r w:rsidR="00F92F42">
        <w:fldChar w:fldCharType="separate"/>
      </w:r>
      <w:r>
        <w:t>Stenroth et al. 2020</w:t>
      </w:r>
      <w:r w:rsidR="00F92F42">
        <w:fldChar w:fldCharType="end"/>
      </w:r>
      <w:r>
        <w:t xml:space="preserve">; </w:t>
      </w:r>
      <w:r w:rsidR="00F92F42">
        <w:fldChar w:fldCharType="begin"/>
      </w:r>
      <w:r w:rsidR="00F92F42">
        <w:instrText>HYPERLINK \l "X636a68a11da56e24e74db551b02c2420e7d92cd" \h</w:instrText>
      </w:r>
      <w:r w:rsidR="00F92F42">
        <w:fldChar w:fldCharType="separate"/>
      </w:r>
      <w:r>
        <w:t>Stenroth and Vartiainen 2020</w:t>
      </w:r>
      <w:r w:rsidR="00F92F42">
        <w:fldChar w:fldCharType="end"/>
      </w:r>
      <w:r>
        <w:t xml:space="preserve">). These, and additional functionalities, have been recently implemented in the open-source </w:t>
      </w:r>
      <w:r>
        <w:rPr>
          <w:b/>
          <w:bCs/>
        </w:rPr>
        <w:t>{shorts}</w:t>
      </w:r>
      <w:r>
        <w:t xml:space="preserve"> package (</w:t>
      </w:r>
      <w:r w:rsidR="00F92F42">
        <w:fldChar w:fldCharType="begin"/>
      </w:r>
      <w:r w:rsidR="00F92F42">
        <w:instrText>HYPERLINK \l "Xc4200044e1419d2ae905af7be5d26d53e3f416c" \h</w:instrText>
      </w:r>
      <w:r w:rsidR="00F92F42">
        <w:fldChar w:fldCharType="separate"/>
      </w:r>
      <w:r>
        <w:t>Vescovi and Jovanović 2021</w:t>
      </w:r>
      <w:r w:rsidR="00F92F42">
        <w:fldChar w:fldCharType="end"/>
      </w:r>
      <w:r>
        <w:t xml:space="preserve">; </w:t>
      </w:r>
      <w:r w:rsidR="00F92F42">
        <w:fldChar w:fldCharType="begin"/>
      </w:r>
      <w:r w:rsidR="00F92F42">
        <w:instrText>HYPERLINK \l "ref-R-shorts" \h</w:instrText>
      </w:r>
      <w:r w:rsidR="00F92F42">
        <w:fldChar w:fldCharType="separate"/>
      </w:r>
      <w:r>
        <w:t>Jovanović 2022</w:t>
      </w:r>
      <w:r w:rsidR="00F92F42">
        <w:fldChar w:fldCharType="end"/>
      </w:r>
      <w:r>
        <w:t xml:space="preserve">; </w:t>
      </w:r>
      <w:r w:rsidR="00F92F42">
        <w:fldChar w:fldCharType="begin"/>
      </w:r>
      <w:r w:rsidR="00F92F42">
        <w:instrText>HYPERLINK \l "ref-jovanovic2022" \h</w:instrText>
      </w:r>
      <w:r w:rsidR="00F92F42">
        <w:fldChar w:fldCharType="separate"/>
      </w:r>
      <w:r>
        <w:t>Jovanović and Vescovi 2022</w:t>
      </w:r>
      <w:r w:rsidR="00F92F42">
        <w:fldChar w:fldCharType="end"/>
      </w:r>
      <w:r>
        <w:t>) for R-language (</w:t>
      </w:r>
      <w:r w:rsidR="00F92F42">
        <w:fldChar w:fldCharType="begin"/>
      </w:r>
      <w:r w:rsidR="00F92F42">
        <w:instrText>HYPERLINK \l "ref-R-base" \h</w:instrText>
      </w:r>
      <w:r w:rsidR="00F92F42">
        <w:fldChar w:fldCharType="separate"/>
      </w:r>
      <w:r>
        <w:t>R Core Team 2022</w:t>
      </w:r>
      <w:r w:rsidR="00F92F42">
        <w:fldChar w:fldCharType="end"/>
      </w:r>
      <w:r>
        <w:t xml:space="preserve">), which utilizes the </w:t>
      </w:r>
      <w:r w:rsidRPr="004E7931">
        <w:rPr>
          <w:i/>
          <w:iCs/>
          <w:rPrChange w:id="127" w:author="Mladen Jovanovic" w:date="2022-12-09T00:40:00Z">
            <w:rPr/>
          </w:rPrChange>
        </w:rPr>
        <w:t>nlsLM()</w:t>
      </w:r>
      <w:r>
        <w:t xml:space="preserve"> function from the </w:t>
      </w:r>
      <w:r>
        <w:rPr>
          <w:b/>
          <w:bCs/>
        </w:rPr>
        <w:t>{minpack.lm}</w:t>
      </w:r>
      <w:r>
        <w:t xml:space="preserve"> package (</w:t>
      </w:r>
      <w:r w:rsidR="00F92F42">
        <w:fldChar w:fldCharType="begin"/>
      </w:r>
      <w:r w:rsidR="00F92F42">
        <w:instrText>HYPERLINK \l "ref-R-minpack.lm" \h</w:instrText>
      </w:r>
      <w:r w:rsidR="00F92F42">
        <w:fldChar w:fldCharType="separate"/>
      </w:r>
      <w:r>
        <w:t>Elzhov et al. 2022</w:t>
      </w:r>
      <w:r w:rsidR="00F92F42">
        <w:fldChar w:fldCharType="end"/>
      </w:r>
      <w:r>
        <w:t xml:space="preserve">). Compared to the built-in solver function of Microsoft Excel, the </w:t>
      </w:r>
      <w:r>
        <w:rPr>
          <w:b/>
          <w:bCs/>
        </w:rPr>
        <w:t>{shorts}</w:t>
      </w:r>
      <w:r>
        <w:t xml:space="preserve"> package represents a more </w:t>
      </w:r>
      <w:del w:id="128" w:author="Mladen Jovanovic" w:date="2022-12-09T00:37:00Z">
        <w:r w:rsidDel="0098329F">
          <w:delText>powerful</w:delText>
        </w:r>
      </w:del>
      <w:ins w:id="129" w:author="Mladen Jovanovic" w:date="2022-12-09T00:37:00Z">
        <w:r w:rsidR="00822FEC">
          <w:t>feature-rich</w:t>
        </w:r>
      </w:ins>
      <w:r>
        <w:t>, flexible, transparent, and reproducible environment for modeling short sprints. It is used in this study to estimate model parameters.</w:t>
      </w:r>
    </w:p>
    <w:p w14:paraId="2A1A584C" w14:textId="2AB80D97" w:rsidR="00E636D8" w:rsidRDefault="009D538E" w:rsidP="005602FC">
      <w:r>
        <w:t xml:space="preserve">Using the split times from </w:t>
      </w:r>
      <w:r w:rsidR="00F92F42">
        <w:fldChar w:fldCharType="begin"/>
      </w:r>
      <w:r w:rsidR="00F92F42">
        <w:instrText>HYPERLINK \l "tbl-example-split-times" \h</w:instrText>
      </w:r>
      <w:r w:rsidR="00F92F42">
        <w:fldChar w:fldCharType="separate"/>
      </w:r>
      <w:r>
        <w:t>Table 1</w:t>
      </w:r>
      <w:r w:rsidR="00F92F42">
        <w:fldChar w:fldCharType="end"/>
      </w:r>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w:t>
      </w:r>
      <w:r>
        <w:lastRenderedPageBreak/>
        <w:t xml:space="preserve">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r w:rsidR="00F92F42">
        <w:fldChar w:fldCharType="begin"/>
      </w:r>
      <w:r w:rsidR="00F92F42">
        <w:instrText>HYPERLINK \l "ref-samozinoSimpleMethodMeasuring2016" \h</w:instrText>
      </w:r>
      <w:r w:rsidR="00F92F42">
        <w:fldChar w:fldCharType="separate"/>
      </w:r>
      <w:r>
        <w:t>Samozino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PMAX is calculated using </w:t>
      </w:r>
      <w:r w:rsidR="00F92F42">
        <w:fldChar w:fldCharType="begin"/>
      </w:r>
      <w:r w:rsidR="00F92F42">
        <w:instrText>HYPERLINK \l "eq-relative-power" \h</w:instrText>
      </w:r>
      <w:r w:rsidR="00F92F42">
        <w:fldChar w:fldCharType="separate"/>
      </w:r>
      <w:r>
        <w:t>Equation 6</w:t>
      </w:r>
      <w:r w:rsidR="00F92F42">
        <w:fldChar w:fldCharType="end"/>
      </w:r>
      <w:r>
        <w:t xml:space="preserve">. This method of PMAX estimation disregards the air resistance and thus represents </w:t>
      </w:r>
      <w:r>
        <w:rPr>
          <w:i/>
          <w:iCs/>
        </w:rPr>
        <w:t>net</w:t>
      </w:r>
      <w:r>
        <w:t xml:space="preserve"> or relative </w:t>
      </w:r>
      <w:r>
        <w:rPr>
          <w:i/>
          <w:iCs/>
        </w:rPr>
        <w:t>propulsive</w:t>
      </w:r>
      <w:r>
        <w:t xml:space="preserve"> </w:t>
      </w:r>
      <w:ins w:id="130" w:author="Mladen Jovanovic" w:date="2022-12-12T21:21:00Z">
        <w:r w:rsidR="007E22E0">
          <w:t xml:space="preserve">maximal </w:t>
        </w:r>
      </w:ins>
      <w:r>
        <w:t xml:space="preserve">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131"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131"/>
    </w:p>
    <w:p w14:paraId="2A1A584E" w14:textId="77777777" w:rsidR="00E636D8" w:rsidRDefault="009D538E" w:rsidP="005602FC">
      <w:pPr>
        <w:pStyle w:val="Heading2"/>
        <w:spacing w:line="480" w:lineRule="auto"/>
      </w:pPr>
      <w:bookmarkStart w:id="132" w:name="X696a2497045436acd7700f41fb2fc1e4a37f0fc"/>
      <w:bookmarkEnd w:id="103"/>
      <w:r>
        <w:t>Problems with parameters estimation using split times due to flying start and reaction time</w:t>
      </w:r>
    </w:p>
    <w:p w14:paraId="2A1A584F" w14:textId="658D7968" w:rsidR="00E636D8" w:rsidDel="00B94161" w:rsidRDefault="009D538E" w:rsidP="005602FC">
      <w:pPr>
        <w:rPr>
          <w:del w:id="133" w:author="Mladen Jovanovic" w:date="2022-12-12T20:04:00Z"/>
        </w:rPr>
      </w:pPr>
      <w:del w:id="134" w:author="Mladen Jovanovic" w:date="2022-12-12T20:04:00Z">
        <w:r w:rsidDel="00B94161">
          <w:delText xml:space="preserve">To ensure accurate short sprint parameter estimates, the initial force production must be synced with start time, often </w:delText>
        </w:r>
      </w:del>
      <w:del w:id="135" w:author="Mladen Jovanovic" w:date="2022-12-12T20:02:00Z">
        <w:r w:rsidDel="00B94161">
          <w:delText xml:space="preserve">reffed </w:delText>
        </w:r>
      </w:del>
      <w:del w:id="136" w:author="Mladen Jovanovic" w:date="2022-12-12T20:04:00Z">
        <w:r w:rsidDel="00B94161">
          <w:delText>to as “first movement” triggering (</w:delText>
        </w:r>
        <w:r w:rsidR="00F92F42" w:rsidDel="00B94161">
          <w:fldChar w:fldCharType="begin"/>
        </w:r>
        <w:r w:rsidR="00F92F42" w:rsidDel="00B94161">
          <w:delInstrText>HYPERLINK \l "ref-haugenDifferenceStartImpact2012" \h</w:delInstrText>
        </w:r>
        <w:r w:rsidR="00F92F42" w:rsidDel="00B94161">
          <w:fldChar w:fldCharType="separate"/>
        </w:r>
        <w:r w:rsidDel="00B94161">
          <w:delText>Haugen et al. 2012</w:delText>
        </w:r>
        <w:r w:rsidR="00F92F42" w:rsidDel="00B94161">
          <w:fldChar w:fldCharType="end"/>
        </w:r>
        <w:r w:rsidDel="00B94161">
          <w:delText xml:space="preserve">; </w:delText>
        </w:r>
        <w:r w:rsidR="00F92F42" w:rsidDel="00B94161">
          <w:fldChar w:fldCharType="begin"/>
        </w:r>
        <w:r w:rsidR="00F92F42" w:rsidDel="00B94161">
          <w:delInstrText>HYPERLINK \l "ref-haugenSprintRunningPerformance2016" \h</w:delInstrText>
        </w:r>
        <w:r w:rsidR="00F92F42" w:rsidDel="00B94161">
          <w:fldChar w:fldCharType="separate"/>
        </w:r>
        <w:r w:rsidDel="00B94161">
          <w:delText>Haugen and Buchheit 2016</w:delText>
        </w:r>
        <w:r w:rsidR="00F92F42" w:rsidDel="00B94161">
          <w:fldChar w:fldCharType="end"/>
        </w:r>
        <w:r w:rsidDel="00B94161">
          <w:delText xml:space="preserve">; </w:delText>
        </w:r>
        <w:r w:rsidR="00F92F42" w:rsidDel="00B94161">
          <w:fldChar w:fldCharType="begin"/>
        </w:r>
        <w:r w:rsidR="00F92F42" w:rsidDel="00B94161">
          <w:delInstrText>HYPERLINK \l "ref-samozinoSimpleMethodMeasuring2016" \h</w:delInstrText>
        </w:r>
        <w:r w:rsidR="00F92F42" w:rsidDel="00B94161">
          <w:fldChar w:fldCharType="separate"/>
        </w:r>
        <w:r w:rsidDel="00B94161">
          <w:delText>Samozino et al. 2016</w:delText>
        </w:r>
        <w:r w:rsidR="00F92F42" w:rsidDel="00B94161">
          <w:fldChar w:fldCharType="end"/>
        </w:r>
        <w:r w:rsidDel="00B94161">
          <w:delText xml:space="preserve">; </w:delText>
        </w:r>
        <w:r w:rsidR="00F92F42" w:rsidDel="00B94161">
          <w:fldChar w:fldCharType="begin"/>
        </w:r>
        <w:r w:rsidR="00F92F42" w:rsidDel="00B94161">
          <w:delInstrText>HYPERLINK \l "ref-haugenSprintMechanicalVariables2019" \h</w:delInstrText>
        </w:r>
        <w:r w:rsidR="00F92F42" w:rsidDel="00B94161">
          <w:fldChar w:fldCharType="separate"/>
        </w:r>
        <w:r w:rsidDel="00B94161">
          <w:delText>Haugen et al. 2019</w:delText>
        </w:r>
        <w:r w:rsidR="00F92F42" w:rsidDel="00B94161">
          <w:fldChar w:fldCharType="end"/>
        </w:r>
        <w:r w:rsidDel="00B94161">
          <w:delText xml:space="preserve">; </w:delText>
        </w:r>
        <w:r w:rsidR="00F92F42" w:rsidDel="00B94161">
          <w:fldChar w:fldCharType="begin"/>
        </w:r>
        <w:r w:rsidR="00F92F42" w:rsidDel="00B94161">
          <w:delInstrText>HYPERLINK \l "ref-haugenSprintMechanicalProperties2020" \h</w:delInstrText>
        </w:r>
        <w:r w:rsidR="00F92F42" w:rsidDel="00B94161">
          <w:fldChar w:fldCharType="separate"/>
        </w:r>
        <w:r w:rsidDel="00B94161">
          <w:delText>Haugen, Breitschädel, and Seiler 2020</w:delText>
        </w:r>
        <w:r w:rsidR="00F92F42" w:rsidDel="00B94161">
          <w:fldChar w:fldCharType="end"/>
        </w:r>
        <w:r w:rsidDel="00B94161">
          <w:delText xml:space="preserve">; </w:delText>
        </w:r>
        <w:r w:rsidR="00F92F42" w:rsidDel="00B94161">
          <w:fldChar w:fldCharType="begin"/>
        </w:r>
        <w:r w:rsidR="00F92F42" w:rsidDel="00B94161">
          <w:delInstrText>HYPERLINK \l "X51c34a68a97c6a6d254e5eebdf120de021512e2" \h</w:delInstrText>
        </w:r>
        <w:r w:rsidR="00F92F42" w:rsidDel="00B94161">
          <w:fldChar w:fldCharType="separate"/>
        </w:r>
        <w:r w:rsidDel="00B94161">
          <w:delText>Haugen, Breitschädel, and Samozino 2020</w:delText>
        </w:r>
        <w:r w:rsidR="00F92F42" w:rsidDel="00B94161">
          <w:fldChar w:fldCharType="end"/>
        </w:r>
        <w:r w:rsidDel="00B94161">
          <w:delText>). This represents a challenge when collecting sprint data using timing gates and can substantially impact estimated parameters.</w:delText>
        </w:r>
      </w:del>
    </w:p>
    <w:p w14:paraId="2A1A5850" w14:textId="4E94D7F3" w:rsidR="00E636D8" w:rsidDel="00403820" w:rsidRDefault="009D538E" w:rsidP="005602FC">
      <w:pPr>
        <w:rPr>
          <w:del w:id="137" w:author="Mladen Jovanovic" w:date="2022-12-12T21:46:00Z"/>
        </w:rPr>
      </w:pPr>
      <w:r>
        <w:t xml:space="preserve">To demonstrate </w:t>
      </w:r>
      <w:del w:id="138" w:author="Mladen Jovanovic" w:date="2022-12-12T21:21:00Z">
        <w:r w:rsidDel="001A2329">
          <w:delText xml:space="preserve">this </w:delText>
        </w:r>
      </w:del>
      <w:r>
        <w:t>impact</w:t>
      </w:r>
      <w:ins w:id="139" w:author="Mladen Jovanovic" w:date="2022-12-12T21:21:00Z">
        <w:r w:rsidR="001A2329">
          <w:t xml:space="preserve"> of t</w:t>
        </w:r>
      </w:ins>
      <w:ins w:id="140" w:author="Mladen Jovanovic" w:date="2022-12-12T21:22:00Z">
        <w:r w:rsidR="001A2329">
          <w:t>he flying start and reaction time on estimated parameters</w:t>
        </w:r>
      </w:ins>
      <w:r>
        <w:t>, imagine three hypothetical</w:t>
      </w:r>
      <w:ins w:id="141" w:author="Mladen Jovanovic" w:date="2022-12-09T09:13:00Z">
        <w:r w:rsidR="002F70A1">
          <w:t xml:space="preserve"> </w:t>
        </w:r>
      </w:ins>
      <w:del w:id="142" w:author="Mladen Jovanovic" w:date="2022-12-09T09:13:00Z">
        <w:r w:rsidDel="002F70A1">
          <w:delText xml:space="preserve"> twin</w:delText>
        </w:r>
      </w:del>
      <w:ins w:id="143" w:author="Mladen Jovanovic" w:date="2022-12-09T09:11:00Z">
        <w:r w:rsidR="00C55933">
          <w:t>triplet</w:t>
        </w:r>
      </w:ins>
      <w:r>
        <w:t xml:space="preserve">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w:t>
      </w:r>
      <w:ins w:id="144" w:author="Mladen Jovanovic" w:date="2022-12-12T21:22:00Z">
        <w:r w:rsidR="00881C05">
          <w:t>ed</w:t>
        </w:r>
      </w:ins>
      <w:r>
        <w:t xml:space="preserve"> a 40 </w:t>
      </w:r>
      <m:oMath>
        <m:r>
          <w:rPr>
            <w:rFonts w:ascii="Cambria Math" w:hAnsi="Cambria Math"/>
          </w:rPr>
          <m:t>m</m:t>
        </m:r>
      </m:oMath>
      <w:r>
        <w:t xml:space="preserve"> sprint from a standing start using timing gates positioned at 5, 10, 20, 30, and 40 </w:t>
      </w:r>
      <m:oMath>
        <m:r>
          <w:rPr>
            <w:rFonts w:ascii="Cambria Math" w:hAnsi="Cambria Math"/>
          </w:rPr>
          <m:t>m</m:t>
        </m:r>
      </m:oMath>
      <w:r>
        <w:t xml:space="preserve">. For Mike and Phil, the timing system 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3F2D63FD" w14:textId="77777777" w:rsidR="00403820" w:rsidRDefault="00403820" w:rsidP="005602FC">
      <w:pPr>
        <w:rPr>
          <w:ins w:id="145" w:author="Mladen Jovanovic" w:date="2022-12-12T21:46:00Z"/>
        </w:rPr>
      </w:pPr>
    </w:p>
    <w:p w14:paraId="2A1A5851" w14:textId="5358E12A" w:rsidR="00E636D8" w:rsidDel="00881C05" w:rsidRDefault="009D538E">
      <w:pPr>
        <w:rPr>
          <w:del w:id="146" w:author="Mladen Jovanovic" w:date="2022-12-12T21:24:00Z"/>
        </w:rPr>
      </w:pPr>
      <w:r>
        <w:t xml:space="preserve">Mike represents the </w:t>
      </w:r>
      <w:r>
        <w:rPr>
          <w:i/>
          <w:iCs/>
        </w:rPr>
        <w:t>theoretical model</w:t>
      </w:r>
      <w:r>
        <w:t xml:space="preserve">, in which it is assumed that the initial force production and the timing initiation are perfectly synchronized. Mike’s split have already been enlisted in </w:t>
      </w:r>
      <w:r w:rsidR="00F92F42">
        <w:fldChar w:fldCharType="begin"/>
      </w:r>
      <w:r w:rsidR="00F92F42">
        <w:instrText>HYPERLINK \l "tbl-example-split-times" \h</w:instrText>
      </w:r>
      <w:r w:rsidR="00F92F42">
        <w:fldChar w:fldCharType="separate"/>
      </w:r>
      <w:r>
        <w:t>Table 1</w:t>
      </w:r>
      <w:r w:rsidR="00F92F42">
        <w:fldChar w:fldCharType="end"/>
      </w:r>
      <w:r>
        <w:t>.</w:t>
      </w:r>
    </w:p>
    <w:p w14:paraId="2A1A5852" w14:textId="57DD1DE6" w:rsidR="00E636D8" w:rsidDel="00881C05" w:rsidRDefault="009D538E" w:rsidP="00881C05">
      <w:pPr>
        <w:rPr>
          <w:del w:id="147" w:author="Mladen Jovanovic" w:date="2022-12-12T21:24:00Z"/>
        </w:rPr>
      </w:pPr>
      <w:del w:id="148" w:author="Mladen Jovanovic" w:date="2022-12-12T21:24:00Z">
        <w:r w:rsidDel="00881C05">
          <w:delText>On the other hand,</w:delText>
        </w:r>
      </w:del>
      <w:r>
        <w:t xml:space="preserve"> Phil decide</w:t>
      </w:r>
      <w:ins w:id="149" w:author="Mladen Jovanovic" w:date="2022-12-12T21:23:00Z">
        <w:r w:rsidR="00881C05">
          <w:t>d</w:t>
        </w:r>
      </w:ins>
      <w:del w:id="150" w:author="Mladen Jovanovic" w:date="2022-12-12T21:23:00Z">
        <w:r w:rsidDel="00881C05">
          <w:delText>s</w:delText>
        </w:r>
      </w:del>
      <w:r>
        <w:t xml:space="preserve"> to move slightly behind the initial timing gate (i.e., for 0.5 </w:t>
      </w:r>
      <m:oMath>
        <m:r>
          <w:rPr>
            <w:rFonts w:ascii="Cambria Math" w:hAnsi="Cambria Math"/>
          </w:rPr>
          <m:t>m</m:t>
        </m:r>
      </m:oMath>
      <w:r>
        <w:t>) and use</w:t>
      </w:r>
      <w:ins w:id="151" w:author="Mladen Jovanovic" w:date="2022-12-12T21:24:00Z">
        <w:r w:rsidR="00881C05">
          <w:t>d</w:t>
        </w:r>
      </w:ins>
      <w:r>
        <w:t xml:space="preserve"> body rocking to initiate the sprint start. In other words, Phil use</w:t>
      </w:r>
      <w:ins w:id="152" w:author="Mladen Jovanovic" w:date="2022-12-12T21:24:00Z">
        <w:r w:rsidR="00881C05">
          <w:t>d</w:t>
        </w:r>
      </w:ins>
      <w:del w:id="153" w:author="Mladen Jovanovic" w:date="2022-12-12T21:24:00Z">
        <w:r w:rsidDel="00881C05">
          <w:delText>s</w:delText>
        </w:r>
      </w:del>
      <w:r>
        <w:t xml:space="preserve"> a </w:t>
      </w:r>
      <w:r>
        <w:rPr>
          <w:i/>
          <w:iCs/>
        </w:rPr>
        <w:t>flying start</w:t>
      </w:r>
      <w:r>
        <w:t xml:space="preserve">, a common scenario when testing field sports athletes. </w:t>
      </w:r>
      <w:del w:id="154" w:author="Mladen Jovanovic" w:date="2022-12-12T20:06:00Z">
        <w:r w:rsidDel="00B94161">
          <w:delText>From a measurement perspective, flying start distance is often recommended to avoid premature triggering of the timing system by lifted knees or swinging arms (</w:delText>
        </w:r>
        <w:r w:rsidR="00F92F42" w:rsidDel="00B94161">
          <w:fldChar w:fldCharType="begin"/>
        </w:r>
        <w:r w:rsidR="00F92F42" w:rsidDel="00B94161">
          <w:delInstrText>HYPERLINK \l "X1e9453b82425d54fd450da95e3e109c3caee0a3" \h</w:delInstrText>
        </w:r>
        <w:r w:rsidR="00F92F42" w:rsidDel="00B94161">
          <w:fldChar w:fldCharType="separate"/>
        </w:r>
        <w:r w:rsidDel="00B94161">
          <w:delText>Altmann et al. 2015</w:delText>
        </w:r>
        <w:r w:rsidR="00F92F42" w:rsidDel="00B94161">
          <w:fldChar w:fldCharType="end"/>
        </w:r>
        <w:r w:rsidDel="00B94161">
          <w:delText xml:space="preserve">; </w:delText>
        </w:r>
        <w:r w:rsidR="00F92F42" w:rsidDel="00B94161">
          <w:fldChar w:fldCharType="begin"/>
        </w:r>
        <w:r w:rsidR="00F92F42" w:rsidDel="00B94161">
          <w:delInstrText>HYPERLINK \l "ref-haugenSprintRunningPerformance2016" \h</w:delInstrText>
        </w:r>
        <w:r w:rsidR="00F92F42" w:rsidDel="00B94161">
          <w:fldChar w:fldCharType="separate"/>
        </w:r>
        <w:r w:rsidDel="00B94161">
          <w:delText>Haugen and Buchheit 2016</w:delText>
        </w:r>
        <w:r w:rsidR="00F92F42" w:rsidDel="00B94161">
          <w:fldChar w:fldCharType="end"/>
        </w:r>
        <w:r w:rsidDel="00B94161">
          <w:delText xml:space="preserve">; </w:delText>
        </w:r>
        <w:r w:rsidR="00F92F42" w:rsidDel="00B94161">
          <w:fldChar w:fldCharType="begin"/>
        </w:r>
        <w:r w:rsidR="00F92F42" w:rsidDel="00B94161">
          <w:delInstrText>HYPERLINK \l "ref-altmannValiditySingleBeamTiming2017" \h</w:delInstrText>
        </w:r>
        <w:r w:rsidR="00F92F42" w:rsidDel="00B94161">
          <w:fldChar w:fldCharType="separate"/>
        </w:r>
        <w:r w:rsidDel="00B94161">
          <w:delText>Altmann et al. 2017</w:delText>
        </w:r>
        <w:r w:rsidR="00F92F42" w:rsidDel="00B94161">
          <w:fldChar w:fldCharType="end"/>
        </w:r>
        <w:r w:rsidDel="00B94161">
          <w:delText xml:space="preserve">; </w:delText>
        </w:r>
        <w:r w:rsidR="00F92F42" w:rsidDel="00B94161">
          <w:fldChar w:fldCharType="begin"/>
        </w:r>
        <w:r w:rsidR="00F92F42" w:rsidDel="00B94161">
          <w:delInstrText>HYPERLINK \l "ref-altmannAccuracySingleBeam2018" \h</w:delInstrText>
        </w:r>
        <w:r w:rsidR="00F92F42" w:rsidDel="00B94161">
          <w:fldChar w:fldCharType="separate"/>
        </w:r>
        <w:r w:rsidDel="00B94161">
          <w:delText>Altmann et al. 2018</w:delText>
        </w:r>
        <w:r w:rsidR="00F92F42" w:rsidDel="00B94161">
          <w:fldChar w:fldCharType="end"/>
        </w:r>
        <w:r w:rsidDel="00B94161">
          <w:delText xml:space="preserve">; </w:delText>
        </w:r>
        <w:r w:rsidR="00F92F42" w:rsidDel="00B94161">
          <w:fldChar w:fldCharType="begin"/>
        </w:r>
        <w:r w:rsidR="00F92F42" w:rsidDel="00B94161">
          <w:delInstrText>HYPERLINK \l "X51c34a68a97c6a6d254e5eebdf120de021512e2" \h</w:delInstrText>
        </w:r>
        <w:r w:rsidR="00F92F42" w:rsidDel="00B94161">
          <w:fldChar w:fldCharType="separate"/>
        </w:r>
        <w:r w:rsidDel="00B94161">
          <w:delText>Haugen, Breitschädel, and Samozino 2020</w:delText>
        </w:r>
        <w:r w:rsidR="00F92F42" w:rsidDel="00B94161">
          <w:fldChar w:fldCharType="end"/>
        </w:r>
        <w:r w:rsidDel="00B94161">
          <w:delTex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delText>
        </w:r>
      </w:del>
    </w:p>
    <w:p w14:paraId="2A1A5853" w14:textId="19321702" w:rsidR="00E636D8" w:rsidRDefault="009D538E" w:rsidP="005602FC">
      <w:r>
        <w:t xml:space="preserve">Since the gunfire triggers John’s start, his split times have an additional reaction time of 0.2 </w:t>
      </w:r>
      <m:oMath>
        <m:r>
          <w:rPr>
            <w:rFonts w:ascii="Cambria Math" w:hAnsi="Cambria Math"/>
          </w:rPr>
          <m:t>s</m:t>
        </m:r>
      </m:oMath>
      <w:r>
        <w:t>.</w:t>
      </w:r>
      <w:ins w:id="155" w:author="Mladen Jovanovic" w:date="2022-12-12T21:24:00Z">
        <w:r w:rsidR="00881C05">
          <w:t xml:space="preserve"> </w:t>
        </w:r>
      </w:ins>
      <w:del w:id="156" w:author="Mladen Jovanovic" w:date="2022-12-12T21:24:00Z">
        <w:r w:rsidDel="00881C05">
          <w:delText xml:space="preserve"> </w:delText>
        </w:r>
      </w:del>
      <w:r>
        <w:t xml:space="preserve">This is similar to a scenario where the athlete prematurely triggers a timing system </w:t>
      </w:r>
      <w:r>
        <w:lastRenderedPageBreak/>
        <w:t>when standing too close to the initial timing gate. John’s data can thus be used to demonstrate the effects of this scenario on the estimated parameters.</w:t>
      </w:r>
    </w:p>
    <w:p w14:paraId="2A1A5854" w14:textId="19AA9B3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r w:rsidR="00F92F42">
        <w:fldChar w:fldCharType="begin"/>
      </w:r>
      <w:r w:rsidR="00F92F42">
        <w:instrText>HYPERLINK \l "fig-mike-phil-john-split-times" \h</w:instrText>
      </w:r>
      <w:r w:rsidR="00F92F42">
        <w:fldChar w:fldCharType="separate"/>
      </w:r>
      <w:r>
        <w:t>Figure 1</w:t>
      </w:r>
      <w:r w:rsidR="00F92F42">
        <w:fldChar w:fldCharType="end"/>
      </w:r>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t xml:space="preserve">Estimated sprint parameters can be found in </w:t>
      </w:r>
      <w:r w:rsidR="00F92F42">
        <w:fldChar w:fldCharType="begin"/>
      </w:r>
      <w:r w:rsidR="00F92F42">
        <w:instrText>HYPERLINK \l "tbl-mike-phil-john-est-params" \h</w:instrText>
      </w:r>
      <w:r w:rsidR="00F92F42">
        <w:fldChar w:fldCharType="separate"/>
      </w:r>
      <w:r>
        <w:t>Table 2</w:t>
      </w:r>
      <w:r w:rsidR="00F92F42">
        <w:fldChar w:fldCharType="end"/>
      </w:r>
      <w:del w:id="157" w:author="Mladen Jovanovic" w:date="2022-12-12T21:25:00Z">
        <w:r w:rsidDel="00234EB2">
          <w:delText>)</w:delText>
        </w:r>
      </w:del>
      <w:r>
        <w:t>. As seen from the results (</w:t>
      </w:r>
      <w:r w:rsidR="00F92F42">
        <w:fldChar w:fldCharType="begin"/>
      </w:r>
      <w:r w:rsidR="00F92F42">
        <w:instrText>HYPERLINK \l "tbl-mike-phil-john-est-params" \h</w:instrText>
      </w:r>
      <w:r w:rsidR="00F92F42">
        <w:fldChar w:fldCharType="separate"/>
      </w:r>
      <w:r>
        <w:t>Table 2</w:t>
      </w:r>
      <w:r w:rsidR="00F92F42">
        <w:fldChar w:fldCharType="end"/>
      </w:r>
      <w:r>
        <w:t>)</w:t>
      </w:r>
      <w:del w:id="158" w:author="Mladen Jovanovic" w:date="2022-12-12T21:26:00Z">
        <w:r w:rsidDel="00234EB2">
          <w:delText>)</w:delText>
        </w:r>
      </w:del>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159" w:name="X011273a575d0cc66c8ecd1ced375985db178691"/>
      <w:bookmarkEnd w:id="132"/>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Haugen and Buchheit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Haugen, Breitschädel, and Seiler 2020</w:t>
      </w:r>
      <w:r w:rsidR="00F92F42">
        <w:fldChar w:fldCharType="end"/>
      </w:r>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Consequently, although a timing correction factor is required to prevent </w:t>
      </w:r>
      <w:r>
        <w:lastRenderedPageBreak/>
        <w:t>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160"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r w:rsidR="00F92F42">
        <w:fldChar w:fldCharType="begin"/>
      </w:r>
      <w:r w:rsidR="00F92F42">
        <w:instrText>HYPERLINK \l "Xf1011dded519ee0de75fb97a2b8a911dfc18ddc" \h</w:instrText>
      </w:r>
      <w:r w:rsidR="00F92F42">
        <w:fldChar w:fldCharType="separate"/>
      </w:r>
      <w:r>
        <w:t>2020</w:t>
      </w:r>
      <w:r w:rsidR="00F92F42">
        <w:fldChar w:fldCharType="end"/>
      </w:r>
      <w:r>
        <w:t xml:space="preserve">) propose the same approach, titled the </w:t>
      </w:r>
      <w:r>
        <w:rPr>
          <w:i/>
          <w:iCs/>
        </w:rPr>
        <w:t>time shift method</w:t>
      </w:r>
      <w:r>
        <w:t xml:space="preserve">, and the estimated parameter, named the </w:t>
      </w:r>
      <w:r>
        <w:rPr>
          <w:i/>
          <w:iCs/>
        </w:rPr>
        <w:t>time shift parameter</w:t>
      </w:r>
      <w:r>
        <w:t xml:space="preserve">. In accordance with the current literature, this parameter is termed </w:t>
      </w:r>
      <w:r>
        <w:rPr>
          <w:i/>
          <w:iCs/>
        </w:rPr>
        <w:t>time correction</w:t>
      </w:r>
      <w:r>
        <w:t xml:space="preserve"> (TC) (</w:t>
      </w:r>
      <w:r w:rsidR="00F92F42">
        <w:fldChar w:fldCharType="begin"/>
      </w:r>
      <w:r w:rsidR="00F92F42">
        <w:instrText>HYPERLINK \l "Xc4200044e1419d2ae905af7be5d26d53e3f416c" \h</w:instrText>
      </w:r>
      <w:r w:rsidR="00F92F42">
        <w:fldChar w:fldCharType="separate"/>
      </w:r>
      <w:r>
        <w:t>Vescovi and Jovanović 2021</w:t>
      </w:r>
      <w:r w:rsidR="00F92F42">
        <w:fldChar w:fldCharType="end"/>
      </w:r>
      <w:r>
        <w:t>).</w:t>
      </w:r>
    </w:p>
    <w:p w14:paraId="2A1A587C" w14:textId="7A85F444" w:rsidR="00E636D8" w:rsidRDefault="009D538E" w:rsidP="005602FC">
      <w:r>
        <w:t xml:space="preserve">Using the original </w:t>
      </w:r>
      <w:r w:rsidR="00F92F42">
        <w:fldChar w:fldCharType="begin"/>
      </w:r>
      <w:r w:rsidR="00F92F42">
        <w:instrText>HYPERLINK \l "eq-time-distance" \h</w:instrText>
      </w:r>
      <w:r w:rsidR="00F92F42">
        <w:fldChar w:fldCharType="separate"/>
      </w:r>
      <w:r>
        <w:t>Equation 5</w:t>
      </w:r>
      <w:r w:rsidR="00F92F42">
        <w:fldChar w:fldCharType="end"/>
      </w:r>
      <w:r>
        <w:t xml:space="preserve"> to implement the TC parameter now yields the new </w:t>
      </w:r>
      <w:r w:rsidR="00F92F42">
        <w:fldChar w:fldCharType="begin"/>
      </w:r>
      <w:r w:rsidR="00F92F42">
        <w:instrText>HYPERLINK \l "eq-time-correction" \h</w:instrText>
      </w:r>
      <w:r w:rsidR="00F92F42">
        <w:fldChar w:fldCharType="separate"/>
      </w:r>
      <w:r>
        <w:t>Equation 7</w:t>
      </w:r>
      <w:r w:rsidR="00F92F42">
        <w:fldChar w:fldCharType="end"/>
      </w:r>
      <w:r>
        <w:t xml:space="preserve">. </w:t>
      </w:r>
      <w:r w:rsidR="00F92F42">
        <w:fldChar w:fldCharType="begin"/>
      </w:r>
      <w:r w:rsidR="00F92F42">
        <w:instrText>HYPERLINK \l "eq-time-correction" \h</w:instrText>
      </w:r>
      <w:r w:rsidR="00F92F42">
        <w:fldChar w:fldCharType="separate"/>
      </w:r>
      <w:r>
        <w:t>Equation 7</w:t>
      </w:r>
      <w:r w:rsidR="00F92F42">
        <w:fldChar w:fldCharType="end"/>
      </w:r>
      <w:r>
        <w:t xml:space="preserve"> is utilized as the model definition in the </w:t>
      </w:r>
      <w:r>
        <w:rPr>
          <w:i/>
          <w:iCs/>
        </w:rPr>
        <w:t>Estimated TC</w:t>
      </w:r>
      <w:r>
        <w:t xml:space="preserve"> model, as opposed to the model using </w:t>
      </w:r>
      <w:r w:rsidR="00F92F42">
        <w:fldChar w:fldCharType="begin"/>
      </w:r>
      <w:r w:rsidR="00F92F42">
        <w:instrText>HYPERLINK \l "eq-time-distance" \h</w:instrText>
      </w:r>
      <w:r w:rsidR="00F92F42">
        <w:fldChar w:fldCharType="separate"/>
      </w:r>
      <w:r>
        <w:t>Equation 5</w:t>
      </w:r>
      <w:r w:rsidR="00F92F42">
        <w:fldChar w:fldCharType="end"/>
      </w:r>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161"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161"/>
    </w:p>
    <w:p w14:paraId="3A57C240" w14:textId="54B65BDC" w:rsidR="0079268C" w:rsidDel="00403820" w:rsidRDefault="009D538E" w:rsidP="005602FC">
      <w:pPr>
        <w:rPr>
          <w:del w:id="162" w:author="Mladen Jovanovic" w:date="2022-12-12T21:46:00Z"/>
        </w:rPr>
      </w:pPr>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r w:rsidR="00F92F42">
        <w:fldChar w:fldCharType="begin"/>
      </w:r>
      <w:r w:rsidR="00F92F42">
        <w:instrText>HYPERLINK \l "fig-mike-phil-john-split-times" \h</w:instrText>
      </w:r>
      <w:r w:rsidR="00F92F42">
        <w:fldChar w:fldCharType="separate"/>
      </w:r>
      <w:r>
        <w:t>Figure 1</w:t>
      </w:r>
      <w:r w:rsidR="00F92F42">
        <w:fldChar w:fldCharType="end"/>
      </w:r>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r w:rsidR="00F92F42">
        <w:fldChar w:fldCharType="begin"/>
      </w:r>
      <w:r w:rsidR="00F92F42">
        <w:instrText>HYPERLINK \l "fig-mike-phil-john-split-times" \h</w:instrText>
      </w:r>
      <w:r w:rsidR="00F92F42">
        <w:fldChar w:fldCharType="separate"/>
      </w:r>
      <w:r>
        <w:t>Figure 1</w:t>
      </w:r>
      <w:r w:rsidR="00F92F42">
        <w:fldChar w:fldCharType="end"/>
      </w:r>
      <w:r>
        <w:t>, it can be noticed that Phil’s and Mike’s lines are not parallel. This is because there is already some velocity when the initial timing gate is triggered; thus, the time shift is not constant.</w:t>
      </w:r>
    </w:p>
    <w:p w14:paraId="72EEE8A0" w14:textId="77777777" w:rsidR="00403820" w:rsidRDefault="00403820" w:rsidP="005602FC">
      <w:pPr>
        <w:rPr>
          <w:ins w:id="163" w:author="Mladen Jovanovic" w:date="2022-12-12T21:46:00Z"/>
        </w:rPr>
      </w:pPr>
    </w:p>
    <w:p w14:paraId="2A1A587F" w14:textId="6F8635A2" w:rsidR="00E636D8" w:rsidDel="0079268C" w:rsidRDefault="009D538E" w:rsidP="005602FC">
      <w:pPr>
        <w:rPr>
          <w:del w:id="164" w:author="Mladen Jovanovic" w:date="2022-12-12T21:31:00Z"/>
        </w:rPr>
      </w:pPr>
      <w:r>
        <w:lastRenderedPageBreak/>
        <w:t xml:space="preserve">These models (i.e., </w:t>
      </w:r>
      <w:r>
        <w:rPr>
          <w:i/>
          <w:iCs/>
        </w:rPr>
        <w:t>Fixed TC</w:t>
      </w:r>
      <w:r>
        <w:t xml:space="preserve"> of +0.3, +0.5 </w:t>
      </w:r>
      <m:oMath>
        <m:r>
          <w:rPr>
            <w:rFonts w:ascii="Cambria Math" w:hAnsi="Cambria Math"/>
          </w:rPr>
          <m:t>s</m:t>
        </m:r>
      </m:oMath>
      <w:r>
        <w:t xml:space="preserve">, and </w:t>
      </w:r>
      <w:r>
        <w:rPr>
          <w:i/>
          <w:iCs/>
        </w:rPr>
        <w:t>Estimate</w:t>
      </w:r>
      <w:ins w:id="165" w:author="Mladen Jovanovic" w:date="2022-12-12T21:30:00Z">
        <w:r w:rsidR="0079268C">
          <w:rPr>
            <w:i/>
            <w:iCs/>
          </w:rPr>
          <w:t>d</w:t>
        </w:r>
      </w:ins>
      <w:r>
        <w:rPr>
          <w:i/>
          <w:iCs/>
        </w:rPr>
        <w:t xml:space="preserve"> TC</w:t>
      </w:r>
      <w:r>
        <w:t xml:space="preserve"> model) are applied to Mike, Phil, and John’s split times. The estimated model parameters can be found in </w:t>
      </w:r>
      <w:r w:rsidR="00F92F42">
        <w:fldChar w:fldCharType="begin"/>
      </w:r>
      <w:r w:rsidR="00F92F42">
        <w:instrText>HYPERLINK \l "tbl-all-estimates" \h</w:instrText>
      </w:r>
      <w:r w:rsidR="00F92F42">
        <w:fldChar w:fldCharType="separate"/>
      </w:r>
      <w:r>
        <w:t>Table 3</w:t>
      </w:r>
      <w:ins w:id="166" w:author="Mladen Jovanovic" w:date="2022-12-12T21:30:00Z">
        <w:r w:rsidR="0079268C">
          <w:t>,</w:t>
        </w:r>
      </w:ins>
      <w:r w:rsidR="00F92F42">
        <w:fldChar w:fldCharType="end"/>
      </w:r>
      <w:del w:id="167" w:author="Mladen Jovanovic" w:date="2022-12-12T21:30:00Z">
        <w:r w:rsidDel="0079268C">
          <w:delText>)</w:delText>
        </w:r>
      </w:del>
      <w:r>
        <w:t xml:space="preserve"> and previously estimated parameter values using the </w:t>
      </w:r>
      <w:r>
        <w:rPr>
          <w:i/>
          <w:iCs/>
        </w:rPr>
        <w:t>No correction</w:t>
      </w:r>
      <w:r>
        <w:t xml:space="preserve"> model. As can be noted from </w:t>
      </w:r>
      <w:r w:rsidR="00F92F42">
        <w:fldChar w:fldCharType="begin"/>
      </w:r>
      <w:r w:rsidR="00F92F42">
        <w:instrText>HYPERLINK \l "tbl-all-estimates" \h</w:instrText>
      </w:r>
      <w:r w:rsidR="00F92F42">
        <w:fldChar w:fldCharType="separate"/>
      </w:r>
      <w:r>
        <w:t>Table 3</w:t>
      </w:r>
      <w:r w:rsidR="00F92F42">
        <w:fldChar w:fldCharType="end"/>
      </w:r>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ins w:id="168" w:author="Mladen Jovanovic" w:date="2022-12-12T21:31:00Z">
        <w:r w:rsidR="0079268C">
          <w:t xml:space="preserve"> </w:t>
        </w:r>
      </w:ins>
    </w:p>
    <w:p w14:paraId="2A1A5880" w14:textId="77777777" w:rsidR="00E636D8" w:rsidRDefault="009D538E" w:rsidP="005602FC">
      <w:r>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169" w:name="estimated-flying-distance-model"/>
      <w:bookmarkEnd w:id="160"/>
      <w:r>
        <w:t>Estimated flying distance model</w:t>
      </w:r>
    </w:p>
    <w:p w14:paraId="2A1A5882" w14:textId="1AAEEBAB" w:rsidR="00E636D8" w:rsidRDefault="009D538E" w:rsidP="005602FC">
      <w:r>
        <w:t xml:space="preserve">Although the </w:t>
      </w:r>
      <w:r>
        <w:rPr>
          <w:i/>
          <w:iCs/>
        </w:rPr>
        <w:t>Estimated TC</w:t>
      </w:r>
      <w:r>
        <w:t xml:space="preserve"> model performed well in Phil’s case (t</w:t>
      </w:r>
      <w:ins w:id="170" w:author="Mladen Jovanovic" w:date="2022-12-09T09:14:00Z">
        <w:r w:rsidR="00233782">
          <w:t>riplet</w:t>
        </w:r>
      </w:ins>
      <w:del w:id="171" w:author="Mladen Jovanovic" w:date="2022-12-09T09:14:00Z">
        <w:r w:rsidDel="00233782">
          <w:delText>win</w:delText>
        </w:r>
      </w:del>
      <w:r>
        <w:t xml:space="preserve">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r w:rsidR="00F92F42">
        <w:fldChar w:fldCharType="begin"/>
      </w:r>
      <w:r w:rsidR="00F92F42">
        <w:instrText>HYPERLINK \l "eq-distance-correction" \h</w:instrText>
      </w:r>
      <w:r w:rsidR="00F92F42">
        <w:fldChar w:fldCharType="separate"/>
      </w:r>
      <w:r>
        <w:t>Equation 8</w:t>
      </w:r>
      <w:r w:rsidR="00F92F42">
        <w:fldChar w:fldCharType="end"/>
      </w:r>
      <w:r>
        <w:t xml:space="preserve"> as the model definition.</w:t>
      </w:r>
    </w:p>
    <w:bookmarkStart w:id="172" w:name="eq-distance-correction"/>
    <w:p w14:paraId="2A1A5883" w14:textId="77777777" w:rsidR="00E636D8" w:rsidRDefault="004635EC"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72"/>
    </w:p>
    <w:p w14:paraId="2A1A5884" w14:textId="624EB5FA" w:rsidR="00E636D8" w:rsidRDefault="00F92F42" w:rsidP="005602FC">
      <w:pPr>
        <w:rPr>
          <w:ins w:id="173" w:author="Mladen Jovanovic" w:date="2022-12-12T21:32:00Z"/>
        </w:rPr>
      </w:pPr>
      <w:r>
        <w:fldChar w:fldCharType="begin"/>
      </w:r>
      <w:r>
        <w:instrText>HYPERLINK \l "tbl-all-estimates" \h</w:instrText>
      </w:r>
      <w:r>
        <w:fldChar w:fldCharType="separate"/>
      </w:r>
      <w:r w:rsidR="009D538E">
        <w:t>Table 3</w:t>
      </w:r>
      <w:r>
        <w:fldChar w:fldCharType="end"/>
      </w:r>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00A81BEE" w14:textId="77777777" w:rsidR="00DB0140" w:rsidDel="00403820" w:rsidRDefault="00DB0140" w:rsidP="005602FC">
      <w:pPr>
        <w:rPr>
          <w:del w:id="174" w:author="Mladen Jovanovic" w:date="2022-12-12T21:47:00Z"/>
        </w:rPr>
      </w:pPr>
    </w:p>
    <w:p w14:paraId="2A1A5885" w14:textId="560C5AF4"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w:t>
      </w:r>
      <w:r>
        <w:lastRenderedPageBreak/>
        <w:t xml:space="preserve">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r w:rsidR="00F92F42">
        <w:fldChar w:fldCharType="begin"/>
      </w:r>
      <w:r w:rsidR="00F92F42">
        <w:instrText>HYPERLINK \l "tbl-all-estimates" \h</w:instrText>
      </w:r>
      <w:r w:rsidR="00F92F42">
        <w:fldChar w:fldCharType="separate"/>
      </w:r>
      <w:r>
        <w:t>Table 3</w:t>
      </w:r>
      <w:r w:rsidR="00F92F42">
        <w:fldChar w:fldCharType="end"/>
      </w:r>
      <w:r>
        <w:t>, can be ill-defined when there is no flying distance involved</w:t>
      </w:r>
      <w:del w:id="175" w:author="Mladen Jovanovic" w:date="2022-12-12T21:33:00Z">
        <w:r w:rsidDel="00DB0140">
          <w:delText>,</w:delText>
        </w:r>
      </w:del>
      <w:r>
        <w:t xml:space="preserve"> but there is a time shift. All three models assume athlete accelerates according to the mono-exponential </w:t>
      </w:r>
      <w:r w:rsidR="00F92F42">
        <w:fldChar w:fldCharType="begin"/>
      </w:r>
      <w:r w:rsidR="00F92F42">
        <w:instrText>HYPERLINK \l "eq-velocity-time" \h</w:instrText>
      </w:r>
      <w:r w:rsidR="00F92F42">
        <w:fldChar w:fldCharType="separate"/>
      </w:r>
      <w:r>
        <w:t>Equation 1</w:t>
      </w:r>
      <w:r w:rsidR="00F92F42">
        <w:fldChar w:fldCharType="end"/>
      </w:r>
      <w:r>
        <w:t>.</w:t>
      </w:r>
    </w:p>
    <w:p w14:paraId="01052D96" w14:textId="77777777" w:rsidR="00DB0140" w:rsidRDefault="00DB0140" w:rsidP="005602FC">
      <w:pPr>
        <w:rPr>
          <w:ins w:id="176" w:author="Mladen Jovanovic" w:date="2022-12-12T21:33:00Z"/>
        </w:rPr>
      </w:pPr>
    </w:p>
    <w:p w14:paraId="2A1A5886" w14:textId="16AB6CB1" w:rsidR="00E636D8" w:rsidDel="00DB0140" w:rsidRDefault="009D538E" w:rsidP="005602FC">
      <w:pPr>
        <w:rPr>
          <w:del w:id="177" w:author="Mladen Jovanovic" w:date="2022-12-12T21:34:00Z"/>
        </w:rPr>
      </w:pPr>
      <w:del w:id="178" w:author="Mladen Jovanovic" w:date="2022-12-12T21:34:00Z">
        <w:r w:rsidDel="00DB0140">
          <w:delTex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delText>
        </w:r>
      </w:del>
    </w:p>
    <w:p w14:paraId="45AEEAB1" w14:textId="423862A3" w:rsidR="00BE112C" w:rsidRDefault="00BE112C" w:rsidP="00BE112C">
      <w:pPr>
        <w:jc w:val="center"/>
        <w:rPr>
          <w:ins w:id="179" w:author="Mladen Jovanovic" w:date="2022-12-12T21:47:00Z"/>
          <w:b/>
          <w:bCs/>
        </w:rPr>
      </w:pPr>
      <w:r w:rsidRPr="00BE112C">
        <w:rPr>
          <w:b/>
          <w:bCs/>
        </w:rPr>
        <w:t>[Insert Table 3 here]</w:t>
      </w:r>
    </w:p>
    <w:p w14:paraId="082CE507" w14:textId="77777777" w:rsidR="00586131" w:rsidRPr="00BE112C" w:rsidRDefault="00586131" w:rsidP="00BE112C">
      <w:pPr>
        <w:jc w:val="center"/>
        <w:rPr>
          <w:b/>
          <w:bCs/>
        </w:rPr>
      </w:pPr>
    </w:p>
    <w:p w14:paraId="2A1A5921" w14:textId="2BD38204" w:rsidR="00E636D8" w:rsidDel="00702279" w:rsidRDefault="009D538E" w:rsidP="005602FC">
      <w:pPr>
        <w:pStyle w:val="Heading1"/>
        <w:spacing w:line="480" w:lineRule="auto"/>
        <w:rPr>
          <w:del w:id="180" w:author="Mladen Jovanovic" w:date="2022-12-12T20:48:00Z"/>
        </w:rPr>
      </w:pPr>
      <w:bookmarkStart w:id="181" w:name="methods"/>
      <w:bookmarkEnd w:id="2"/>
      <w:bookmarkEnd w:id="159"/>
      <w:bookmarkEnd w:id="169"/>
      <w:del w:id="182" w:author="Mladen Jovanovic" w:date="2022-12-12T20:48:00Z">
        <w:r w:rsidDel="00702279">
          <w:delText>Methods</w:delText>
        </w:r>
      </w:del>
    </w:p>
    <w:p w14:paraId="2A1A5922" w14:textId="77777777" w:rsidR="00E636D8" w:rsidRDefault="009D538E" w:rsidP="005602FC">
      <w:pPr>
        <w:pStyle w:val="Heading2"/>
        <w:spacing w:line="480" w:lineRule="auto"/>
      </w:pPr>
      <w:bookmarkStart w:id="183" w:name="simulation-design"/>
      <w:r>
        <w:t>Simulation design</w:t>
      </w:r>
    </w:p>
    <w:p w14:paraId="2A1A5923" w14:textId="275783DD" w:rsidR="00E636D8" w:rsidDel="00525AAE" w:rsidRDefault="00DB0140" w:rsidP="005602FC">
      <w:pPr>
        <w:rPr>
          <w:del w:id="184" w:author="Mladen Jovanovic" w:date="2022-12-12T21:35:00Z"/>
        </w:rPr>
      </w:pPr>
      <w:ins w:id="185" w:author="Mladen Jovanovic" w:date="2022-12-12T21:34:00Z">
        <w:r>
          <w:t xml:space="preserve">To explore the behavior of these three models under simulated and known conditions, </w:t>
        </w:r>
      </w:ins>
      <w:ins w:id="186" w:author="Mladen Jovanovic" w:date="2022-12-12T21:35:00Z">
        <w:r w:rsidR="00525AAE">
          <w:t xml:space="preserve">short sprints </w:t>
        </w:r>
      </w:ins>
      <w:del w:id="187" w:author="Mladen Jovanovic" w:date="2022-12-12T21:35:00Z">
        <w:r w:rsidR="009D538E" w:rsidDel="00DB0140">
          <w:delText xml:space="preserve">In this simulation, </w:delText>
        </w:r>
      </w:del>
      <w:r w:rsidR="009D538E">
        <w:t xml:space="preserve">data is generated using </w:t>
      </w:r>
      <w:r w:rsidR="009D538E">
        <w:rPr>
          <w:i/>
          <w:iCs/>
        </w:rPr>
        <w:t>true</w:t>
      </w:r>
      <w:r w:rsidR="009D538E">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rsidR="009D538E">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rsidR="009D538E">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rsidR="009D538E">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rsidR="009D538E">
        <w:t xml:space="preserve">, resulting in a total of 81 unique values), and flying distance (ranging from 0 to 0.5 </w:t>
      </w:r>
      <m:oMath>
        <m:r>
          <w:rPr>
            <w:rFonts w:ascii="Cambria Math" w:hAnsi="Cambria Math"/>
          </w:rPr>
          <m:t>m</m:t>
        </m:r>
      </m:oMath>
      <w:r w:rsidR="009D538E">
        <w:t xml:space="preserve">, in increments of 0.01 </w:t>
      </w:r>
      <m:oMath>
        <m:r>
          <w:rPr>
            <w:rFonts w:ascii="Cambria Math" w:hAnsi="Cambria Math"/>
          </w:rPr>
          <m:t>m</m:t>
        </m:r>
      </m:oMath>
      <w:r w:rsidR="009D538E">
        <w:t>, resulting in a total of 51 unique values). Each flying sprint distance consist</w:t>
      </w:r>
      <w:ins w:id="188" w:author="Mladen Jovanovic" w:date="2022-12-12T21:36:00Z">
        <w:r w:rsidR="00525AAE">
          <w:t>ed</w:t>
        </w:r>
      </w:ins>
      <w:del w:id="189" w:author="Mladen Jovanovic" w:date="2022-12-12T21:36:00Z">
        <w:r w:rsidR="009D538E" w:rsidDel="00525AAE">
          <w:delText>s</w:delText>
        </w:r>
      </w:del>
      <w:r w:rsidR="009D538E">
        <w:t xml:space="preserve"> of 6,561 MSS and MAC combinations.</w:t>
      </w:r>
      <w:ins w:id="190" w:author="Mladen Jovanovic" w:date="2022-12-12T21:35:00Z">
        <w:r w:rsidR="00525AAE">
          <w:t xml:space="preserve"> </w:t>
        </w:r>
      </w:ins>
    </w:p>
    <w:p w14:paraId="2A1A5924" w14:textId="0B0EEA93"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xml:space="preserve">. In total, there </w:t>
      </w:r>
      <w:ins w:id="191" w:author="Mladen Jovanovic" w:date="2022-12-12T21:36:00Z">
        <w:r w:rsidR="00525AAE">
          <w:t>were</w:t>
        </w:r>
      </w:ins>
      <w:del w:id="192" w:author="Mladen Jovanovic" w:date="2022-12-12T21:36:00Z">
        <w:r w:rsidDel="00525AAE">
          <w:delText>are</w:delText>
        </w:r>
      </w:del>
      <w:r>
        <w:t xml:space="preserve"> 334,611 sprints simulated.</w:t>
      </w:r>
    </w:p>
    <w:p w14:paraId="2A1A5925" w14:textId="77777777" w:rsidR="00E636D8" w:rsidRDefault="009D538E" w:rsidP="005602FC">
      <w:pPr>
        <w:pStyle w:val="Heading2"/>
        <w:spacing w:line="480" w:lineRule="auto"/>
      </w:pPr>
      <w:bookmarkStart w:id="193" w:name="statistical-analysis"/>
      <w:bookmarkEnd w:id="183"/>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w:t>
      </w:r>
      <w:r>
        <w:lastRenderedPageBreak/>
        <w:t xml:space="preserve">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r w:rsidR="00F92F42">
        <w:fldChar w:fldCharType="begin"/>
      </w:r>
      <w:r w:rsidR="00F92F42">
        <w:instrText>HYPERLINK \l "eq-percent-difference" \h</w:instrText>
      </w:r>
      <w:r w:rsidR="00F92F42">
        <w:fldChar w:fldCharType="separate"/>
      </w:r>
      <w:r>
        <w:t>Equation 9</w:t>
      </w:r>
      <w:r w:rsidR="00F92F42">
        <w:fldChar w:fldCharType="end"/>
      </w:r>
      <w:r>
        <w:t>).</w:t>
      </w:r>
    </w:p>
    <w:p w14:paraId="2A1A5927" w14:textId="77777777" w:rsidR="00E636D8" w:rsidRDefault="009D538E" w:rsidP="005602FC">
      <w:bookmarkStart w:id="194"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194"/>
    </w:p>
    <w:p w14:paraId="2A1A5928" w14:textId="192136CA" w:rsidR="00E636D8" w:rsidDel="00501C5E" w:rsidRDefault="009D538E" w:rsidP="005602FC">
      <w:pPr>
        <w:rPr>
          <w:del w:id="195" w:author="Mladen Jovanovic" w:date="2022-12-12T21:37:00Z"/>
        </w:rPr>
      </w:pPr>
      <w:r>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r w:rsidR="00F92F42">
        <w:fldChar w:fldCharType="begin"/>
      </w:r>
      <w:r w:rsidR="00F92F42">
        <w:instrText>HYPERLINK \l "ref-kruschkeDoingBayesianData2015" \h</w:instrText>
      </w:r>
      <w:r w:rsidR="00F92F42">
        <w:fldChar w:fldCharType="separate"/>
      </w:r>
      <w:r>
        <w:t>Kruschke 2015</w:t>
      </w:r>
      <w:r w:rsidR="00F92F42">
        <w:fldChar w:fldCharType="end"/>
      </w:r>
      <w:r>
        <w:t xml:space="preserve">; </w:t>
      </w:r>
      <w:r w:rsidR="00F92F42">
        <w:fldChar w:fldCharType="begin"/>
      </w:r>
      <w:r w:rsidR="00F92F42">
        <w:instrText>HYPERLINK \l "ref-kruschkeBayesianDataAnalysis2018" \h</w:instrText>
      </w:r>
      <w:r w:rsidR="00F92F42">
        <w:fldChar w:fldCharType="separate"/>
      </w:r>
      <w:r>
        <w:t>Kruschke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r>
        <w:t>Kruschke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r>
        <w:t>Kruschke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w:t>
      </w:r>
      <w:ins w:id="196" w:author="Mladen Jovanovic" w:date="2022-12-12T21:37:00Z">
        <w:r w:rsidR="00501C5E">
          <w:t xml:space="preserve"> </w:t>
        </w:r>
      </w:ins>
    </w:p>
    <w:p w14:paraId="2A1A5929" w14:textId="696EB961" w:rsidR="00E636D8" w:rsidDel="00D67ADD" w:rsidRDefault="009D538E" w:rsidP="005602FC">
      <w:pPr>
        <w:rPr>
          <w:del w:id="197" w:author="Mladen Jovanovic" w:date="2022-12-12T21:39:00Z"/>
        </w:rPr>
      </w:pPr>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r w:rsidR="00F92F42">
        <w:fldChar w:fldCharType="begin"/>
      </w:r>
      <w:r w:rsidR="00F92F42">
        <w:instrText>HYPERLINK \l "ref-kruschkeDoingBayesianData2015" \h</w:instrText>
      </w:r>
      <w:r w:rsidR="00F92F42">
        <w:fldChar w:fldCharType="separate"/>
      </w:r>
      <w:r>
        <w:t>Kruschke 2015</w:t>
      </w:r>
      <w:r w:rsidR="00F92F42">
        <w:fldChar w:fldCharType="end"/>
      </w:r>
      <w:r>
        <w:t xml:space="preserve">; </w:t>
      </w:r>
      <w:r w:rsidR="00F92F42">
        <w:fldChar w:fldCharType="begin"/>
      </w:r>
      <w:r w:rsidR="00F92F42">
        <w:instrText>HYPERLINK \l "ref-kruschkeBayesianDataAnalysis2018" \h</w:instrText>
      </w:r>
      <w:r w:rsidR="00F92F42">
        <w:fldChar w:fldCharType="separate"/>
      </w:r>
      <w:r>
        <w:t>Kruschke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r>
        <w:t>Kruschke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r>
        <w:t>Kruschke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are calculated. </w:t>
      </w:r>
      <w:del w:id="198" w:author="Mladen Jovanovic" w:date="2022-12-12T21:38:00Z">
        <w:r w:rsidDel="00501C5E">
          <w:delText xml:space="preserve">For the purpose of this paper, </w:delText>
        </w:r>
      </w:del>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w:t>
      </w:r>
      <w:del w:id="199" w:author="Mladen Jovanovic" w:date="2022-12-12T21:39:00Z">
        <w:r w:rsidDel="00D1045B">
          <w:delText>gates</w:delText>
        </w:r>
      </w:del>
      <w:ins w:id="200" w:author="Mladen Jovanovic" w:date="2022-12-12T21:39:00Z">
        <w:r w:rsidR="00D1045B">
          <w:t>gates'</w:t>
        </w:r>
      </w:ins>
      <w:r>
        <w:t xml:space="preserve"> measurement precision (i.e., rounding to the closest 10 </w:t>
      </w:r>
      <m:oMath>
        <m:r>
          <w:rPr>
            <w:rFonts w:ascii="Cambria Math" w:hAnsi="Cambria Math"/>
          </w:rPr>
          <m:t>ms</m:t>
        </m:r>
      </m:oMath>
      <w:r>
        <w:t>) and simulated parameters.</w:t>
      </w:r>
    </w:p>
    <w:p w14:paraId="05F61F95" w14:textId="536BBA90" w:rsidR="00D67ADD" w:rsidRDefault="00D67ADD" w:rsidP="005602FC">
      <w:pPr>
        <w:rPr>
          <w:ins w:id="201" w:author="Mladen Jovanovic" w:date="2022-12-12T21:39:00Z"/>
        </w:rPr>
      </w:pPr>
    </w:p>
    <w:p w14:paraId="2A1A592A" w14:textId="631838CB" w:rsidR="00E636D8" w:rsidDel="00D75ECC" w:rsidRDefault="009D538E">
      <w:pPr>
        <w:rPr>
          <w:del w:id="202" w:author="Mladen Jovanovic" w:date="2022-12-12T21:41:00Z"/>
        </w:rPr>
      </w:pPr>
      <w:r>
        <w:t xml:space="preserve">In addition to estimating agreement between </w:t>
      </w:r>
      <w:r>
        <w:rPr>
          <w:i/>
          <w:iCs/>
        </w:rPr>
        <w:t>true</w:t>
      </w:r>
      <w:r>
        <w:t xml:space="preserve"> and estimated parameter values, practitioners are often interested in whether they can use estimated </w:t>
      </w:r>
      <w:del w:id="203" w:author="Mladen Jovanovic" w:date="2022-12-12T21:40:00Z">
        <w:r w:rsidDel="00120687">
          <w:delText xml:space="preserve">measures </w:delText>
        </w:r>
      </w:del>
      <w:ins w:id="204" w:author="Mladen Jovanovic" w:date="2022-12-12T21:40:00Z">
        <w:r w:rsidR="00120687">
          <w:t xml:space="preserve">values </w:t>
        </w:r>
      </w:ins>
      <w:r>
        <w:t xml:space="preserve">to track changes in the </w:t>
      </w:r>
      <w:r>
        <w:rPr>
          <w:i/>
          <w:iCs/>
        </w:rPr>
        <w:t>true</w:t>
      </w:r>
      <w:r>
        <w:t xml:space="preserve"> </w:t>
      </w:r>
      <w:ins w:id="205" w:author="Mladen Jovanovic" w:date="2022-12-12T21:40:00Z">
        <w:r w:rsidR="00120687">
          <w:t xml:space="preserve">parameter </w:t>
        </w:r>
      </w:ins>
      <w:del w:id="206" w:author="Mladen Jovanovic" w:date="2022-12-12T21:40:00Z">
        <w:r w:rsidDel="00120687">
          <w:delText>measures</w:delText>
        </w:r>
      </w:del>
      <w:ins w:id="207" w:author="Mladen Jovanovic" w:date="2022-12-12T21:40:00Z">
        <w:r w:rsidR="00120687">
          <w:t>values</w:t>
        </w:r>
      </w:ins>
      <w:r>
        <w:t xml:space="preserve">.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r w:rsidR="00F92F42">
        <w:fldChar w:fldCharType="begin"/>
      </w:r>
      <w:r w:rsidR="00F92F42">
        <w:instrText>HYPERLINK \l "ref-furlanApplicabilityStandardError2018" \h</w:instrText>
      </w:r>
      <w:r w:rsidR="00F92F42">
        <w:fldChar w:fldCharType="separate"/>
      </w:r>
      <w:r>
        <w:t>Furlan and Sterr 2018</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is utilized to estimate this </w:t>
      </w:r>
      <w:del w:id="208" w:author="Mladen Jovanovic" w:date="2022-12-12T21:48:00Z">
        <w:r w:rsidDel="00F21CD0">
          <w:delText>precision</w:delText>
        </w:r>
      </w:del>
      <w:ins w:id="209" w:author="Mladen Jovanovic" w:date="2022-12-12T21:48:00Z">
        <w:r w:rsidR="00F21CD0">
          <w:t>sensitivity</w:t>
        </w:r>
      </w:ins>
      <w:r>
        <w:t xml:space="preserve">.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0C81AE56" w:rsidR="00E636D8" w:rsidRDefault="009D538E" w:rsidP="00D75ECC">
      <w:del w:id="210" w:author="Mladen Jovanovic" w:date="2022-12-12T21:41:00Z">
        <w:r w:rsidDel="00D75ECC">
          <w:delText>In this study,</w:delText>
        </w:r>
      </w:del>
      <w:r>
        <w:t xml:space="preserv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r w:rsidR="00F92F42">
        <w:fldChar w:fldCharType="begin"/>
      </w:r>
      <w:r w:rsidR="00F92F42">
        <w:instrText>HYPERLINK \l "eq-percent-rse" \h</w:instrText>
      </w:r>
      <w:r w:rsidR="00F92F42">
        <w:fldChar w:fldCharType="separate"/>
      </w:r>
      <w:r>
        <w:t>Equation 10</w:t>
      </w:r>
      <w:r w:rsidR="00F92F42">
        <w:fldChar w:fldCharType="end"/>
      </w:r>
      <w:r>
        <w:t xml:space="preserve">) of the linear regression between </w:t>
      </w:r>
      <w:r>
        <w:rPr>
          <w:i/>
          <w:iCs/>
        </w:rPr>
        <w:t>true</w:t>
      </w:r>
      <w:r>
        <w:t xml:space="preserve"> (predictor) and estimated parameter values (outcome) (</w:t>
      </w:r>
      <w:r w:rsidR="00F92F42">
        <w:fldChar w:fldCharType="begin"/>
      </w:r>
      <w:r w:rsidR="00F92F42">
        <w:instrText>HYPERLINK \l "eq-smallest-detectable-change" \h</w:instrText>
      </w:r>
      <w:r w:rsidR="00F92F42">
        <w:fldChar w:fldCharType="separate"/>
      </w:r>
      <w:r>
        <w:t>Equation 11</w:t>
      </w:r>
      <w:r w:rsidR="00F92F42">
        <w:fldChar w:fldCharType="end"/>
      </w:r>
      <w:r>
        <w:t xml:space="preserve">). Since simulated data with the known </w:t>
      </w:r>
      <w:r>
        <w:rPr>
          <w:i/>
          <w:iCs/>
        </w:rPr>
        <w:t>true</w:t>
      </w:r>
      <w:r>
        <w:t xml:space="preserve"> values are </w:t>
      </w:r>
      <w:r>
        <w:lastRenderedPageBreak/>
        <w:t xml:space="preserve">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211" w:name="eq-percent-rse"/>
      <m:oMathPara>
        <m:oMathParaPr>
          <m:jc m:val="center"/>
        </m:oMathParaPr>
        <m:oMath>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211"/>
    </w:p>
    <w:p w14:paraId="2A1A592D" w14:textId="77777777" w:rsidR="00E636D8" w:rsidRDefault="009D538E" w:rsidP="005602FC">
      <w:bookmarkStart w:id="212"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212"/>
    </w:p>
    <w:p w14:paraId="2A1A592E" w14:textId="37B3D1F9" w:rsidR="00E636D8" w:rsidRDefault="009D538E" w:rsidP="005602FC">
      <w:pPr>
        <w:rPr>
          <w:ins w:id="213" w:author="Mladen Jovanovic" w:date="2022-12-12T21:42:00Z"/>
        </w:rPr>
      </w:pPr>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w:t>
      </w:r>
      <w:ins w:id="214" w:author="Mladen Jovanovic" w:date="2022-12-12T21:42:00Z">
        <w:r w:rsidR="00D75ECC">
          <w:t xml:space="preserve"> </w:t>
        </w:r>
      </w:ins>
      <w:del w:id="215" w:author="Mladen Jovanovic" w:date="2022-12-12T21:42:00Z">
        <w:r w:rsidDel="00D75ECC">
          <w:delText xml:space="preserve"> </w:delText>
        </w:r>
      </w:del>
      <w:r>
        <w:t xml:space="preserve">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w:t>
      </w:r>
      <w:ins w:id="216" w:author="Mladen Jovanovic" w:date="2022-12-12T21:48:00Z">
        <w:r w:rsidR="00F21CD0">
          <w:t>’</w:t>
        </w:r>
      </w:ins>
      <w:r>
        <w:t xml:space="preserve">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75319D28" w14:textId="77777777" w:rsidR="00D75ECC" w:rsidDel="00F21CD0" w:rsidRDefault="00D75ECC" w:rsidP="005602FC">
      <w:pPr>
        <w:rPr>
          <w:del w:id="217" w:author="Mladen Jovanovic" w:date="2022-12-12T21:48:00Z"/>
        </w:rPr>
      </w:pPr>
    </w:p>
    <w:p w14:paraId="2A1A592F" w14:textId="57E4E3DF" w:rsidR="00E636D8" w:rsidDel="00117C7B" w:rsidRDefault="009D538E" w:rsidP="005602FC">
      <w:pPr>
        <w:rPr>
          <w:del w:id="218" w:author="Mladen Jovanovic" w:date="2022-12-12T21:43:00Z"/>
        </w:rPr>
      </w:pPr>
      <w:r>
        <w:t>The analyses</w:t>
      </w:r>
      <w:ins w:id="219" w:author="Mladen Jovanovic" w:date="2022-12-12T21:43:00Z">
        <w:r w:rsidR="00117C7B">
          <w:t xml:space="preserve"> </w:t>
        </w:r>
      </w:ins>
      <w:del w:id="220" w:author="Mladen Jovanovic" w:date="2022-12-12T21:43:00Z">
        <w:r w:rsidDel="00117C7B">
          <w:delText xml:space="preserve">, as mentioned earlier, </w:delText>
        </w:r>
      </w:del>
      <w:r>
        <w:t xml:space="preserve">are performed on both </w:t>
      </w:r>
      <w:r>
        <w:rPr>
          <w:i/>
          <w:iCs/>
        </w:rPr>
        <w:t>pooled</w:t>
      </w:r>
      <w:r>
        <w:t xml:space="preserve"> dataset (i.e., using all flying </w:t>
      </w:r>
      <w:del w:id="221" w:author="Mladen Jovanovic" w:date="2022-12-12T21:43:00Z">
        <w:r w:rsidDel="00117C7B">
          <w:delText>distance</w:delText>
        </w:r>
      </w:del>
      <w:ins w:id="222" w:author="Mladen Jovanovic" w:date="2022-12-12T21:43:00Z">
        <w:r w:rsidR="00117C7B">
          <w:t>distances</w:t>
        </w:r>
      </w:ins>
      <w:r>
        <w:t xml:space="preserv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ins w:id="223" w:author="Mladen Jovanovic" w:date="2022-12-12T21:43:00Z">
        <w:r w:rsidR="00117C7B">
          <w:t xml:space="preserve"> </w:t>
        </w:r>
      </w:ins>
    </w:p>
    <w:p w14:paraId="2A1A5930" w14:textId="77777777" w:rsidR="00E636D8" w:rsidRDefault="009D538E" w:rsidP="005602FC">
      <w:r>
        <w:t>Statistical analyses and graph construction were performed using the software R 4.2.1 (</w:t>
      </w:r>
      <w:r w:rsidR="00F92F42">
        <w:fldChar w:fldCharType="begin"/>
      </w:r>
      <w:r w:rsidR="00F92F42">
        <w:instrText>HYPERLINK \l "ref-R-base" \h</w:instrText>
      </w:r>
      <w:r w:rsidR="00F92F42">
        <w:fldChar w:fldCharType="separate"/>
      </w:r>
      <w:r>
        <w:t>R Core Team 2022</w:t>
      </w:r>
      <w:r w:rsidR="00F92F42">
        <w:fldChar w:fldCharType="end"/>
      </w:r>
      <w:r>
        <w:t>) in RStudio (version 2022.07.1+554).</w:t>
      </w:r>
    </w:p>
    <w:p w14:paraId="2A1A5931" w14:textId="77777777" w:rsidR="00E636D8" w:rsidRDefault="009D538E" w:rsidP="005602FC">
      <w:pPr>
        <w:pStyle w:val="Heading1"/>
        <w:spacing w:line="480" w:lineRule="auto"/>
      </w:pPr>
      <w:bookmarkStart w:id="224" w:name="results"/>
      <w:bookmarkEnd w:id="181"/>
      <w:bookmarkEnd w:id="193"/>
      <w:r>
        <w:t>Results</w:t>
      </w:r>
    </w:p>
    <w:p w14:paraId="2A1A5932" w14:textId="77777777" w:rsidR="00E636D8" w:rsidRDefault="009D538E" w:rsidP="005602FC">
      <w:pPr>
        <w:pStyle w:val="Heading2"/>
        <w:spacing w:line="480" w:lineRule="auto"/>
      </w:pPr>
      <w:bookmarkStart w:id="225" w:name="model-fitting"/>
      <w:r>
        <w:t>Model fitting</w:t>
      </w:r>
    </w:p>
    <w:p w14:paraId="2A1A5933" w14:textId="5BF9A356" w:rsidR="00E636D8" w:rsidDel="00033D73" w:rsidRDefault="00F92F42" w:rsidP="005602FC">
      <w:pPr>
        <w:rPr>
          <w:del w:id="226" w:author="Mladen Jovanovic" w:date="2022-12-12T21:49:00Z"/>
        </w:rPr>
      </w:pPr>
      <w:r>
        <w:fldChar w:fldCharType="begin"/>
      </w:r>
      <w:r>
        <w:instrText>HYPERLINK \l "tbl-not-fitted" \h</w:instrText>
      </w:r>
      <w:r>
        <w:fldChar w:fldCharType="separate"/>
      </w:r>
      <w:r w:rsidR="009D538E">
        <w:t>Table 4</w:t>
      </w:r>
      <w:r>
        <w:fldChar w:fldCharType="end"/>
      </w:r>
      <w:r w:rsidR="009D538E">
        <w:t xml:space="preserve"> contains failed model fitting for the </w:t>
      </w:r>
      <w:r w:rsidR="009D538E">
        <w:rPr>
          <w:i/>
          <w:iCs/>
        </w:rPr>
        <w:t>Estimated FD</w:t>
      </w:r>
      <w:r w:rsidR="009D538E">
        <w:t xml:space="preserve"> model. These were disregarded from further analysis.</w:t>
      </w:r>
      <w:ins w:id="227" w:author="Mladen Jovanovic" w:date="2022-12-12T21:49:00Z">
        <w:r w:rsidR="00033D73">
          <w:t xml:space="preserve"> </w:t>
        </w:r>
      </w:ins>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lastRenderedPageBreak/>
        <w:t>[Insert Table 4 here]</w:t>
      </w:r>
    </w:p>
    <w:p w14:paraId="2A1A5959" w14:textId="77777777" w:rsidR="00E636D8" w:rsidRDefault="009D538E" w:rsidP="005602FC">
      <w:pPr>
        <w:pStyle w:val="Heading2"/>
        <w:spacing w:line="480" w:lineRule="auto"/>
      </w:pPr>
      <w:bookmarkStart w:id="228" w:name="percent-difference"/>
      <w:bookmarkEnd w:id="225"/>
      <w:r>
        <w:t>Percent difference</w:t>
      </w:r>
    </w:p>
    <w:p w14:paraId="2A1A595A" w14:textId="77777777" w:rsidR="00E636D8" w:rsidRDefault="009D538E" w:rsidP="005602FC">
      <w:pPr>
        <w:pStyle w:val="Heading3"/>
        <w:spacing w:line="480" w:lineRule="auto"/>
      </w:pPr>
      <w:bookmarkStart w:id="229" w:name="region-of-practical-equivalence"/>
      <w:r>
        <w:t>Region of practical equivalence</w:t>
      </w:r>
    </w:p>
    <w:p w14:paraId="2A1A595B" w14:textId="10822FD5" w:rsidR="00E636D8" w:rsidRDefault="009D538E" w:rsidP="005602FC">
      <w:r>
        <w:t>Estimated ROPEs are equal to -0.3 to 0.33% for MSS, -0.73 to 0.74% for MAC, -1.03 to 1% for TAU, and -0.5 to 0.5% for PMAX (</w:t>
      </w:r>
      <w:r w:rsidR="00F92F42">
        <w:fldChar w:fldCharType="begin"/>
      </w:r>
      <w:r w:rsidR="00F92F42">
        <w:instrText>HYPERLINK \l "tbl-ROPE-pooled" \h</w:instrText>
      </w:r>
      <w:r w:rsidR="00F92F42">
        <w:fldChar w:fldCharType="separate"/>
      </w:r>
      <w:r>
        <w:t>Table 5</w:t>
      </w:r>
      <w:r w:rsidR="00F92F42">
        <w:fldChar w:fldCharType="end"/>
      </w:r>
      <w:r>
        <w:t xml:space="preserve">) and </w:t>
      </w:r>
      <w:ins w:id="230" w:author="Mladen Jovanovic" w:date="2022-12-12T21:50:00Z">
        <w:r w:rsidR="00033D73">
          <w:t>are depi</w:t>
        </w:r>
      </w:ins>
      <w:ins w:id="231" w:author="Mladen Jovanovic" w:date="2022-12-12T21:51:00Z">
        <w:r w:rsidR="00033D73">
          <w:t xml:space="preserve">cted as </w:t>
        </w:r>
      </w:ins>
      <w:r>
        <w:t xml:space="preserve">grey horizontal bars in </w:t>
      </w:r>
      <w:r w:rsidR="00F92F42">
        <w:fldChar w:fldCharType="begin"/>
      </w:r>
      <w:r w:rsidR="00F92F42">
        <w:instrText>HYPERLINK \l "fig-graph-ROPE-pooled" \h</w:instrText>
      </w:r>
      <w:r w:rsidR="00F92F42">
        <w:fldChar w:fldCharType="separate"/>
      </w:r>
      <w:r>
        <w:t>Figure 2</w:t>
      </w:r>
      <w:r w:rsidR="00F92F42">
        <w:fldChar w:fldCharType="end"/>
      </w:r>
      <w:r>
        <w:t xml:space="preserve"> and </w:t>
      </w:r>
      <w:r w:rsidR="00F92F42">
        <w:fldChar w:fldCharType="begin"/>
      </w:r>
      <w:r w:rsidR="00F92F42">
        <w:instrText>HYPERLINK \l "fig-graph-per-FD" \h</w:instrText>
      </w:r>
      <w:r w:rsidR="00F92F42">
        <w:fldChar w:fldCharType="separate"/>
      </w:r>
      <w:r>
        <w:t>Figure 3</w:t>
      </w:r>
      <w:r w:rsidR="00F92F42">
        <w:fldChar w:fldCharType="end"/>
      </w:r>
      <w:r>
        <w:t xml:space="preserve">. </w:t>
      </w:r>
      <w:del w:id="232" w:author="Mladen Jovanovic" w:date="2022-12-12T21:58:00Z">
        <w:r w:rsidDel="005C2B4A">
          <w:delText xml:space="preserve">An interesting finding is that, given simulation parameters (particularly the precision of the timing gates to the closest 10 </w:delText>
        </w:r>
      </w:del>
      <m:oMath>
        <m:r>
          <w:del w:id="233" w:author="Mladen Jovanovic" w:date="2022-12-12T21:58:00Z">
            <w:rPr>
              <w:rFonts w:ascii="Cambria Math" w:hAnsi="Cambria Math"/>
            </w:rPr>
            <m:t>ms</m:t>
          </w:del>
        </m:r>
      </m:oMath>
      <w:del w:id="234" w:author="Mladen Jovanovic" w:date="2022-12-12T21:58:00Z">
        <w:r w:rsidDel="005C2B4A">
          <w:delText xml:space="preserve">), MSS has the lowest </w:delText>
        </w:r>
      </w:del>
      <m:oMath>
        <m:r>
          <w:del w:id="235" w:author="Mladen Jovanovic" w:date="2022-12-12T21:58:00Z">
            <w:rPr>
              <w:rFonts w:ascii="Cambria Math" w:hAnsi="Cambria Math"/>
            </w:rPr>
            <m:t>ROPE</m:t>
          </w:del>
        </m:r>
      </m:oMath>
      <w:del w:id="236" w:author="Mladen Jovanovic" w:date="2022-12-12T21:58:00Z">
        <w:r w:rsidDel="005C2B4A">
          <w:delText xml:space="preserve"> compared to other short sprint parameters. Since </w:delText>
        </w:r>
      </w:del>
      <m:oMath>
        <m:r>
          <w:del w:id="237" w:author="Mladen Jovanovic" w:date="2022-12-12T21:58:00Z">
            <w:rPr>
              <w:rFonts w:ascii="Cambria Math" w:hAnsi="Cambria Math"/>
            </w:rPr>
            <m:t>ROPE</m:t>
          </w:del>
        </m:r>
      </m:oMath>
      <w:del w:id="238" w:author="Mladen Jovanovic" w:date="2022-12-12T21:58:00Z">
        <w:r w:rsidDel="005C2B4A">
          <w:delText xml:space="preserve"> represents the lowest estimation error, MSS is the parameter that could be, given this theoretical simulation, estimated with the most precision. In contrast, TAU and MAC can be estimated with the least precision.</w:delText>
        </w:r>
      </w:del>
    </w:p>
    <w:p w14:paraId="2A1A595C" w14:textId="77777777" w:rsidR="00E636D8" w:rsidRDefault="009D538E" w:rsidP="005602FC">
      <w:pPr>
        <w:pStyle w:val="Heading3"/>
        <w:spacing w:line="480" w:lineRule="auto"/>
      </w:pPr>
      <w:bookmarkStart w:id="239" w:name="pooled-analysis"/>
      <w:bookmarkEnd w:id="229"/>
      <w:r>
        <w:t>Pooled analysis</w:t>
      </w:r>
    </w:p>
    <w:p w14:paraId="2A1A595D" w14:textId="5662CE32" w:rsidR="00E636D8" w:rsidDel="005C2B4A" w:rsidRDefault="009D538E" w:rsidP="005602FC">
      <w:pPr>
        <w:rPr>
          <w:del w:id="240" w:author="Mladen Jovanovic" w:date="2022-12-12T22:00:00Z"/>
        </w:rPr>
      </w:pPr>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ins w:id="241" w:author="Mladen Jovanovic" w:date="2022-12-12T22:00:00Z">
        <w:r w:rsidR="005C2B4A">
          <w:t xml:space="preserve"> </w:t>
        </w:r>
      </w:ins>
    </w:p>
    <w:p w14:paraId="2A1A595E" w14:textId="6B84EDC5" w:rsidR="00E636D8" w:rsidDel="005C2B4A" w:rsidRDefault="00F92F42">
      <w:pPr>
        <w:rPr>
          <w:del w:id="242" w:author="Mladen Jovanovic" w:date="2022-12-12T22:02:00Z"/>
        </w:rPr>
      </w:pPr>
      <w:r>
        <w:fldChar w:fldCharType="begin"/>
      </w:r>
      <w:r>
        <w:instrText>HYPERLINK \l "fig-graph-ROPE-pooled" \h</w:instrText>
      </w:r>
      <w:r>
        <w:fldChar w:fldCharType="separate"/>
      </w:r>
      <w:r w:rsidR="009D538E">
        <w:t>Figure 2</w:t>
      </w:r>
      <w:r>
        <w:fldChar w:fldCharType="end"/>
      </w:r>
      <w:r w:rsidR="009D538E">
        <w:t xml:space="preserve"> depicts the distribution of the pooled </w:t>
      </w:r>
      <m:oMath>
        <m:r>
          <m:rPr>
            <m:sty m:val="p"/>
          </m:rPr>
          <w:rPr>
            <w:rFonts w:ascii="Cambria Math" w:hAnsi="Cambria Math"/>
          </w:rPr>
          <m:t>%</m:t>
        </m:r>
        <m:r>
          <w:rPr>
            <w:rFonts w:ascii="Cambria Math" w:hAnsi="Cambria Math"/>
          </w:rPr>
          <m:t>Diff</m:t>
        </m:r>
      </m:oMath>
      <w:ins w:id="243" w:author="Mladen Jovanovic" w:date="2022-12-13T10:08:00Z">
        <w:r w:rsidR="00EC0EC0">
          <w:t xml:space="preserve"> estimator</w:t>
        </w:r>
      </w:ins>
      <w:r w:rsidR="009D538E">
        <w:t xml:space="preserve">. </w:t>
      </w:r>
      <w:del w:id="244" w:author="Mladen Jovanovic" w:date="2022-12-12T22:02:00Z">
        <w:r w:rsidR="009D538E" w:rsidDel="005C2B4A">
          <w:delText xml:space="preserve">As expected, the </w:delText>
        </w:r>
        <w:r w:rsidR="009D538E" w:rsidDel="005C2B4A">
          <w:rPr>
            <w:i/>
            <w:iCs/>
          </w:rPr>
          <w:delText>Estimated FD</w:delText>
        </w:r>
        <w:r w:rsidR="009D538E" w:rsidDel="005C2B4A">
          <w:delText xml:space="preserve"> model performed with the highest </w:delText>
        </w:r>
      </w:del>
      <m:oMath>
        <m:r>
          <w:del w:id="245" w:author="Mladen Jovanovic" w:date="2022-12-12T22:02:00Z">
            <w:rPr>
              <w:rFonts w:ascii="Cambria Math" w:hAnsi="Cambria Math"/>
            </w:rPr>
            <m:t>inside ROPE</m:t>
          </w:del>
        </m:r>
      </m:oMath>
      <w:del w:id="246" w:author="Mladen Jovanovic" w:date="2022-12-12T22:02:00Z">
        <w:r w:rsidR="009D538E" w:rsidDel="005C2B4A">
          <w:delText xml:space="preserve"> parameter values (from 20 to 72%), with the most narrow 95% </w:delText>
        </w:r>
      </w:del>
      <m:oMath>
        <m:r>
          <w:del w:id="247" w:author="Mladen Jovanovic" w:date="2022-12-12T22:02:00Z">
            <w:rPr>
              <w:rFonts w:ascii="Cambria Math" w:hAnsi="Cambria Math"/>
            </w:rPr>
            <m:t>HDCI</m:t>
          </w:del>
        </m:r>
      </m:oMath>
      <w:del w:id="248" w:author="Mladen Jovanovic" w:date="2022-12-12T22:02:00Z">
        <w:r w:rsidR="009D538E" w:rsidDel="005C2B4A">
          <w:delText>s (from -5 to 5%), and no bias involved.</w:delText>
        </w:r>
      </w:del>
    </w:p>
    <w:p w14:paraId="2A1A595F" w14:textId="28740533" w:rsidR="00E636D8" w:rsidDel="005C2B4A" w:rsidRDefault="009D538E">
      <w:pPr>
        <w:rPr>
          <w:del w:id="249" w:author="Mladen Jovanovic" w:date="2022-12-12T22:02:00Z"/>
        </w:rPr>
      </w:pPr>
      <w:del w:id="250" w:author="Mladen Jovanovic" w:date="2022-12-12T22:02:00Z">
        <w:r w:rsidDel="005C2B4A">
          <w:delText xml:space="preserve">On the other hand, the </w:delText>
        </w:r>
        <w:r w:rsidDel="005C2B4A">
          <w:rPr>
            <w:i/>
            <w:iCs/>
          </w:rPr>
          <w:delText>No correction</w:delText>
        </w:r>
        <w:r w:rsidDel="005C2B4A">
          <w:delText xml:space="preserve"> model performed poorly, with the lowest inside </w:delText>
        </w:r>
      </w:del>
      <m:oMath>
        <m:r>
          <w:del w:id="251" w:author="Mladen Jovanovic" w:date="2022-12-12T22:02:00Z">
            <w:rPr>
              <w:rFonts w:ascii="Cambria Math" w:hAnsi="Cambria Math"/>
            </w:rPr>
            <m:t>ROPE</m:t>
          </w:del>
        </m:r>
      </m:oMath>
      <w:del w:id="252" w:author="Mladen Jovanovic" w:date="2022-12-12T22:02:00Z">
        <w:r w:rsidDel="005C2B4A">
          <w:delText xml:space="preserve"> parameter values (from 2 to 2%), with the widest 95% </w:delText>
        </w:r>
      </w:del>
      <m:oMath>
        <m:r>
          <w:del w:id="253" w:author="Mladen Jovanovic" w:date="2022-12-12T22:02:00Z">
            <w:rPr>
              <w:rFonts w:ascii="Cambria Math" w:hAnsi="Cambria Math"/>
            </w:rPr>
            <m:t>HDCI</m:t>
          </w:del>
        </m:r>
      </m:oMath>
      <w:del w:id="254" w:author="Mladen Jovanovic" w:date="2022-12-12T22:02:00Z">
        <w:r w:rsidDel="005C2B4A">
          <w:delText xml:space="preserve">s (from -46 to 80%), and with the apparent bias indicated with the </w:delText>
        </w:r>
      </w:del>
      <m:oMath>
        <m:r>
          <w:del w:id="255" w:author="Mladen Jovanovic" w:date="2022-12-12T22:02:00Z">
            <w:rPr>
              <w:rFonts w:ascii="Cambria Math" w:hAnsi="Cambria Math"/>
            </w:rPr>
            <m:t>median</m:t>
          </w:del>
        </m:r>
      </m:oMath>
      <w:del w:id="256" w:author="Mladen Jovanovic" w:date="2022-12-12T22:02:00Z">
        <w:r w:rsidDel="005C2B4A">
          <w:delText xml:space="preserve"> parameter values being outside of </w:delText>
        </w:r>
      </w:del>
      <m:oMath>
        <m:r>
          <w:del w:id="257" w:author="Mladen Jovanovic" w:date="2022-12-12T22:02:00Z">
            <w:rPr>
              <w:rFonts w:ascii="Cambria Math" w:hAnsi="Cambria Math"/>
            </w:rPr>
            <m:t>ROPE</m:t>
          </w:del>
        </m:r>
      </m:oMath>
      <w:del w:id="258" w:author="Mladen Jovanovic" w:date="2022-12-12T22:02:00Z">
        <w:r w:rsidDel="005C2B4A">
          <w:delText xml:space="preserve"> (from -35 to 49%). In addition, visual inspection of </w:delText>
        </w:r>
        <w:r w:rsidR="00F92F42" w:rsidDel="005C2B4A">
          <w:fldChar w:fldCharType="begin"/>
        </w:r>
        <w:r w:rsidR="00F92F42" w:rsidDel="005C2B4A">
          <w:delInstrText>HYPERLINK \l "fig-graph-ROPE-pooled" \h</w:delInstrText>
        </w:r>
        <w:r w:rsidR="00F92F42" w:rsidDel="005C2B4A">
          <w:fldChar w:fldCharType="separate"/>
        </w:r>
        <w:r w:rsidDel="005C2B4A">
          <w:delText>Figure 2</w:delText>
        </w:r>
        <w:r w:rsidR="00F92F42" w:rsidDel="005C2B4A">
          <w:fldChar w:fldCharType="end"/>
        </w:r>
        <w:r w:rsidDel="005C2B4A">
          <w:delText xml:space="preserve"> indicates a </w:delText>
        </w:r>
        <w:r w:rsidDel="005C2B4A">
          <w:rPr>
            <w:i/>
            <w:iCs/>
          </w:rPr>
          <w:delText>non-normal</w:delText>
        </w:r>
        <w:r w:rsidDel="005C2B4A">
          <w:delText xml:space="preserve"> distribution of estimated </w:delText>
        </w:r>
      </w:del>
      <m:oMath>
        <m:r>
          <w:del w:id="259" w:author="Mladen Jovanovic" w:date="2022-12-12T22:02:00Z">
            <m:rPr>
              <m:sty m:val="p"/>
            </m:rPr>
            <w:rPr>
              <w:rFonts w:ascii="Cambria Math" w:hAnsi="Cambria Math"/>
            </w:rPr>
            <m:t>%</m:t>
          </w:del>
        </m:r>
        <m:r>
          <w:del w:id="260" w:author="Mladen Jovanovic" w:date="2022-12-12T22:02:00Z">
            <w:rPr>
              <w:rFonts w:ascii="Cambria Math" w:hAnsi="Cambria Math"/>
            </w:rPr>
            <m:t>Diff</m:t>
          </w:del>
        </m:r>
      </m:oMath>
      <w:del w:id="261" w:author="Mladen Jovanovic" w:date="2022-12-12T22:02:00Z">
        <w:r w:rsidDel="005C2B4A">
          <w:delText xml:space="preserve"> parameter values, demanding further analysis across flying distance values.</w:delText>
        </w:r>
      </w:del>
    </w:p>
    <w:p w14:paraId="2A1A5960" w14:textId="7D219FE2" w:rsidR="00E636D8" w:rsidDel="005C2B4A" w:rsidRDefault="009D538E" w:rsidP="005C2B4A">
      <w:pPr>
        <w:rPr>
          <w:del w:id="262" w:author="Mladen Jovanovic" w:date="2022-12-12T22:02:00Z"/>
        </w:rPr>
      </w:pPr>
      <w:del w:id="263" w:author="Mladen Jovanovic" w:date="2022-12-12T22:02:00Z">
        <w:r w:rsidDel="005C2B4A">
          <w:delText xml:space="preserve">The </w:delText>
        </w:r>
        <w:r w:rsidDel="005C2B4A">
          <w:rPr>
            <w:i/>
            <w:iCs/>
          </w:rPr>
          <w:delText>Estimated TC</w:delText>
        </w:r>
        <w:r w:rsidDel="005C2B4A">
          <w:delText xml:space="preserve"> model performed similarly to the </w:delText>
        </w:r>
        <w:r w:rsidDel="005C2B4A">
          <w:rPr>
            <w:i/>
            <w:iCs/>
          </w:rPr>
          <w:delText>Estimated FD</w:delText>
        </w:r>
        <w:r w:rsidDel="005C2B4A">
          <w:delText xml:space="preserve"> model with a slightly lower </w:delText>
        </w:r>
      </w:del>
      <m:oMath>
        <m:r>
          <w:del w:id="264" w:author="Mladen Jovanovic" w:date="2022-12-12T22:02:00Z">
            <w:rPr>
              <w:rFonts w:ascii="Cambria Math" w:hAnsi="Cambria Math"/>
            </w:rPr>
            <m:t>inside ROPE</m:t>
          </w:del>
        </m:r>
      </m:oMath>
      <w:del w:id="265" w:author="Mladen Jovanovic" w:date="2022-12-12T22:02:00Z">
        <w:r w:rsidDel="005C2B4A">
          <w:delText xml:space="preserve"> parameter values (from 9 to 67%), wider 95% </w:delText>
        </w:r>
      </w:del>
      <m:oMath>
        <m:r>
          <w:del w:id="266" w:author="Mladen Jovanovic" w:date="2022-12-12T22:02:00Z">
            <w:rPr>
              <w:rFonts w:ascii="Cambria Math" w:hAnsi="Cambria Math"/>
            </w:rPr>
            <m:t>HDCI</m:t>
          </w:del>
        </m:r>
      </m:oMath>
      <w:del w:id="267" w:author="Mladen Jovanovic" w:date="2022-12-12T22:02:00Z">
        <w:r w:rsidDel="005C2B4A">
          <w:delText xml:space="preserve">s (from -9 to 8%), and with obvious bias, although much smaller than the </w:delText>
        </w:r>
        <w:r w:rsidDel="005C2B4A">
          <w:rPr>
            <w:i/>
            <w:iCs/>
          </w:rPr>
          <w:delText>No correction</w:delText>
        </w:r>
        <w:r w:rsidDel="005C2B4A">
          <w:delText xml:space="preserve"> model bias (from -3 to 3%).</w:delText>
        </w:r>
      </w:del>
    </w:p>
    <w:p w14:paraId="2A1A5961" w14:textId="5A071C58" w:rsidR="00E636D8" w:rsidRDefault="00F92F42" w:rsidP="005602FC">
      <w:pPr>
        <w:rPr>
          <w:ins w:id="268" w:author="Mladen Jovanovic" w:date="2022-12-12T22:02:00Z"/>
        </w:rPr>
      </w:pPr>
      <w:r>
        <w:fldChar w:fldCharType="begin"/>
      </w:r>
      <w:r>
        <w:instrText>HYPERLINK \l "tbl-ROPE-pooled" \h</w:instrText>
      </w:r>
      <w:r>
        <w:fldChar w:fldCharType="separate"/>
      </w:r>
      <w:r w:rsidR="009D538E">
        <w:t>Table 5</w:t>
      </w:r>
      <w:r>
        <w:fldChar w:fldCharType="end"/>
      </w:r>
      <w:r w:rsidR="009D538E">
        <w:t xml:space="preserve"> contains the pooled analysis results summary for every model and short sprint parameter.</w:t>
      </w:r>
    </w:p>
    <w:p w14:paraId="5DD74218" w14:textId="77777777" w:rsidR="005C2B4A" w:rsidRDefault="005C2B4A" w:rsidP="005602FC"/>
    <w:p w14:paraId="436083DE" w14:textId="3BC18E63" w:rsidR="00DB0563" w:rsidRPr="008B470F" w:rsidRDefault="00024635" w:rsidP="008B470F">
      <w:pPr>
        <w:jc w:val="center"/>
        <w:rPr>
          <w:b/>
          <w:bCs/>
        </w:rPr>
      </w:pPr>
      <w:bookmarkStart w:id="269" w:name="analysis-across-flying-distances"/>
      <w:bookmarkEnd w:id="239"/>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39B985F1" w:rsidR="00E636D8" w:rsidRDefault="00F92F42" w:rsidP="005602FC">
      <w:r>
        <w:fldChar w:fldCharType="begin"/>
      </w:r>
      <w:r>
        <w:instrText>HYPERLINK \l "fig-graph-per-FD" \h</w:instrText>
      </w:r>
      <w:r>
        <w:fldChar w:fldCharType="separate"/>
      </w:r>
      <w:r w:rsidR="009D538E">
        <w:t>Figure 3</w:t>
      </w:r>
      <w:r>
        <w:fldChar w:fldCharType="end"/>
      </w:r>
      <w:r w:rsidR="009D538E">
        <w:t xml:space="preserve"> depicts the analysis results for every flying distance in the simulation. </w:t>
      </w:r>
      <m:oMath>
        <m:r>
          <w:ins w:id="270" w:author="Mladen Jovanovic" w:date="2022-12-13T10:08:00Z">
            <w:rPr>
              <w:rFonts w:ascii="Cambria Math" w:hAnsi="Cambria Math"/>
            </w:rPr>
            <m:t>I</m:t>
          </w:ins>
        </m:r>
        <m:r>
          <w:del w:id="271" w:author="Mladen Jovanovic" w:date="2022-12-13T10:08:00Z">
            <w:rPr>
              <w:rFonts w:ascii="Cambria Math" w:hAnsi="Cambria Math"/>
            </w:rPr>
            <m:t>i</m:t>
          </w:del>
        </m:r>
        <m:r>
          <w:rPr>
            <w:rFonts w:ascii="Cambria Math" w:hAnsi="Cambria Math"/>
          </w:rPr>
          <m:t>nside ROPE</m:t>
        </m:r>
      </m:oMath>
      <w:r w:rsidR="009D538E">
        <w:t xml:space="preserve"> parameter estimates are calculated and depicted in </w:t>
      </w:r>
      <w:r>
        <w:fldChar w:fldCharType="begin"/>
      </w:r>
      <w:r>
        <w:instrText>HYPERLINK \l "fig-graph-inside-ROPE" \h</w:instrText>
      </w:r>
      <w:r>
        <w:fldChar w:fldCharType="separate"/>
      </w:r>
      <w:r w:rsidR="009D538E">
        <w:t>Figure 4</w:t>
      </w:r>
      <w:r>
        <w:fldChar w:fldCharType="end"/>
      </w:r>
      <w:r w:rsidR="009D538E">
        <w:t xml:space="preserve"> for easier comprehension.</w:t>
      </w:r>
    </w:p>
    <w:p w14:paraId="2A1A59B6" w14:textId="01466511" w:rsidR="00E636D8" w:rsidDel="005C2B4A" w:rsidRDefault="009D538E" w:rsidP="005602FC">
      <w:pPr>
        <w:rPr>
          <w:del w:id="272" w:author="Mladen Jovanovic" w:date="2022-12-12T22:06:00Z"/>
        </w:rPr>
      </w:pPr>
      <w:del w:id="273" w:author="Mladen Jovanovic" w:date="2022-12-12T22:06:00Z">
        <w:r w:rsidDel="005C2B4A">
          <w:delText xml:space="preserve">As expected, the </w:delText>
        </w:r>
        <w:r w:rsidDel="005C2B4A">
          <w:rPr>
            <w:i/>
            <w:iCs/>
          </w:rPr>
          <w:delText>No correction</w:delText>
        </w:r>
        <w:r w:rsidDel="005C2B4A">
          <w:delText xml:space="preserve"> model demonstrated increasing bias as the flying distance increases (from -46 to 76%), the widest 95% </w:delText>
        </w:r>
      </w:del>
      <m:oMath>
        <m:r>
          <w:del w:id="274" w:author="Mladen Jovanovic" w:date="2022-12-12T22:06:00Z">
            <w:rPr>
              <w:rFonts w:ascii="Cambria Math" w:hAnsi="Cambria Math"/>
            </w:rPr>
            <m:t>HDCI</m:t>
          </w:del>
        </m:r>
      </m:oMath>
      <w:del w:id="275" w:author="Mladen Jovanovic" w:date="2022-12-12T22:06:00Z">
        <w:r w:rsidDel="005C2B4A">
          <w:delText xml:space="preserve">s (from -47 to 84%), and the lowest </w:delText>
        </w:r>
      </w:del>
      <m:oMath>
        <m:r>
          <w:del w:id="276" w:author="Mladen Jovanovic" w:date="2022-12-12T22:06:00Z">
            <w:rPr>
              <w:rFonts w:ascii="Cambria Math" w:hAnsi="Cambria Math"/>
            </w:rPr>
            <m:t>inside ROPE</m:t>
          </w:del>
        </m:r>
      </m:oMath>
      <w:del w:id="277" w:author="Mladen Jovanovic" w:date="2022-12-12T22:06:00Z">
        <w:r w:rsidDel="005C2B4A">
          <w:delText xml:space="preserve"> estimated parameter values.</w:delText>
        </w:r>
      </w:del>
    </w:p>
    <w:p w14:paraId="2A1A59B7" w14:textId="58431887" w:rsidR="00E636D8" w:rsidDel="005C2B4A" w:rsidRDefault="009D538E" w:rsidP="005602FC">
      <w:pPr>
        <w:rPr>
          <w:del w:id="278" w:author="Mladen Jovanovic" w:date="2022-12-12T22:06:00Z"/>
        </w:rPr>
      </w:pPr>
      <w:del w:id="279" w:author="Mladen Jovanovic" w:date="2022-12-12T22:06:00Z">
        <w:r w:rsidDel="005C2B4A">
          <w:rPr>
            <w:i/>
            <w:iCs/>
          </w:rPr>
          <w:delText>Estimated TC</w:delText>
        </w:r>
        <w:r w:rsidDel="005C2B4A">
          <w:delText xml:space="preserve"> showed a small bias trend across flying distances (from -6 to 6%), resulting in decreasing </w:delText>
        </w:r>
      </w:del>
      <m:oMath>
        <m:r>
          <w:del w:id="280" w:author="Mladen Jovanovic" w:date="2022-12-12T22:06:00Z">
            <w:rPr>
              <w:rFonts w:ascii="Cambria Math" w:hAnsi="Cambria Math"/>
            </w:rPr>
            <m:t>inside ROPE</m:t>
          </w:del>
        </m:r>
      </m:oMath>
      <w:del w:id="281" w:author="Mladen Jovanovic" w:date="2022-12-12T22:06:00Z">
        <w:r w:rsidDel="005C2B4A">
          <w:delText xml:space="preserve"> performance (from 0 to 75%; see </w:delText>
        </w:r>
        <w:r w:rsidR="00F92F42" w:rsidDel="005C2B4A">
          <w:fldChar w:fldCharType="begin"/>
        </w:r>
        <w:r w:rsidR="00F92F42" w:rsidDel="005C2B4A">
          <w:delInstrText>HYPERLINK \l "fig-graph-inside-ROPE" \h</w:delInstrText>
        </w:r>
        <w:r w:rsidR="00F92F42" w:rsidDel="005C2B4A">
          <w:fldChar w:fldCharType="separate"/>
        </w:r>
        <w:r w:rsidDel="005C2B4A">
          <w:delText>Figure 4</w:delText>
        </w:r>
        <w:r w:rsidR="00F92F42" w:rsidDel="005C2B4A">
          <w:fldChar w:fldCharType="end"/>
        </w:r>
        <w:r w:rsidDel="005C2B4A">
          <w:delText xml:space="preserve">), although with much smaller 95% </w:delText>
        </w:r>
      </w:del>
      <m:oMath>
        <m:r>
          <w:del w:id="282" w:author="Mladen Jovanovic" w:date="2022-12-12T22:06:00Z">
            <w:rPr>
              <w:rFonts w:ascii="Cambria Math" w:hAnsi="Cambria Math"/>
            </w:rPr>
            <m:t>HDCI</m:t>
          </w:del>
        </m:r>
      </m:oMath>
      <w:del w:id="283" w:author="Mladen Jovanovic" w:date="2022-12-12T22:06:00Z">
        <w:r w:rsidDel="005C2B4A">
          <w:delText xml:space="preserve">s (from -10 to 11%) compared to </w:delText>
        </w:r>
        <w:r w:rsidDel="005C2B4A">
          <w:rPr>
            <w:i/>
            <w:iCs/>
          </w:rPr>
          <w:delText>No correction</w:delText>
        </w:r>
        <w:r w:rsidDel="005C2B4A">
          <w:delText xml:space="preserve"> model.</w:delText>
        </w:r>
      </w:del>
    </w:p>
    <w:p w14:paraId="2A1A59B8" w14:textId="072F30A9" w:rsidR="00E636D8" w:rsidDel="005C2B4A" w:rsidRDefault="009D538E" w:rsidP="005602FC">
      <w:pPr>
        <w:rPr>
          <w:del w:id="284" w:author="Mladen Jovanovic" w:date="2022-12-12T22:06:00Z"/>
        </w:rPr>
      </w:pPr>
      <w:del w:id="285" w:author="Mladen Jovanovic" w:date="2022-12-12T22:06:00Z">
        <w:r w:rsidDel="005C2B4A">
          <w:rPr>
            <w:i/>
            <w:iCs/>
          </w:rPr>
          <w:delText>Estimated FD</w:delText>
        </w:r>
        <w:r w:rsidDel="005C2B4A">
          <w:delText xml:space="preserve">, as hypothesized, showed no bias and thus a stable </w:delText>
        </w:r>
      </w:del>
      <m:oMath>
        <m:r>
          <w:del w:id="286" w:author="Mladen Jovanovic" w:date="2022-12-12T22:06:00Z">
            <w:rPr>
              <w:rFonts w:ascii="Cambria Math" w:hAnsi="Cambria Math"/>
            </w:rPr>
            <m:t>inside ROPE</m:t>
          </w:del>
        </m:r>
      </m:oMath>
      <w:del w:id="287" w:author="Mladen Jovanovic" w:date="2022-12-12T22:06:00Z">
        <w:r w:rsidDel="005C2B4A">
          <w:delText xml:space="preserve"> performance across flying distances (see </w:delText>
        </w:r>
        <w:r w:rsidR="00F92F42" w:rsidDel="005C2B4A">
          <w:fldChar w:fldCharType="begin"/>
        </w:r>
        <w:r w:rsidR="00F92F42" w:rsidDel="005C2B4A">
          <w:delInstrText>HYPERLINK \l "fig-graph-inside-ROPE" \h</w:delInstrText>
        </w:r>
        <w:r w:rsidR="00F92F42" w:rsidDel="005C2B4A">
          <w:fldChar w:fldCharType="separate"/>
        </w:r>
        <w:r w:rsidDel="005C2B4A">
          <w:delText>Figure 4</w:delText>
        </w:r>
        <w:r w:rsidR="00F92F42" w:rsidDel="005C2B4A">
          <w:fldChar w:fldCharType="end"/>
        </w:r>
        <w:r w:rsidDel="005C2B4A">
          <w:delText xml:space="preserve">), with minimal 95% </w:delText>
        </w:r>
      </w:del>
      <m:oMath>
        <m:r>
          <w:del w:id="288" w:author="Mladen Jovanovic" w:date="2022-12-12T22:06:00Z">
            <w:rPr>
              <w:rFonts w:ascii="Cambria Math" w:hAnsi="Cambria Math"/>
            </w:rPr>
            <m:t>HDCI</m:t>
          </w:del>
        </m:r>
      </m:oMath>
      <w:del w:id="289" w:author="Mladen Jovanovic" w:date="2022-12-12T22:06:00Z">
        <w:r w:rsidDel="005C2B4A">
          <w:delText>s (from -5 to 6%).</w:delText>
        </w:r>
      </w:del>
    </w:p>
    <w:p w14:paraId="77CA6D1D" w14:textId="53140645" w:rsidR="00024635" w:rsidRPr="00024635" w:rsidRDefault="00024635" w:rsidP="00024635">
      <w:pPr>
        <w:jc w:val="center"/>
        <w:rPr>
          <w:b/>
          <w:bCs/>
        </w:rPr>
      </w:pPr>
      <w:r w:rsidRPr="00024635">
        <w:rPr>
          <w:b/>
          <w:bCs/>
        </w:rPr>
        <w:t>[Insert Figure 3 here]</w:t>
      </w:r>
    </w:p>
    <w:p w14:paraId="7F552222" w14:textId="14063317" w:rsidR="00772599" w:rsidRPr="00772599" w:rsidRDefault="00772599" w:rsidP="00772599">
      <w:pPr>
        <w:jc w:val="center"/>
        <w:rPr>
          <w:b/>
          <w:bCs/>
        </w:rPr>
      </w:pPr>
      <w:bookmarkStart w:id="290" w:name="minimal-detectable-change"/>
      <w:bookmarkEnd w:id="228"/>
      <w:bookmarkEnd w:id="269"/>
      <w:r w:rsidRPr="00772599">
        <w:rPr>
          <w:b/>
          <w:bCs/>
        </w:rPr>
        <w:t>[Insert Figure 4 here]</w:t>
      </w:r>
    </w:p>
    <w:p w14:paraId="2A1A59BF" w14:textId="505F9E9F" w:rsidR="00E636D8" w:rsidRDefault="009D538E" w:rsidP="005602FC">
      <w:pPr>
        <w:pStyle w:val="Heading2"/>
        <w:spacing w:line="480" w:lineRule="auto"/>
      </w:pPr>
      <w:r>
        <w:lastRenderedPageBreak/>
        <w:t>Minimal detectable change</w:t>
      </w:r>
    </w:p>
    <w:p w14:paraId="2A1A59C0" w14:textId="77777777" w:rsidR="00E636D8" w:rsidRDefault="009D538E" w:rsidP="005602FC">
      <w:pPr>
        <w:pStyle w:val="Heading3"/>
        <w:spacing w:line="480" w:lineRule="auto"/>
      </w:pPr>
      <w:bookmarkStart w:id="291" w:name="lowest-minimum-detectable-change"/>
      <w:r>
        <w:t>Lowest Minimum Detectable Change</w:t>
      </w:r>
    </w:p>
    <w:p w14:paraId="2A1A59C1" w14:textId="74DDF67D"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r w:rsidR="00F92F42">
        <w:fldChar w:fldCharType="begin"/>
      </w:r>
      <w:r w:rsidR="00F92F42">
        <w:instrText>HYPERLINK \l "tbl-pooled-MDC" \h</w:instrText>
      </w:r>
      <w:r w:rsidR="00F92F42">
        <w:fldChar w:fldCharType="separate"/>
      </w:r>
      <w:r>
        <w:t>Table 6</w:t>
      </w:r>
      <w:r w:rsidR="00F92F42">
        <w:fldChar w:fldCharType="end"/>
      </w:r>
      <w:r>
        <w:t xml:space="preserve">) and dashed grey horizontal lines in </w:t>
      </w:r>
      <w:r w:rsidR="00F92F42">
        <w:fldChar w:fldCharType="begin"/>
      </w:r>
      <w:r w:rsidR="00F92F42">
        <w:instrText>HYPERLINK \l "fig-graph-MDC" \h</w:instrText>
      </w:r>
      <w:r w:rsidR="00F92F42">
        <w:fldChar w:fldCharType="separate"/>
      </w:r>
      <w:r>
        <w:t>Figure 5</w:t>
      </w:r>
      <w:r w:rsidR="00F92F42">
        <w:fldChar w:fldCharType="end"/>
      </w:r>
      <w:del w:id="292" w:author="Mladen Jovanovic" w:date="2022-12-12T22:07:00Z">
        <w:r w:rsidDel="005C2B4A">
          <w:delText>)</w:delText>
        </w:r>
      </w:del>
      <w:r>
        <w:t>.</w:t>
      </w:r>
      <w:ins w:id="293" w:author="Mladen Jovanovic" w:date="2022-12-12T22:13:00Z">
        <w:r w:rsidR="001C5276">
          <w:t xml:space="preserve"> </w:t>
        </w:r>
      </w:ins>
      <w:r>
        <w:t xml:space="preserve"> </w:t>
      </w:r>
      <w:del w:id="294" w:author="Mladen Jovanovic" w:date="2022-12-12T22:07:00Z">
        <w:r w:rsidDel="005C2B4A">
          <w:delText xml:space="preserve">An interesting finding is that, given simulation parameters (particularly the precision of the timing gates to the closest 10 </w:delText>
        </w:r>
      </w:del>
      <m:oMath>
        <m:r>
          <w:del w:id="295" w:author="Mladen Jovanovic" w:date="2022-12-12T22:07:00Z">
            <w:rPr>
              <w:rFonts w:ascii="Cambria Math" w:hAnsi="Cambria Math"/>
            </w:rPr>
            <m:t>ms</m:t>
          </w:del>
        </m:r>
      </m:oMath>
      <w:del w:id="296" w:author="Mladen Jovanovic" w:date="2022-12-12T22:07:00Z">
        <w:r w:rsidDel="005C2B4A">
          <w:delText xml:space="preserve">), MSS has the lowest </w:delText>
        </w:r>
      </w:del>
      <m:oMath>
        <m:r>
          <w:del w:id="297" w:author="Mladen Jovanovic" w:date="2022-12-12T22:07:00Z">
            <m:rPr>
              <m:sty m:val="p"/>
            </m:rPr>
            <w:rPr>
              <w:rFonts w:ascii="Cambria Math" w:hAnsi="Cambria Math"/>
            </w:rPr>
            <m:t>%</m:t>
          </w:del>
        </m:r>
        <m:r>
          <w:del w:id="298" w:author="Mladen Jovanovic" w:date="2022-12-12T22:07:00Z">
            <w:rPr>
              <w:rFonts w:ascii="Cambria Math" w:hAnsi="Cambria Math"/>
            </w:rPr>
            <m:t>MDC</m:t>
          </w:del>
        </m:r>
        <m:sSubSup>
          <m:sSubSupPr>
            <m:ctrlPr>
              <w:del w:id="299" w:author="Mladen Jovanovic" w:date="2022-12-12T22:07:00Z">
                <w:rPr>
                  <w:rFonts w:ascii="Cambria Math" w:hAnsi="Cambria Math"/>
                </w:rPr>
              </w:del>
            </m:ctrlPr>
          </m:sSubSupPr>
          <m:e>
            <m:r>
              <w:del w:id="300" w:author="Mladen Jovanovic" w:date="2022-12-12T22:07:00Z">
                <w:rPr>
                  <w:rFonts w:ascii="Cambria Math" w:hAnsi="Cambria Math"/>
                </w:rPr>
                <m:t>s</m:t>
              </w:del>
            </m:r>
          </m:e>
          <m:sub>
            <m:r>
              <w:del w:id="301" w:author="Mladen Jovanovic" w:date="2022-12-12T22:07:00Z">
                <w:rPr>
                  <w:rFonts w:ascii="Cambria Math" w:hAnsi="Cambria Math"/>
                </w:rPr>
                <m:t>95</m:t>
              </w:del>
            </m:r>
          </m:sub>
          <m:sup>
            <m:r>
              <w:del w:id="302" w:author="Mladen Jovanovic" w:date="2022-12-12T22:07:00Z">
                <w:rPr>
                  <w:rFonts w:ascii="Cambria Math" w:hAnsi="Cambria Math"/>
                </w:rPr>
                <m:t>lowest</m:t>
              </w:del>
            </m:r>
          </m:sup>
        </m:sSubSup>
      </m:oMath>
      <w:del w:id="303" w:author="Mladen Jovanovic" w:date="2022-12-12T22:07:00Z">
        <w:r w:rsidDel="005C2B4A">
          <w:delText xml:space="preserve"> compared to other short sprint parameters. Since </w:delText>
        </w:r>
      </w:del>
      <m:oMath>
        <m:r>
          <w:del w:id="304" w:author="Mladen Jovanovic" w:date="2022-12-12T22:07:00Z">
            <m:rPr>
              <m:sty m:val="p"/>
            </m:rPr>
            <w:rPr>
              <w:rFonts w:ascii="Cambria Math" w:hAnsi="Cambria Math"/>
            </w:rPr>
            <m:t>%</m:t>
          </w:del>
        </m:r>
        <m:r>
          <w:del w:id="305" w:author="Mladen Jovanovic" w:date="2022-12-12T22:07:00Z">
            <w:rPr>
              <w:rFonts w:ascii="Cambria Math" w:hAnsi="Cambria Math"/>
            </w:rPr>
            <m:t>MDC</m:t>
          </w:del>
        </m:r>
        <m:sSubSup>
          <m:sSubSupPr>
            <m:ctrlPr>
              <w:del w:id="306" w:author="Mladen Jovanovic" w:date="2022-12-12T22:07:00Z">
                <w:rPr>
                  <w:rFonts w:ascii="Cambria Math" w:hAnsi="Cambria Math"/>
                </w:rPr>
              </w:del>
            </m:ctrlPr>
          </m:sSubSupPr>
          <m:e>
            <m:r>
              <w:del w:id="307" w:author="Mladen Jovanovic" w:date="2022-12-12T22:07:00Z">
                <w:rPr>
                  <w:rFonts w:ascii="Cambria Math" w:hAnsi="Cambria Math"/>
                </w:rPr>
                <m:t>s</m:t>
              </w:del>
            </m:r>
          </m:e>
          <m:sub>
            <m:r>
              <w:del w:id="308" w:author="Mladen Jovanovic" w:date="2022-12-12T22:07:00Z">
                <w:rPr>
                  <w:rFonts w:ascii="Cambria Math" w:hAnsi="Cambria Math"/>
                </w:rPr>
                <m:t>95</m:t>
              </w:del>
            </m:r>
          </m:sub>
          <m:sup>
            <m:r>
              <w:del w:id="309" w:author="Mladen Jovanovic" w:date="2022-12-12T22:07:00Z">
                <w:rPr>
                  <w:rFonts w:ascii="Cambria Math" w:hAnsi="Cambria Math"/>
                </w:rPr>
                <m:t>lowest</m:t>
              </w:del>
            </m:r>
          </m:sup>
        </m:sSubSup>
      </m:oMath>
      <w:del w:id="310" w:author="Mladen Jovanovic" w:date="2022-12-12T22:07:00Z">
        <w:r w:rsidDel="005C2B4A">
          <w:delText xml:space="preserve"> represents the lowest minimal detectable change, MSS is the parameter whose change could be, given this theoretical simulation, estimated with the most precision. In contrast, TAU and MAC changes can be estimated with the least precision.</w:delText>
        </w:r>
      </w:del>
    </w:p>
    <w:p w14:paraId="2A1A59C2" w14:textId="5709B9AE" w:rsidR="00E636D8" w:rsidRDefault="009D538E" w:rsidP="005602FC">
      <w:pPr>
        <w:pStyle w:val="Heading3"/>
        <w:spacing w:line="480" w:lineRule="auto"/>
        <w:rPr>
          <w:ins w:id="311" w:author="Mladen Jovanovic" w:date="2022-12-12T22:08:00Z"/>
        </w:rPr>
      </w:pPr>
      <w:bookmarkStart w:id="312" w:name="pooled-analysis-1"/>
      <w:bookmarkEnd w:id="291"/>
      <w:r>
        <w:t>Pooled analysis</w:t>
      </w:r>
    </w:p>
    <w:p w14:paraId="2B252832" w14:textId="216517B5" w:rsidR="001C5276" w:rsidRPr="001C5276" w:rsidRDefault="001C5276" w:rsidP="001C5276">
      <w:pPr>
        <w:pStyle w:val="Paragraph"/>
        <w:rPr>
          <w:ins w:id="313" w:author="Mladen Jovanovic" w:date="2022-12-12T22:08:00Z"/>
        </w:rPr>
      </w:pPr>
      <w:ins w:id="314" w:author="Mladen Jovanovic" w:date="2022-12-12T22:12:00Z">
        <w:r>
          <w:t xml:space="preserve">Estimated </w:t>
        </w:r>
      </w:ins>
      <w:ins w:id="315" w:author="Mladen Jovanovic" w:date="2022-12-12T22:15:00Z">
        <w:r>
          <w:t xml:space="preserve">parameters’ </w:t>
        </w:r>
      </w:ins>
      <m:oMath>
        <m:r>
          <w:ins w:id="316" w:author="Mladen Jovanovic" w:date="2022-12-12T22:12:00Z">
            <m:rPr>
              <m:sty m:val="p"/>
            </m:rPr>
            <w:rPr>
              <w:rFonts w:ascii="Cambria Math" w:hAnsi="Cambria Math"/>
            </w:rPr>
            <m:t>%</m:t>
          </w:ins>
        </m:r>
        <m:r>
          <w:ins w:id="317" w:author="Mladen Jovanovic" w:date="2022-12-12T22:12:00Z">
            <w:rPr>
              <w:rFonts w:ascii="Cambria Math" w:hAnsi="Cambria Math"/>
            </w:rPr>
            <m:t>MDC</m:t>
          </w:ins>
        </m:r>
        <m:sSub>
          <m:sSubPr>
            <m:ctrlPr>
              <w:ins w:id="318" w:author="Mladen Jovanovic" w:date="2022-12-12T22:12:00Z">
                <w:rPr>
                  <w:rFonts w:ascii="Cambria Math" w:hAnsi="Cambria Math"/>
                </w:rPr>
              </w:ins>
            </m:ctrlPr>
          </m:sSubPr>
          <m:e>
            <m:r>
              <w:ins w:id="319" w:author="Mladen Jovanovic" w:date="2022-12-12T22:12:00Z">
                <w:rPr>
                  <w:rFonts w:ascii="Cambria Math" w:hAnsi="Cambria Math"/>
                </w:rPr>
                <m:t>s</m:t>
              </w:ins>
            </m:r>
          </m:e>
          <m:sub>
            <m:r>
              <w:ins w:id="320" w:author="Mladen Jovanovic" w:date="2022-12-12T22:12:00Z">
                <w:rPr>
                  <w:rFonts w:ascii="Cambria Math" w:hAnsi="Cambria Math"/>
                </w:rPr>
                <m:t>95</m:t>
              </w:ins>
            </m:r>
          </m:sub>
        </m:sSub>
      </m:oMath>
      <w:ins w:id="321" w:author="Mladen Jovanovic" w:date="2022-12-12T22:13:00Z">
        <w:r>
          <w:t xml:space="preserve"> for the </w:t>
        </w:r>
        <w:r>
          <w:rPr>
            <w:i/>
            <w:iCs/>
          </w:rPr>
          <w:t>No correction</w:t>
        </w:r>
        <w:r>
          <w:t xml:space="preserve"> model ra</w:t>
        </w:r>
      </w:ins>
      <w:ins w:id="322" w:author="Mladen Jovanovic" w:date="2022-12-12T22:14:00Z">
        <w:r>
          <w:t xml:space="preserve">nge from 3 to 44%, for the </w:t>
        </w:r>
        <w:r>
          <w:rPr>
            <w:i/>
            <w:iCs/>
          </w:rPr>
          <w:t xml:space="preserve">Estimated TC </w:t>
        </w:r>
        <w:r>
          <w:t xml:space="preserve">range from 1 to </w:t>
        </w:r>
      </w:ins>
      <w:ins w:id="323" w:author="Mladen Jovanovic" w:date="2022-12-12T22:15:00Z">
        <w:r>
          <w:t>8</w:t>
        </w:r>
      </w:ins>
      <w:ins w:id="324" w:author="Mladen Jovanovic" w:date="2022-12-12T22:14:00Z">
        <w:r>
          <w:t xml:space="preserve">%, and for the </w:t>
        </w:r>
        <w:r>
          <w:rPr>
            <w:i/>
            <w:iCs/>
          </w:rPr>
          <w:t>Estimated FD</w:t>
        </w:r>
        <w:r>
          <w:t xml:space="preserve"> range from 1 to </w:t>
        </w:r>
      </w:ins>
      <w:ins w:id="325" w:author="Mladen Jovanovic" w:date="2022-12-12T22:15:00Z">
        <w:r>
          <w:t>7</w:t>
        </w:r>
      </w:ins>
      <w:ins w:id="326" w:author="Mladen Jovanovic" w:date="2022-12-12T22:14:00Z">
        <w:r>
          <w:t xml:space="preserve">% </w:t>
        </w:r>
      </w:ins>
      <w:ins w:id="327" w:author="Mladen Jovanovic" w:date="2022-12-12T22:15:00Z">
        <w:r>
          <w:t>(</w:t>
        </w:r>
        <w:r>
          <w:fldChar w:fldCharType="begin"/>
        </w:r>
        <w:r>
          <w:instrText>HYPERLINK \l "tbl-pooled-MDC" \h</w:instrText>
        </w:r>
        <w:r>
          <w:fldChar w:fldCharType="separate"/>
        </w:r>
        <w:r>
          <w:t>Table 6</w:t>
        </w:r>
        <w:r>
          <w:fldChar w:fldCharType="end"/>
        </w:r>
        <w:r>
          <w:t>).</w:t>
        </w:r>
      </w:ins>
    </w:p>
    <w:p w14:paraId="65379426" w14:textId="77777777" w:rsidR="001C5276" w:rsidRPr="001C5276" w:rsidRDefault="001C5276">
      <w:pPr>
        <w:pStyle w:val="Newparagraph"/>
        <w:pPrChange w:id="328" w:author="Mladen Jovanovic" w:date="2022-12-12T22:08:00Z">
          <w:pPr>
            <w:pStyle w:val="Heading3"/>
            <w:spacing w:line="480" w:lineRule="auto"/>
          </w:pPr>
        </w:pPrChange>
      </w:pPr>
    </w:p>
    <w:p w14:paraId="2A1A59C3" w14:textId="00F9FCF7" w:rsidR="00E636D8" w:rsidDel="00A114AE" w:rsidRDefault="009D538E" w:rsidP="005602FC">
      <w:pPr>
        <w:rPr>
          <w:del w:id="329" w:author="Mladen Jovanovic" w:date="2022-12-12T22:30:00Z"/>
        </w:rPr>
      </w:pPr>
      <w:del w:id="330" w:author="Mladen Jovanovic" w:date="2022-12-12T22:30:00Z">
        <w:r w:rsidDel="00A114AE">
          <w:delText xml:space="preserve">Pooled </w:delText>
        </w:r>
      </w:del>
      <m:oMath>
        <m:r>
          <w:del w:id="331" w:author="Mladen Jovanovic" w:date="2022-12-12T22:30:00Z">
            <m:rPr>
              <m:sty m:val="p"/>
            </m:rPr>
            <w:rPr>
              <w:rFonts w:ascii="Cambria Math" w:hAnsi="Cambria Math"/>
            </w:rPr>
            <m:t>%</m:t>
          </w:del>
        </m:r>
        <m:r>
          <w:del w:id="332" w:author="Mladen Jovanovic" w:date="2022-12-12T22:30:00Z">
            <w:rPr>
              <w:rFonts w:ascii="Cambria Math" w:hAnsi="Cambria Math"/>
            </w:rPr>
            <m:t>MDC</m:t>
          </w:del>
        </m:r>
        <m:sSub>
          <m:sSubPr>
            <m:ctrlPr>
              <w:del w:id="333" w:author="Mladen Jovanovic" w:date="2022-12-12T22:30:00Z">
                <w:rPr>
                  <w:rFonts w:ascii="Cambria Math" w:hAnsi="Cambria Math"/>
                </w:rPr>
              </w:del>
            </m:ctrlPr>
          </m:sSubPr>
          <m:e>
            <m:r>
              <w:del w:id="334" w:author="Mladen Jovanovic" w:date="2022-12-12T22:30:00Z">
                <w:rPr>
                  <w:rFonts w:ascii="Cambria Math" w:hAnsi="Cambria Math"/>
                </w:rPr>
                <m:t>s</m:t>
              </w:del>
            </m:r>
          </m:e>
          <m:sub>
            <m:r>
              <w:del w:id="335" w:author="Mladen Jovanovic" w:date="2022-12-12T22:30:00Z">
                <w:rPr>
                  <w:rFonts w:ascii="Cambria Math" w:hAnsi="Cambria Math"/>
                </w:rPr>
                <m:t>95</m:t>
              </w:del>
            </m:r>
          </m:sub>
        </m:sSub>
      </m:oMath>
      <w:del w:id="336" w:author="Mladen Jovanovic" w:date="2022-12-12T22:30:00Z">
        <w:r w:rsidDel="00A114AE">
          <w:delText xml:space="preserve"> represents an estimate of the </w:delText>
        </w:r>
        <w:r w:rsidDel="00A114AE">
          <w:rPr>
            <w:i/>
            <w:iCs/>
          </w:rPr>
          <w:delText>sensitivity</w:delText>
        </w:r>
        <w:r w:rsidDel="00A114AE">
          <w:delText xml:space="preserve"> to detect </w:delText>
        </w:r>
        <w:r w:rsidDel="00A114AE">
          <w:rPr>
            <w:i/>
            <w:iCs/>
          </w:rPr>
          <w:delText>true</w:delText>
        </w:r>
        <w:r w:rsidDel="00A114AE">
          <w:delText xml:space="preserve"> change with 95% confidence when the flying start distance is not standardized (but within simulation parameter limits (ranging from 0 to 0.5 </w:delText>
        </w:r>
      </w:del>
      <m:oMath>
        <m:r>
          <w:del w:id="337" w:author="Mladen Jovanovic" w:date="2022-12-12T22:30:00Z">
            <w:rPr>
              <w:rFonts w:ascii="Cambria Math" w:hAnsi="Cambria Math"/>
            </w:rPr>
            <m:t>m</m:t>
          </w:del>
        </m:r>
      </m:oMath>
      <w:del w:id="338" w:author="Mladen Jovanovic" w:date="2022-12-12T22:30:00Z">
        <w:r w:rsidDel="00A114AE">
          <w:delText xml:space="preserve">). As expected, the </w:delText>
        </w:r>
        <w:r w:rsidDel="00A114AE">
          <w:rPr>
            <w:i/>
            <w:iCs/>
          </w:rPr>
          <w:delText>No correction</w:delText>
        </w:r>
        <w:r w:rsidDel="00A114AE">
          <w:delText xml:space="preserve"> model demonstrates the highest </w:delText>
        </w:r>
      </w:del>
      <m:oMath>
        <m:r>
          <w:del w:id="339" w:author="Mladen Jovanovic" w:date="2022-12-12T22:30:00Z">
            <m:rPr>
              <m:sty m:val="p"/>
            </m:rPr>
            <w:rPr>
              <w:rFonts w:ascii="Cambria Math" w:hAnsi="Cambria Math"/>
            </w:rPr>
            <m:t>%</m:t>
          </w:del>
        </m:r>
        <m:r>
          <w:del w:id="340" w:author="Mladen Jovanovic" w:date="2022-12-12T22:30:00Z">
            <w:rPr>
              <w:rFonts w:ascii="Cambria Math" w:hAnsi="Cambria Math"/>
            </w:rPr>
            <m:t>MDC</m:t>
          </w:del>
        </m:r>
        <m:sSub>
          <m:sSubPr>
            <m:ctrlPr>
              <w:del w:id="341" w:author="Mladen Jovanovic" w:date="2022-12-12T22:30:00Z">
                <w:rPr>
                  <w:rFonts w:ascii="Cambria Math" w:hAnsi="Cambria Math"/>
                </w:rPr>
              </w:del>
            </m:ctrlPr>
          </m:sSubPr>
          <m:e>
            <m:r>
              <w:del w:id="342" w:author="Mladen Jovanovic" w:date="2022-12-12T22:30:00Z">
                <w:rPr>
                  <w:rFonts w:ascii="Cambria Math" w:hAnsi="Cambria Math"/>
                </w:rPr>
                <m:t>s</m:t>
              </w:del>
            </m:r>
          </m:e>
          <m:sub>
            <m:r>
              <w:del w:id="343" w:author="Mladen Jovanovic" w:date="2022-12-12T22:30:00Z">
                <w:rPr>
                  <w:rFonts w:ascii="Cambria Math" w:hAnsi="Cambria Math"/>
                </w:rPr>
                <m:t>95</m:t>
              </w:del>
            </m:r>
          </m:sub>
        </m:sSub>
      </m:oMath>
      <w:del w:id="344" w:author="Mladen Jovanovic" w:date="2022-12-12T22:30:00Z">
        <w:r w:rsidDel="00A114AE">
          <w:delText xml:space="preserve"> (from 3 to 44%), while </w:delText>
        </w:r>
        <w:r w:rsidDel="00A114AE">
          <w:rPr>
            <w:i/>
            <w:iCs/>
          </w:rPr>
          <w:delText>Estimated TC</w:delText>
        </w:r>
        <w:r w:rsidDel="00A114AE">
          <w:delText xml:space="preserve"> and </w:delText>
        </w:r>
        <w:r w:rsidDel="00A114AE">
          <w:rPr>
            <w:i/>
            <w:iCs/>
          </w:rPr>
          <w:delText>Estimated FD</w:delText>
        </w:r>
        <w:r w:rsidDel="00A114AE">
          <w:delText xml:space="preserve"> demonstrated much smaller </w:delText>
        </w:r>
      </w:del>
      <m:oMath>
        <m:r>
          <w:del w:id="345" w:author="Mladen Jovanovic" w:date="2022-12-12T22:30:00Z">
            <m:rPr>
              <m:sty m:val="p"/>
            </m:rPr>
            <w:rPr>
              <w:rFonts w:ascii="Cambria Math" w:hAnsi="Cambria Math"/>
            </w:rPr>
            <m:t>%</m:t>
          </w:del>
        </m:r>
        <m:r>
          <w:del w:id="346" w:author="Mladen Jovanovic" w:date="2022-12-12T22:30:00Z">
            <w:rPr>
              <w:rFonts w:ascii="Cambria Math" w:hAnsi="Cambria Math"/>
            </w:rPr>
            <m:t>MDC</m:t>
          </w:del>
        </m:r>
        <m:sSub>
          <m:sSubPr>
            <m:ctrlPr>
              <w:del w:id="347" w:author="Mladen Jovanovic" w:date="2022-12-12T22:30:00Z">
                <w:rPr>
                  <w:rFonts w:ascii="Cambria Math" w:hAnsi="Cambria Math"/>
                </w:rPr>
              </w:del>
            </m:ctrlPr>
          </m:sSubPr>
          <m:e>
            <m:r>
              <w:del w:id="348" w:author="Mladen Jovanovic" w:date="2022-12-12T22:30:00Z">
                <w:rPr>
                  <w:rFonts w:ascii="Cambria Math" w:hAnsi="Cambria Math"/>
                </w:rPr>
                <m:t>s</m:t>
              </w:del>
            </m:r>
          </m:e>
          <m:sub>
            <m:r>
              <w:del w:id="349" w:author="Mladen Jovanovic" w:date="2022-12-12T22:30:00Z">
                <w:rPr>
                  <w:rFonts w:ascii="Cambria Math" w:hAnsi="Cambria Math"/>
                </w:rPr>
                <m:t>95</m:t>
              </w:del>
            </m:r>
          </m:sub>
        </m:sSub>
      </m:oMath>
      <w:del w:id="350" w:author="Mladen Jovanovic" w:date="2022-12-12T22:30:00Z">
        <w:r w:rsidDel="00A114AE">
          <w:delText xml:space="preserve"> (from 1 to 8% and from 1 to 7%, respectively) (</w:delText>
        </w:r>
        <w:r w:rsidR="00F92F42" w:rsidDel="00A114AE">
          <w:fldChar w:fldCharType="begin"/>
        </w:r>
        <w:r w:rsidR="00F92F42" w:rsidDel="00A114AE">
          <w:delInstrText>HYPERLINK \l "tbl-pooled-MDC" \h</w:delInstrText>
        </w:r>
        <w:r w:rsidR="00F92F42" w:rsidDel="00A114AE">
          <w:fldChar w:fldCharType="separate"/>
        </w:r>
        <w:r w:rsidDel="00A114AE">
          <w:delText>Table 6</w:delText>
        </w:r>
        <w:r w:rsidR="00F92F42" w:rsidDel="00A114AE">
          <w:fldChar w:fldCharType="end"/>
        </w:r>
        <w:r w:rsidDel="00A114AE">
          <w:delText>).</w:delText>
        </w:r>
      </w:del>
    </w:p>
    <w:p w14:paraId="2A1A59C4" w14:textId="414AFA0D" w:rsidR="00E636D8" w:rsidDel="00A114AE" w:rsidRDefault="009D538E" w:rsidP="005602FC">
      <w:pPr>
        <w:rPr>
          <w:del w:id="351" w:author="Mladen Jovanovic" w:date="2022-12-12T22:30:00Z"/>
        </w:rPr>
      </w:pPr>
      <w:del w:id="352" w:author="Mladen Jovanovic" w:date="2022-12-12T22:30:00Z">
        <w:r w:rsidDel="00A114AE">
          <w:delText xml:space="preserve">An interesting finding is that the MSS parameter showed very low </w:delText>
        </w:r>
      </w:del>
      <m:oMath>
        <m:r>
          <w:del w:id="353" w:author="Mladen Jovanovic" w:date="2022-12-12T22:30:00Z">
            <m:rPr>
              <m:sty m:val="p"/>
            </m:rPr>
            <w:rPr>
              <w:rFonts w:ascii="Cambria Math" w:hAnsi="Cambria Math"/>
            </w:rPr>
            <m:t>%</m:t>
          </w:del>
        </m:r>
        <m:r>
          <w:del w:id="354" w:author="Mladen Jovanovic" w:date="2022-12-12T22:30:00Z">
            <w:rPr>
              <w:rFonts w:ascii="Cambria Math" w:hAnsi="Cambria Math"/>
            </w:rPr>
            <m:t>MDC</m:t>
          </w:del>
        </m:r>
        <m:sSub>
          <m:sSubPr>
            <m:ctrlPr>
              <w:del w:id="355" w:author="Mladen Jovanovic" w:date="2022-12-12T22:30:00Z">
                <w:rPr>
                  <w:rFonts w:ascii="Cambria Math" w:hAnsi="Cambria Math"/>
                </w:rPr>
              </w:del>
            </m:ctrlPr>
          </m:sSubPr>
          <m:e>
            <m:r>
              <w:del w:id="356" w:author="Mladen Jovanovic" w:date="2022-12-12T22:30:00Z">
                <w:rPr>
                  <w:rFonts w:ascii="Cambria Math" w:hAnsi="Cambria Math"/>
                </w:rPr>
                <m:t>s</m:t>
              </w:del>
            </m:r>
          </m:e>
          <m:sub>
            <m:r>
              <w:del w:id="357" w:author="Mladen Jovanovic" w:date="2022-12-12T22:30:00Z">
                <w:rPr>
                  <w:rFonts w:ascii="Cambria Math" w:hAnsi="Cambria Math"/>
                </w:rPr>
                <m:t>95</m:t>
              </w:del>
            </m:r>
          </m:sub>
        </m:sSub>
      </m:oMath>
      <w:del w:id="358" w:author="Mladen Jovanovic" w:date="2022-12-12T22:30:00Z">
        <w:r w:rsidDel="00A114AE">
          <w:delText xml:space="preserve"> across models (from 1 to 3%), even for the </w:delText>
        </w:r>
        <w:r w:rsidDel="00A114AE">
          <w:rPr>
            <w:i/>
            <w:iCs/>
          </w:rPr>
          <w:delText>No correction</w:delText>
        </w:r>
        <w:r w:rsidDel="00A114AE">
          <w:delText xml:space="preserve"> model. This indicates that even the non-standardized short sprint monitoring (i.e., without standardized flying distance) using the </w:delText>
        </w:r>
        <w:r w:rsidDel="00A114AE">
          <w:rPr>
            <w:i/>
            <w:iCs/>
          </w:rPr>
          <w:delText>No correction</w:delText>
        </w:r>
        <w:r w:rsidDel="00A114AE">
          <w:delText xml:space="preserve"> model, given simulation parameters, can be used to track changes in MSS. TAU, MAC, and PMAX parameters, on the other hand, demand a much larger </w:delText>
        </w:r>
      </w:del>
      <m:oMath>
        <m:r>
          <w:del w:id="359" w:author="Mladen Jovanovic" w:date="2022-12-12T22:30:00Z">
            <m:rPr>
              <m:sty m:val="p"/>
            </m:rPr>
            <w:rPr>
              <w:rFonts w:ascii="Cambria Math" w:hAnsi="Cambria Math"/>
            </w:rPr>
            <m:t>%</m:t>
          </w:del>
        </m:r>
        <m:r>
          <w:del w:id="360" w:author="Mladen Jovanovic" w:date="2022-12-12T22:30:00Z">
            <w:rPr>
              <w:rFonts w:ascii="Cambria Math" w:hAnsi="Cambria Math"/>
            </w:rPr>
            <m:t>MDC</m:t>
          </w:del>
        </m:r>
        <m:sSub>
          <m:sSubPr>
            <m:ctrlPr>
              <w:del w:id="361" w:author="Mladen Jovanovic" w:date="2022-12-12T22:30:00Z">
                <w:rPr>
                  <w:rFonts w:ascii="Cambria Math" w:hAnsi="Cambria Math"/>
                </w:rPr>
              </w:del>
            </m:ctrlPr>
          </m:sSubPr>
          <m:e>
            <m:r>
              <w:del w:id="362" w:author="Mladen Jovanovic" w:date="2022-12-12T22:30:00Z">
                <w:rPr>
                  <w:rFonts w:ascii="Cambria Math" w:hAnsi="Cambria Math"/>
                </w:rPr>
                <m:t>s</m:t>
              </w:del>
            </m:r>
          </m:e>
          <m:sub>
            <m:r>
              <w:del w:id="363" w:author="Mladen Jovanovic" w:date="2022-12-12T22:30:00Z">
                <w:rPr>
                  <w:rFonts w:ascii="Cambria Math" w:hAnsi="Cambria Math"/>
                </w:rPr>
                <m:t>95</m:t>
              </w:del>
            </m:r>
          </m:sub>
        </m:sSub>
      </m:oMath>
      <w:del w:id="364" w:author="Mladen Jovanovic" w:date="2022-12-12T22:30:00Z">
        <w:r w:rsidDel="00A114AE">
          <w:delText xml:space="preserve"> (from 7 to 44%, from 6 to 37%, and from 6 to 36%, respectively).</w:delText>
        </w:r>
      </w:del>
    </w:p>
    <w:p w14:paraId="4D0A8C3E" w14:textId="4595A4CE" w:rsidR="00E972F5" w:rsidRPr="00E972F5" w:rsidRDefault="00E972F5" w:rsidP="00E972F5">
      <w:pPr>
        <w:jc w:val="center"/>
        <w:rPr>
          <w:b/>
          <w:bCs/>
        </w:rPr>
      </w:pPr>
      <w:r w:rsidRPr="00E972F5">
        <w:rPr>
          <w:b/>
          <w:bCs/>
        </w:rPr>
        <w:t>[Insert Table 6 here]</w:t>
      </w:r>
    </w:p>
    <w:p w14:paraId="2A1A59E4" w14:textId="7AD88FC8" w:rsidR="00E636D8" w:rsidRDefault="009D538E" w:rsidP="005602FC">
      <w:pPr>
        <w:pStyle w:val="Heading3"/>
        <w:spacing w:line="480" w:lineRule="auto"/>
        <w:rPr>
          <w:ins w:id="365" w:author="Mladen Jovanovic" w:date="2022-12-12T22:32:00Z"/>
        </w:rPr>
      </w:pPr>
      <w:bookmarkStart w:id="366" w:name="analysis-across-flying-distances-1"/>
      <w:bookmarkEnd w:id="312"/>
      <w:r>
        <w:t>Analysis across flying distances</w:t>
      </w:r>
    </w:p>
    <w:p w14:paraId="6110E9AF" w14:textId="5A3BB09B" w:rsidR="00A114AE" w:rsidRDefault="00A114AE" w:rsidP="00A114AE">
      <w:pPr>
        <w:pStyle w:val="Paragraph"/>
        <w:rPr>
          <w:ins w:id="367" w:author="Mladen Jovanovic" w:date="2022-12-12T22:32:00Z"/>
        </w:rPr>
      </w:pPr>
      <w:ins w:id="368" w:author="Mladen Jovanovic" w:date="2022-12-12T22:34:00Z">
        <w:r>
          <w:t>The e</w:t>
        </w:r>
      </w:ins>
      <w:ins w:id="369" w:author="Mladen Jovanovic" w:date="2022-12-12T22:32:00Z">
        <w:r>
          <w:t xml:space="preserve">stimated </w:t>
        </w:r>
      </w:ins>
      <m:oMath>
        <m:r>
          <w:ins w:id="370" w:author="Mladen Jovanovic" w:date="2022-12-12T22:32:00Z">
            <m:rPr>
              <m:sty m:val="p"/>
            </m:rPr>
            <w:rPr>
              <w:rFonts w:ascii="Cambria Math" w:hAnsi="Cambria Math"/>
            </w:rPr>
            <m:t>%</m:t>
          </w:ins>
        </m:r>
        <m:r>
          <w:ins w:id="371" w:author="Mladen Jovanovic" w:date="2022-12-12T22:32:00Z">
            <w:rPr>
              <w:rFonts w:ascii="Cambria Math" w:hAnsi="Cambria Math"/>
            </w:rPr>
            <m:t>MDC</m:t>
          </w:ins>
        </m:r>
        <m:sSub>
          <m:sSubPr>
            <m:ctrlPr>
              <w:ins w:id="372" w:author="Mladen Jovanovic" w:date="2022-12-12T22:32:00Z">
                <w:rPr>
                  <w:rFonts w:ascii="Cambria Math" w:hAnsi="Cambria Math"/>
                </w:rPr>
              </w:ins>
            </m:ctrlPr>
          </m:sSubPr>
          <m:e>
            <m:r>
              <w:ins w:id="373" w:author="Mladen Jovanovic" w:date="2022-12-12T22:32:00Z">
                <w:rPr>
                  <w:rFonts w:ascii="Cambria Math" w:hAnsi="Cambria Math"/>
                </w:rPr>
                <m:t>s</m:t>
              </w:ins>
            </m:r>
          </m:e>
          <m:sub>
            <m:r>
              <w:ins w:id="374" w:author="Mladen Jovanovic" w:date="2022-12-12T22:32:00Z">
                <w:rPr>
                  <w:rFonts w:ascii="Cambria Math" w:hAnsi="Cambria Math"/>
                </w:rPr>
                <m:t>95</m:t>
              </w:ins>
            </m:r>
          </m:sub>
        </m:sSub>
      </m:oMath>
      <w:ins w:id="375" w:author="Mladen Jovanovic" w:date="2022-12-12T22:32:00Z">
        <w:r>
          <w:t xml:space="preserve"> across flying distances are depicted in </w:t>
        </w:r>
        <w:r>
          <w:fldChar w:fldCharType="begin"/>
        </w:r>
        <w:r>
          <w:instrText>HYPERLINK \l "fig-graph-MDC" \h</w:instrText>
        </w:r>
        <w:r>
          <w:fldChar w:fldCharType="separate"/>
        </w:r>
        <w:r>
          <w:t>Figure 5</w:t>
        </w:r>
        <w:r>
          <w:fldChar w:fldCharType="end"/>
        </w:r>
        <w:r>
          <w:t>.</w:t>
        </w:r>
      </w:ins>
      <w:ins w:id="376" w:author="Mladen Jovanovic" w:date="2022-12-12T22:34:00Z">
        <w:r>
          <w:t xml:space="preserve"> </w:t>
        </w:r>
      </w:ins>
      <w:ins w:id="377" w:author="Mladen Jovanovic" w:date="2022-12-12T22:35:00Z">
        <w:r>
          <w:t xml:space="preserve">For every short sprint parameter, </w:t>
        </w:r>
        <w:r>
          <w:rPr>
            <w:i/>
            <w:iCs/>
          </w:rPr>
          <w:t>Estimated TC</w:t>
        </w:r>
        <w:r>
          <w:t xml:space="preserve"> showed stable and lower </w:t>
        </w:r>
      </w:ins>
      <m:oMath>
        <m:r>
          <w:ins w:id="378" w:author="Mladen Jovanovic" w:date="2022-12-12T22:35:00Z">
            <m:rPr>
              <m:sty m:val="p"/>
            </m:rPr>
            <w:rPr>
              <w:rFonts w:ascii="Cambria Math" w:hAnsi="Cambria Math"/>
            </w:rPr>
            <m:t>%</m:t>
          </w:ins>
        </m:r>
        <m:r>
          <w:ins w:id="379" w:author="Mladen Jovanovic" w:date="2022-12-12T22:35:00Z">
            <w:rPr>
              <w:rFonts w:ascii="Cambria Math" w:hAnsi="Cambria Math"/>
            </w:rPr>
            <m:t>MDC</m:t>
          </w:ins>
        </m:r>
        <m:sSub>
          <m:sSubPr>
            <m:ctrlPr>
              <w:ins w:id="380" w:author="Mladen Jovanovic" w:date="2022-12-12T22:35:00Z">
                <w:rPr>
                  <w:rFonts w:ascii="Cambria Math" w:hAnsi="Cambria Math"/>
                </w:rPr>
              </w:ins>
            </m:ctrlPr>
          </m:sSubPr>
          <m:e>
            <m:r>
              <w:ins w:id="381" w:author="Mladen Jovanovic" w:date="2022-12-12T22:35:00Z">
                <w:rPr>
                  <w:rFonts w:ascii="Cambria Math" w:hAnsi="Cambria Math"/>
                </w:rPr>
                <m:t>s</m:t>
              </w:ins>
            </m:r>
          </m:e>
          <m:sub>
            <m:r>
              <w:ins w:id="382" w:author="Mladen Jovanovic" w:date="2022-12-12T22:35:00Z">
                <w:rPr>
                  <w:rFonts w:ascii="Cambria Math" w:hAnsi="Cambria Math"/>
                </w:rPr>
                <m:t>95</m:t>
              </w:ins>
            </m:r>
          </m:sub>
        </m:sSub>
      </m:oMath>
      <w:ins w:id="383" w:author="Mladen Jovanovic" w:date="2022-12-12T22:35:00Z">
        <w:r>
          <w:t xml:space="preserve"> compared to </w:t>
        </w:r>
        <w:r>
          <w:rPr>
            <w:i/>
            <w:iCs/>
          </w:rPr>
          <w:t>Estimated FD</w:t>
        </w:r>
        <w:r>
          <w:t xml:space="preserve"> (from 1 to 6% and from 1 to 8%, respectively). The </w:t>
        </w:r>
        <w:r>
          <w:rPr>
            <w:i/>
            <w:iCs/>
          </w:rPr>
          <w:t>No correction</w:t>
        </w:r>
        <w:r>
          <w:t xml:space="preserve"> model</w:t>
        </w:r>
      </w:ins>
      <w:ins w:id="384" w:author="Mladen Jovanovic" w:date="2022-12-12T22:36:00Z">
        <w:r>
          <w:t xml:space="preserve"> </w:t>
        </w:r>
      </w:ins>
      <w:ins w:id="385" w:author="Mladen Jovanovic" w:date="2022-12-12T22:35:00Z">
        <w:r>
          <w:t xml:space="preserve">showed the lowest </w:t>
        </w:r>
      </w:ins>
      <m:oMath>
        <m:r>
          <w:ins w:id="386" w:author="Mladen Jovanovic" w:date="2022-12-12T22:35:00Z">
            <m:rPr>
              <m:sty m:val="p"/>
            </m:rPr>
            <w:rPr>
              <w:rFonts w:ascii="Cambria Math" w:hAnsi="Cambria Math"/>
            </w:rPr>
            <m:t>%</m:t>
          </w:ins>
        </m:r>
        <m:r>
          <w:ins w:id="387" w:author="Mladen Jovanovic" w:date="2022-12-12T22:35:00Z">
            <w:rPr>
              <w:rFonts w:ascii="Cambria Math" w:hAnsi="Cambria Math"/>
            </w:rPr>
            <m:t>MDC</m:t>
          </w:ins>
        </m:r>
        <m:sSub>
          <m:sSubPr>
            <m:ctrlPr>
              <w:ins w:id="388" w:author="Mladen Jovanovic" w:date="2022-12-12T22:35:00Z">
                <w:rPr>
                  <w:rFonts w:ascii="Cambria Math" w:hAnsi="Cambria Math"/>
                </w:rPr>
              </w:ins>
            </m:ctrlPr>
          </m:sSubPr>
          <m:e>
            <m:r>
              <w:ins w:id="389" w:author="Mladen Jovanovic" w:date="2022-12-12T22:35:00Z">
                <w:rPr>
                  <w:rFonts w:ascii="Cambria Math" w:hAnsi="Cambria Math"/>
                </w:rPr>
                <m:t>s</m:t>
              </w:ins>
            </m:r>
          </m:e>
          <m:sub>
            <m:r>
              <w:ins w:id="390" w:author="Mladen Jovanovic" w:date="2022-12-12T22:35:00Z">
                <w:rPr>
                  <w:rFonts w:ascii="Cambria Math" w:hAnsi="Cambria Math"/>
                </w:rPr>
                <m:t>95</m:t>
              </w:ins>
            </m:r>
          </m:sub>
        </m:sSub>
      </m:oMath>
      <w:ins w:id="391" w:author="Mladen Jovanovic" w:date="2022-12-12T22:35:00Z">
        <w:r>
          <w:t xml:space="preserve"> for the MAC and TAU parameters</w:t>
        </w:r>
      </w:ins>
      <w:ins w:id="392" w:author="Mladen Jovanovic" w:date="2022-12-12T22:36:00Z">
        <w:r>
          <w:t xml:space="preserve">, ranging </w:t>
        </w:r>
      </w:ins>
      <w:ins w:id="393" w:author="Mladen Jovanovic" w:date="2022-12-12T22:35:00Z">
        <w:r>
          <w:t>from 1 to 5% and from 1 to 3%</w:t>
        </w:r>
      </w:ins>
      <w:ins w:id="394" w:author="Mladen Jovanovic" w:date="2022-12-12T22:37:00Z">
        <w:r>
          <w:t>,</w:t>
        </w:r>
      </w:ins>
      <w:ins w:id="395" w:author="Mladen Jovanovic" w:date="2022-12-12T22:35:00Z">
        <w:r>
          <w:t xml:space="preserve"> respectively.</w:t>
        </w:r>
      </w:ins>
    </w:p>
    <w:p w14:paraId="156EBE2A" w14:textId="77777777" w:rsidR="00A114AE" w:rsidRPr="00A114AE" w:rsidRDefault="00A114AE">
      <w:pPr>
        <w:pStyle w:val="Newparagraph"/>
        <w:pPrChange w:id="396" w:author="Mladen Jovanovic" w:date="2022-12-12T22:32:00Z">
          <w:pPr>
            <w:pStyle w:val="Heading3"/>
            <w:spacing w:line="480" w:lineRule="auto"/>
          </w:pPr>
        </w:pPrChange>
      </w:pPr>
    </w:p>
    <w:p w14:paraId="2A1A59E5" w14:textId="3324C4EA" w:rsidR="00E636D8" w:rsidDel="00A114AE" w:rsidRDefault="009D538E" w:rsidP="005602FC">
      <w:pPr>
        <w:rPr>
          <w:del w:id="397" w:author="Mladen Jovanovic" w:date="2022-12-12T22:37:00Z"/>
        </w:rPr>
      </w:pPr>
      <w:del w:id="398" w:author="Mladen Jovanovic" w:date="2022-12-12T22:37:00Z">
        <w:r w:rsidDel="00A114AE">
          <w:delText xml:space="preserve">When estimated across flying distances, </w:delText>
        </w:r>
      </w:del>
      <m:oMath>
        <m:r>
          <w:del w:id="399" w:author="Mladen Jovanovic" w:date="2022-12-12T22:37:00Z">
            <m:rPr>
              <m:sty m:val="p"/>
            </m:rPr>
            <w:rPr>
              <w:rFonts w:ascii="Cambria Math" w:hAnsi="Cambria Math"/>
            </w:rPr>
            <m:t>%</m:t>
          </w:del>
        </m:r>
        <m:r>
          <w:del w:id="400" w:author="Mladen Jovanovic" w:date="2022-12-12T22:37:00Z">
            <w:rPr>
              <w:rFonts w:ascii="Cambria Math" w:hAnsi="Cambria Math"/>
            </w:rPr>
            <m:t>MDC</m:t>
          </w:del>
        </m:r>
        <m:sSub>
          <m:sSubPr>
            <m:ctrlPr>
              <w:del w:id="401" w:author="Mladen Jovanovic" w:date="2022-12-12T22:37:00Z">
                <w:rPr>
                  <w:rFonts w:ascii="Cambria Math" w:hAnsi="Cambria Math"/>
                </w:rPr>
              </w:del>
            </m:ctrlPr>
          </m:sSubPr>
          <m:e>
            <m:r>
              <w:del w:id="402" w:author="Mladen Jovanovic" w:date="2022-12-12T22:37:00Z">
                <w:rPr>
                  <w:rFonts w:ascii="Cambria Math" w:hAnsi="Cambria Math"/>
                </w:rPr>
                <m:t>s</m:t>
              </w:del>
            </m:r>
          </m:e>
          <m:sub>
            <m:r>
              <w:del w:id="403" w:author="Mladen Jovanovic" w:date="2022-12-12T22:37:00Z">
                <w:rPr>
                  <w:rFonts w:ascii="Cambria Math" w:hAnsi="Cambria Math"/>
                </w:rPr>
                <m:t>95</m:t>
              </w:del>
            </m:r>
          </m:sub>
        </m:sSub>
      </m:oMath>
      <w:del w:id="404" w:author="Mladen Jovanovic" w:date="2022-12-12T22:37:00Z">
        <w:r w:rsidDel="00A114AE">
          <w:delText xml:space="preserve"> shows interesting and surprising patterns (</w:delText>
        </w:r>
        <w:r w:rsidR="00F92F42" w:rsidDel="00A114AE">
          <w:fldChar w:fldCharType="begin"/>
        </w:r>
        <w:r w:rsidR="00F92F42" w:rsidDel="00A114AE">
          <w:delInstrText>HYPERLINK \l "fig-graph-MDC" \h</w:delInstrText>
        </w:r>
        <w:r w:rsidR="00F92F42" w:rsidDel="00A114AE">
          <w:fldChar w:fldCharType="separate"/>
        </w:r>
        <w:r w:rsidDel="00A114AE">
          <w:delText>Figure 5</w:delText>
        </w:r>
        <w:r w:rsidR="00F92F42" w:rsidDel="00A114AE">
          <w:fldChar w:fldCharType="end"/>
        </w:r>
        <w:r w:rsidDel="00A114AE">
          <w:delText>)</w:delText>
        </w:r>
      </w:del>
      <w:del w:id="405" w:author="Mladen Jovanovic" w:date="2022-12-12T22:31:00Z">
        <w:r w:rsidDel="00A114AE">
          <w:delText>)</w:delText>
        </w:r>
      </w:del>
      <w:del w:id="406" w:author="Mladen Jovanovic" w:date="2022-12-12T22:37:00Z">
        <w:r w:rsidDel="00A114AE">
          <w:delText xml:space="preserve">. For every short sprint parameter, </w:delText>
        </w:r>
        <w:r w:rsidDel="00A114AE">
          <w:rPr>
            <w:i/>
            <w:iCs/>
          </w:rPr>
          <w:delText>Estimated TC</w:delText>
        </w:r>
        <w:r w:rsidDel="00A114AE">
          <w:delText xml:space="preserve"> showed stable and lower </w:delText>
        </w:r>
      </w:del>
      <m:oMath>
        <m:r>
          <w:del w:id="407" w:author="Mladen Jovanovic" w:date="2022-12-12T22:37:00Z">
            <m:rPr>
              <m:sty m:val="p"/>
            </m:rPr>
            <w:rPr>
              <w:rFonts w:ascii="Cambria Math" w:hAnsi="Cambria Math"/>
            </w:rPr>
            <m:t>%</m:t>
          </w:del>
        </m:r>
        <m:r>
          <w:del w:id="408" w:author="Mladen Jovanovic" w:date="2022-12-12T22:37:00Z">
            <w:rPr>
              <w:rFonts w:ascii="Cambria Math" w:hAnsi="Cambria Math"/>
            </w:rPr>
            <m:t>MDC</m:t>
          </w:del>
        </m:r>
        <m:sSub>
          <m:sSubPr>
            <m:ctrlPr>
              <w:del w:id="409" w:author="Mladen Jovanovic" w:date="2022-12-12T22:37:00Z">
                <w:rPr>
                  <w:rFonts w:ascii="Cambria Math" w:hAnsi="Cambria Math"/>
                </w:rPr>
              </w:del>
            </m:ctrlPr>
          </m:sSubPr>
          <m:e>
            <m:r>
              <w:del w:id="410" w:author="Mladen Jovanovic" w:date="2022-12-12T22:37:00Z">
                <w:rPr>
                  <w:rFonts w:ascii="Cambria Math" w:hAnsi="Cambria Math"/>
                </w:rPr>
                <m:t>s</m:t>
              </w:del>
            </m:r>
          </m:e>
          <m:sub>
            <m:r>
              <w:del w:id="411" w:author="Mladen Jovanovic" w:date="2022-12-12T22:37:00Z">
                <w:rPr>
                  <w:rFonts w:ascii="Cambria Math" w:hAnsi="Cambria Math"/>
                </w:rPr>
                <m:t>95</m:t>
              </w:del>
            </m:r>
          </m:sub>
        </m:sSub>
      </m:oMath>
      <w:del w:id="412" w:author="Mladen Jovanovic" w:date="2022-12-12T22:37:00Z">
        <w:r w:rsidDel="00A114AE">
          <w:delText xml:space="preserve"> compared to </w:delText>
        </w:r>
        <w:r w:rsidDel="00A114AE">
          <w:rPr>
            <w:i/>
            <w:iCs/>
          </w:rPr>
          <w:delText>Estimated FD</w:delText>
        </w:r>
        <w:r w:rsidDel="00A114AE">
          <w:delText xml:space="preserve"> (from 1 to 6% and from 1 to 8%, respectively). This is surprising because even if it has biased estimates of short sprint parameters (see </w:delText>
        </w:r>
        <w:r w:rsidR="00F92F42" w:rsidDel="00A114AE">
          <w:fldChar w:fldCharType="begin"/>
        </w:r>
        <w:r w:rsidR="00F92F42" w:rsidDel="00A114AE">
          <w:delInstrText>HYPERLINK \l "percent-difference" \h</w:delInstrText>
        </w:r>
        <w:r w:rsidR="00F92F42" w:rsidDel="00A114AE">
          <w:fldChar w:fldCharType="separate"/>
        </w:r>
        <w:r w:rsidDel="00A114AE">
          <w:delText>Percent difference</w:delText>
        </w:r>
        <w:r w:rsidR="00F92F42" w:rsidDel="00A114AE">
          <w:fldChar w:fldCharType="end"/>
        </w:r>
        <w:r w:rsidDel="00A114AE">
          <w:delText xml:space="preserve"> results section, mainly </w:delText>
        </w:r>
        <w:r w:rsidR="00F92F42" w:rsidDel="00A114AE">
          <w:fldChar w:fldCharType="begin"/>
        </w:r>
        <w:r w:rsidR="00F92F42" w:rsidDel="00A114AE">
          <w:delInstrText>HYPERLINK \l "fig-graph-inside-ROPE" \h</w:delInstrText>
        </w:r>
        <w:r w:rsidR="00F92F42" w:rsidDel="00A114AE">
          <w:fldChar w:fldCharType="separate"/>
        </w:r>
        <w:r w:rsidDel="00A114AE">
          <w:delText>Figure 4</w:delText>
        </w:r>
        <w:r w:rsidR="00F92F42" w:rsidDel="00A114AE">
          <w:fldChar w:fldCharType="end"/>
        </w:r>
        <w:r w:rsidDel="00A114AE">
          <w:delText>)</w:delText>
        </w:r>
      </w:del>
      <w:del w:id="413" w:author="Mladen Jovanovic" w:date="2022-12-12T22:31:00Z">
        <w:r w:rsidDel="00A114AE">
          <w:delText>)</w:delText>
        </w:r>
      </w:del>
      <w:del w:id="414" w:author="Mladen Jovanovic" w:date="2022-12-12T22:37:00Z">
        <w:r w:rsidDel="00A114AE">
          <w:delText xml:space="preserve"> compared to the </w:delText>
        </w:r>
        <w:r w:rsidDel="00A114AE">
          <w:rPr>
            <w:i/>
            <w:iCs/>
          </w:rPr>
          <w:delText>Estimated FD</w:delText>
        </w:r>
        <w:r w:rsidDel="00A114AE">
          <w:delText xml:space="preserve">, </w:delText>
        </w:r>
        <w:r w:rsidDel="00A114AE">
          <w:rPr>
            <w:i/>
            <w:iCs/>
          </w:rPr>
          <w:delText>Estimated TC</w:delText>
        </w:r>
        <w:r w:rsidDel="00A114AE">
          <w:delText xml:space="preserve"> might be more sensitive to detect </w:delText>
        </w:r>
        <w:r w:rsidDel="00A114AE">
          <w:rPr>
            <w:i/>
            <w:iCs/>
          </w:rPr>
          <w:delText>changes</w:delText>
        </w:r>
        <w:r w:rsidDel="00A114AE">
          <w:delText>, given simulation parameters.</w:delText>
        </w:r>
      </w:del>
    </w:p>
    <w:p w14:paraId="2A1A59E6" w14:textId="51359DCC" w:rsidR="00E636D8" w:rsidDel="00A114AE" w:rsidRDefault="009D538E" w:rsidP="005602FC">
      <w:pPr>
        <w:rPr>
          <w:del w:id="415" w:author="Mladen Jovanovic" w:date="2022-12-12T22:37:00Z"/>
        </w:rPr>
      </w:pPr>
      <w:del w:id="416" w:author="Mladen Jovanovic" w:date="2022-12-12T22:37:00Z">
        <w:r w:rsidDel="00A114AE">
          <w:delText xml:space="preserve">Another surprising finding is that the </w:delText>
        </w:r>
        <w:r w:rsidDel="00A114AE">
          <w:rPr>
            <w:i/>
            <w:iCs/>
          </w:rPr>
          <w:delText>No correction</w:delText>
        </w:r>
        <w:r w:rsidDel="00A114AE">
          <w:delText xml:space="preserve"> model, even if shown to be highly biased in estimating short sprint parameter values (see </w:delText>
        </w:r>
        <w:r w:rsidR="00F92F42" w:rsidDel="00A114AE">
          <w:fldChar w:fldCharType="begin"/>
        </w:r>
        <w:r w:rsidR="00F92F42" w:rsidDel="00A114AE">
          <w:delInstrText>HYPERLINK \l "percent-difference" \h</w:delInstrText>
        </w:r>
        <w:r w:rsidR="00F92F42" w:rsidDel="00A114AE">
          <w:fldChar w:fldCharType="separate"/>
        </w:r>
        <w:r w:rsidDel="00A114AE">
          <w:delText>Percent difference</w:delText>
        </w:r>
        <w:r w:rsidR="00F92F42" w:rsidDel="00A114AE">
          <w:fldChar w:fldCharType="end"/>
        </w:r>
        <w:r w:rsidDel="00A114AE">
          <w:delText xml:space="preserve"> results section, mainly </w:delText>
        </w:r>
        <w:r w:rsidR="00F92F42" w:rsidDel="00A114AE">
          <w:fldChar w:fldCharType="begin"/>
        </w:r>
        <w:r w:rsidR="00F92F42" w:rsidDel="00A114AE">
          <w:delInstrText>HYPERLINK \l "fig-graph-per-FD" \h</w:delInstrText>
        </w:r>
        <w:r w:rsidR="00F92F42" w:rsidDel="00A114AE">
          <w:fldChar w:fldCharType="separate"/>
        </w:r>
        <w:r w:rsidDel="00A114AE">
          <w:delText>Figure 3</w:delText>
        </w:r>
        <w:r w:rsidR="00F92F42" w:rsidDel="00A114AE">
          <w:fldChar w:fldCharType="end"/>
        </w:r>
        <w:r w:rsidDel="00A114AE">
          <w:delText xml:space="preserve">), showed the lowest </w:delText>
        </w:r>
      </w:del>
      <m:oMath>
        <m:r>
          <w:del w:id="417" w:author="Mladen Jovanovic" w:date="2022-12-12T22:37:00Z">
            <m:rPr>
              <m:sty m:val="p"/>
            </m:rPr>
            <w:rPr>
              <w:rFonts w:ascii="Cambria Math" w:hAnsi="Cambria Math"/>
            </w:rPr>
            <m:t>%</m:t>
          </w:del>
        </m:r>
        <m:r>
          <w:del w:id="418" w:author="Mladen Jovanovic" w:date="2022-12-12T22:37:00Z">
            <w:rPr>
              <w:rFonts w:ascii="Cambria Math" w:hAnsi="Cambria Math"/>
            </w:rPr>
            <m:t>MDC</m:t>
          </w:del>
        </m:r>
        <m:sSub>
          <m:sSubPr>
            <m:ctrlPr>
              <w:del w:id="419" w:author="Mladen Jovanovic" w:date="2022-12-12T22:37:00Z">
                <w:rPr>
                  <w:rFonts w:ascii="Cambria Math" w:hAnsi="Cambria Math"/>
                </w:rPr>
              </w:del>
            </m:ctrlPr>
          </m:sSubPr>
          <m:e>
            <m:r>
              <w:del w:id="420" w:author="Mladen Jovanovic" w:date="2022-12-12T22:37:00Z">
                <w:rPr>
                  <w:rFonts w:ascii="Cambria Math" w:hAnsi="Cambria Math"/>
                </w:rPr>
                <m:t>s</m:t>
              </w:del>
            </m:r>
          </m:e>
          <m:sub>
            <m:r>
              <w:del w:id="421" w:author="Mladen Jovanovic" w:date="2022-12-12T22:37:00Z">
                <w:rPr>
                  <w:rFonts w:ascii="Cambria Math" w:hAnsi="Cambria Math"/>
                </w:rPr>
                <m:t>95</m:t>
              </w:del>
            </m:r>
          </m:sub>
        </m:sSub>
      </m:oMath>
      <w:del w:id="422" w:author="Mladen Jovanovic" w:date="2022-12-12T22:37:00Z">
        <w:r w:rsidDel="00A114AE">
          <w:delText xml:space="preserve"> for the MAC and TAU parameters (from 1 to 5% and from 1 to 3% respectively). This indicates that when short sprint measurement is standardized (i.e., athletes perform with the same flying distance), given the simulation parameters, the </w:delText>
        </w:r>
        <w:r w:rsidDel="00A114AE">
          <w:rPr>
            <w:i/>
            <w:iCs/>
          </w:rPr>
          <w:delText>No correction</w:delText>
        </w:r>
        <w:r w:rsidDel="00A114AE">
          <w:delText xml:space="preserve"> model can be the most sensitive model to detect </w:delText>
        </w:r>
        <w:r w:rsidDel="00A114AE">
          <w:rPr>
            <w:i/>
            <w:iCs/>
          </w:rPr>
          <w:delText>changes</w:delText>
        </w:r>
        <w:r w:rsidDel="00A114AE">
          <w:delText xml:space="preserve"> in MAC and TAU parameters. This is the case for the MSS and PMAX parameters (from 0 to 3% and from 1 to 9%, respectively).</w:delText>
        </w:r>
      </w:del>
    </w:p>
    <w:p w14:paraId="2A1A59E7" w14:textId="661ED09B" w:rsidR="00E636D8" w:rsidDel="00A114AE" w:rsidRDefault="009D538E" w:rsidP="005602FC">
      <w:pPr>
        <w:rPr>
          <w:del w:id="423" w:author="Mladen Jovanovic" w:date="2022-12-12T22:37:00Z"/>
        </w:rPr>
      </w:pPr>
      <w:del w:id="424" w:author="Mladen Jovanovic" w:date="2022-12-12T22:37:00Z">
        <w:r w:rsidDel="00A114AE">
          <w:delText xml:space="preserve">When it comes to estimating </w:delText>
        </w:r>
        <w:r w:rsidDel="00A114AE">
          <w:rPr>
            <w:i/>
            <w:iCs/>
          </w:rPr>
          <w:delText>changes</w:delText>
        </w:r>
        <w:r w:rsidDel="00A114AE">
          <w:delText xml:space="preserve"> in short sprint parameters, </w:delText>
        </w:r>
        <w:r w:rsidDel="00A114AE">
          <w:rPr>
            <w:i/>
            <w:iCs/>
          </w:rPr>
          <w:delText>change</w:delText>
        </w:r>
        <w:r w:rsidDel="00A114AE">
          <w:delText xml:space="preserve"> in MSS is the most sensitive to be detected (from 0 to 3%) compared to MAC (from 1 to 7%), TAU (from 1 to 8%), and PMAX (from 1 to 9%).</w:delText>
        </w:r>
      </w:del>
    </w:p>
    <w:p w14:paraId="264C83DC" w14:textId="70598087" w:rsidR="00772599" w:rsidRPr="00772599" w:rsidRDefault="00772599" w:rsidP="00772599">
      <w:pPr>
        <w:jc w:val="center"/>
        <w:rPr>
          <w:b/>
          <w:bCs/>
        </w:rPr>
      </w:pPr>
      <w:bookmarkStart w:id="425" w:name="discussion-and-conclusions"/>
      <w:bookmarkEnd w:id="224"/>
      <w:bookmarkEnd w:id="290"/>
      <w:bookmarkEnd w:id="366"/>
      <w:r w:rsidRPr="00772599">
        <w:rPr>
          <w:b/>
          <w:bCs/>
        </w:rPr>
        <w:t>[Insert Figure 5 here]</w:t>
      </w:r>
    </w:p>
    <w:p w14:paraId="2A1A59EB" w14:textId="2C20D12B" w:rsidR="00E636D8" w:rsidRDefault="009D538E" w:rsidP="005602FC">
      <w:pPr>
        <w:pStyle w:val="Heading1"/>
        <w:spacing w:line="480" w:lineRule="auto"/>
        <w:rPr>
          <w:ins w:id="426" w:author="Mladen Jovanovic" w:date="2022-12-12T21:58:00Z"/>
        </w:rPr>
      </w:pPr>
      <w:r>
        <w:lastRenderedPageBreak/>
        <w:t>Discussion</w:t>
      </w:r>
    </w:p>
    <w:p w14:paraId="40911A89" w14:textId="065A725F" w:rsidR="003239C5" w:rsidRPr="00D61689" w:rsidRDefault="003239C5" w:rsidP="005C2B4A">
      <w:pPr>
        <w:pStyle w:val="Heading2"/>
        <w:spacing w:line="480" w:lineRule="auto"/>
        <w:rPr>
          <w:ins w:id="427" w:author="Mladen Jovanovic" w:date="2022-12-13T10:27:00Z"/>
          <w:b w:val="0"/>
          <w:bCs w:val="0"/>
          <w:i w:val="0"/>
        </w:rPr>
      </w:pPr>
      <w:ins w:id="428" w:author="Mladen Jovanovic" w:date="2022-12-13T10:20:00Z">
        <w:r>
          <w:rPr>
            <w:b w:val="0"/>
            <w:bCs w:val="0"/>
            <w:i w:val="0"/>
            <w:iCs w:val="0"/>
          </w:rPr>
          <w:t xml:space="preserve">The aim of this study was to estimate the agreement between </w:t>
        </w:r>
        <w:r>
          <w:rPr>
            <w:b w:val="0"/>
            <w:bCs w:val="0"/>
          </w:rPr>
          <w:t>true</w:t>
        </w:r>
        <w:r>
          <w:rPr>
            <w:b w:val="0"/>
            <w:bCs w:val="0"/>
            <w:i w:val="0"/>
            <w:iCs w:val="0"/>
          </w:rPr>
          <w:t xml:space="preserve"> short sprint parameter values and </w:t>
        </w:r>
      </w:ins>
      <w:ins w:id="429" w:author="Mladen Jovanovic" w:date="2022-12-13T10:21:00Z">
        <w:r>
          <w:rPr>
            <w:b w:val="0"/>
            <w:bCs w:val="0"/>
          </w:rPr>
          <w:t xml:space="preserve">estimated </w:t>
        </w:r>
        <w:r>
          <w:rPr>
            <w:b w:val="0"/>
            <w:bCs w:val="0"/>
            <w:i w:val="0"/>
            <w:iCs w:val="0"/>
          </w:rPr>
          <w:t xml:space="preserve">parameter values using three model </w:t>
        </w:r>
      </w:ins>
      <w:ins w:id="430" w:author="Mladen Jovanovic" w:date="2022-12-13T10:22:00Z">
        <w:r>
          <w:rPr>
            <w:b w:val="0"/>
            <w:bCs w:val="0"/>
            <w:i w:val="0"/>
            <w:iCs w:val="0"/>
          </w:rPr>
          <w:t xml:space="preserve">definitions under simulated conditions. This agreement is estimated using the </w:t>
        </w:r>
      </w:ins>
      <m:oMath>
        <m:r>
          <w:ins w:id="431" w:author="Mladen Jovanovic" w:date="2022-12-13T10:23:00Z">
            <m:rPr>
              <m:sty m:val="bi"/>
            </m:rPr>
            <w:rPr>
              <w:rFonts w:ascii="Cambria Math" w:hAnsi="Cambria Math"/>
            </w:rPr>
            <m:t>%Diff</m:t>
          </w:ins>
        </m:r>
      </m:oMath>
      <w:ins w:id="432" w:author="Mladen Jovanovic" w:date="2022-12-13T10:23:00Z">
        <w:r w:rsidR="00E919CC">
          <w:rPr>
            <w:i w:val="0"/>
          </w:rPr>
          <w:t xml:space="preserve"> </w:t>
        </w:r>
        <w:r w:rsidR="00E919CC">
          <w:rPr>
            <w:b w:val="0"/>
            <w:bCs w:val="0"/>
            <w:i w:val="0"/>
          </w:rPr>
          <w:t xml:space="preserve">estimator (Equation 9). </w:t>
        </w:r>
        <w:r w:rsidR="00E6426C">
          <w:rPr>
            <w:b w:val="0"/>
            <w:bCs w:val="0"/>
            <w:i w:val="0"/>
          </w:rPr>
          <w:t>In addition to esti</w:t>
        </w:r>
      </w:ins>
      <w:ins w:id="433" w:author="Mladen Jovanovic" w:date="2022-12-13T10:24:00Z">
        <w:r w:rsidR="00E6426C">
          <w:rPr>
            <w:b w:val="0"/>
            <w:bCs w:val="0"/>
            <w:i w:val="0"/>
          </w:rPr>
          <w:t xml:space="preserve">mating agreement, this study aims to estimate the sensitivity of the models to </w:t>
        </w:r>
      </w:ins>
      <w:ins w:id="434" w:author="Mladen Jovanovic" w:date="2022-12-13T10:26:00Z">
        <w:r w:rsidR="00D61689">
          <w:rPr>
            <w:b w:val="0"/>
            <w:bCs w:val="0"/>
            <w:i w:val="0"/>
          </w:rPr>
          <w:t>detect change</w:t>
        </w:r>
      </w:ins>
      <w:ins w:id="435" w:author="Mladen Jovanovic" w:date="2022-12-13T10:27:00Z">
        <w:r w:rsidR="00D61689">
          <w:rPr>
            <w:b w:val="0"/>
            <w:bCs w:val="0"/>
            <w:i w:val="0"/>
          </w:rPr>
          <w:t>s</w:t>
        </w:r>
      </w:ins>
      <w:ins w:id="436" w:author="Mladen Jovanovic" w:date="2022-12-13T10:26:00Z">
        <w:r w:rsidR="00D61689">
          <w:rPr>
            <w:b w:val="0"/>
            <w:bCs w:val="0"/>
            <w:i w:val="0"/>
          </w:rPr>
          <w:t xml:space="preserve"> in </w:t>
        </w:r>
        <w:r w:rsidR="00D61689">
          <w:rPr>
            <w:b w:val="0"/>
            <w:bCs w:val="0"/>
            <w:iCs w:val="0"/>
          </w:rPr>
          <w:t>true</w:t>
        </w:r>
        <w:r w:rsidR="00D61689">
          <w:rPr>
            <w:b w:val="0"/>
            <w:bCs w:val="0"/>
            <w:i w:val="0"/>
          </w:rPr>
          <w:t xml:space="preserve"> short sprint parameter values. This sensitivity is estimated using</w:t>
        </w:r>
      </w:ins>
      <w:ins w:id="437" w:author="Mladen Jovanovic" w:date="2022-12-13T10:27:00Z">
        <w:r w:rsidR="00D61689">
          <w:rPr>
            <w:b w:val="0"/>
            <w:bCs w:val="0"/>
            <w:i w:val="0"/>
          </w:rPr>
          <w:t xml:space="preserve"> the </w:t>
        </w:r>
      </w:ins>
      <m:oMath>
        <m:r>
          <w:ins w:id="438" w:author="Mladen Jovanovic" w:date="2022-12-13T10:27:00Z">
            <m:rPr>
              <m:sty m:val="bi"/>
            </m:rPr>
            <w:rPr>
              <w:rFonts w:ascii="Cambria Math" w:hAnsi="Cambria Math"/>
            </w:rPr>
            <m:t>%MD</m:t>
          </w:ins>
        </m:r>
        <m:sSub>
          <m:sSubPr>
            <m:ctrlPr>
              <w:ins w:id="439" w:author="Mladen Jovanovic" w:date="2022-12-13T10:27:00Z">
                <w:rPr>
                  <w:rFonts w:ascii="Cambria Math" w:hAnsi="Cambria Math"/>
                  <w:b w:val="0"/>
                  <w:bCs w:val="0"/>
                </w:rPr>
              </w:ins>
            </m:ctrlPr>
          </m:sSubPr>
          <m:e>
            <m:r>
              <w:ins w:id="440" w:author="Mladen Jovanovic" w:date="2022-12-13T10:27:00Z">
                <m:rPr>
                  <m:sty m:val="bi"/>
                </m:rPr>
                <w:rPr>
                  <w:rFonts w:ascii="Cambria Math" w:hAnsi="Cambria Math"/>
                </w:rPr>
                <m:t>C</m:t>
              </w:ins>
            </m:r>
          </m:e>
          <m:sub>
            <m:r>
              <w:ins w:id="441" w:author="Mladen Jovanovic" w:date="2022-12-13T10:27:00Z">
                <m:rPr>
                  <m:sty m:val="bi"/>
                </m:rPr>
                <w:rPr>
                  <w:rFonts w:ascii="Cambria Math" w:hAnsi="Cambria Math"/>
                </w:rPr>
                <m:t>95</m:t>
              </w:ins>
            </m:r>
          </m:sub>
        </m:sSub>
      </m:oMath>
      <w:ins w:id="442" w:author="Mladen Jovanovic" w:date="2022-12-13T10:27:00Z">
        <w:r w:rsidR="00D61689">
          <w:rPr>
            <w:i w:val="0"/>
          </w:rPr>
          <w:t xml:space="preserve"> </w:t>
        </w:r>
        <w:r w:rsidR="00D61689">
          <w:rPr>
            <w:b w:val="0"/>
            <w:bCs w:val="0"/>
            <w:i w:val="0"/>
          </w:rPr>
          <w:t xml:space="preserve">estimator (Equation 11). </w:t>
        </w:r>
      </w:ins>
      <w:ins w:id="443" w:author="Mladen Jovanovic" w:date="2022-12-13T10:28:00Z">
        <w:r w:rsidR="00D61689">
          <w:rPr>
            <w:b w:val="0"/>
            <w:bCs w:val="0"/>
            <w:i w:val="0"/>
          </w:rPr>
          <w:t>A</w:t>
        </w:r>
      </w:ins>
      <w:ins w:id="444" w:author="Mladen Jovanovic" w:date="2022-12-13T10:29:00Z">
        <w:r w:rsidR="00D61689">
          <w:rPr>
            <w:b w:val="0"/>
            <w:bCs w:val="0"/>
            <w:i w:val="0"/>
          </w:rPr>
          <w:t xml:space="preserve">greement and sensitivity analysis is performed using the </w:t>
        </w:r>
        <w:r w:rsidR="00D61689">
          <w:rPr>
            <w:b w:val="0"/>
            <w:bCs w:val="0"/>
            <w:iCs w:val="0"/>
          </w:rPr>
          <w:t>pooled</w:t>
        </w:r>
        <w:r w:rsidR="00D61689">
          <w:rPr>
            <w:b w:val="0"/>
            <w:bCs w:val="0"/>
            <w:i w:val="0"/>
          </w:rPr>
          <w:t xml:space="preserve"> dataset and across simulated flying sprint distances.</w:t>
        </w:r>
      </w:ins>
    </w:p>
    <w:p w14:paraId="4C2D2D8E" w14:textId="77777777" w:rsidR="00E919CC" w:rsidRDefault="00E919CC" w:rsidP="005C2B4A">
      <w:pPr>
        <w:pStyle w:val="Heading2"/>
        <w:spacing w:line="480" w:lineRule="auto"/>
        <w:rPr>
          <w:ins w:id="445" w:author="Mladen Jovanovic" w:date="2022-12-13T10:23:00Z"/>
        </w:rPr>
      </w:pPr>
    </w:p>
    <w:p w14:paraId="2F0064C1" w14:textId="3A591820" w:rsidR="005C2B4A" w:rsidRDefault="00D61689" w:rsidP="005C2B4A">
      <w:pPr>
        <w:pStyle w:val="Heading2"/>
        <w:spacing w:line="480" w:lineRule="auto"/>
        <w:rPr>
          <w:ins w:id="446" w:author="Mladen Jovanovic" w:date="2022-12-12T21:59:00Z"/>
        </w:rPr>
      </w:pPr>
      <w:ins w:id="447" w:author="Mladen Jovanovic" w:date="2022-12-13T10:28:00Z">
        <w:r>
          <w:t xml:space="preserve">Agreement between true and estimated short sprint </w:t>
        </w:r>
      </w:ins>
      <w:ins w:id="448" w:author="Mladen Jovanovic" w:date="2022-12-13T10:29:00Z">
        <w:r w:rsidR="00622C2B">
          <w:t>parameters</w:t>
        </w:r>
      </w:ins>
    </w:p>
    <w:p w14:paraId="63E2B49D" w14:textId="607BBFE9" w:rsidR="005C2B4A" w:rsidRDefault="005C2B4A">
      <w:pPr>
        <w:pStyle w:val="Heading3"/>
        <w:spacing w:line="480" w:lineRule="auto"/>
        <w:rPr>
          <w:ins w:id="449" w:author="Mladen Jovanovic" w:date="2022-12-12T21:59:00Z"/>
        </w:rPr>
        <w:pPrChange w:id="450" w:author="Mladen Jovanovic" w:date="2022-12-12T21:59:00Z">
          <w:pPr/>
        </w:pPrChange>
      </w:pPr>
      <w:ins w:id="451" w:author="Mladen Jovanovic" w:date="2022-12-12T21:59:00Z">
        <w:r>
          <w:t>Region of practical equivalence</w:t>
        </w:r>
      </w:ins>
    </w:p>
    <w:p w14:paraId="45ADF5BC" w14:textId="62D7BD33" w:rsidR="005C2B4A" w:rsidRDefault="005C2B4A" w:rsidP="005C2B4A">
      <w:pPr>
        <w:rPr>
          <w:ins w:id="452" w:author="Mladen Jovanovic" w:date="2022-12-12T22:03:00Z"/>
        </w:rPr>
      </w:pPr>
      <w:ins w:id="453" w:author="Mladen Jovanovic" w:date="2022-12-12T21:58:00Z">
        <w:r>
          <w:t xml:space="preserve">An interesting finding is that, given simulation parameters (particularly the precision of the timing gates to the closest 10 </w:t>
        </w:r>
      </w:ins>
      <m:oMath>
        <m:r>
          <w:ins w:id="454" w:author="Mladen Jovanovic" w:date="2022-12-12T21:58:00Z">
            <w:rPr>
              <w:rFonts w:ascii="Cambria Math" w:hAnsi="Cambria Math"/>
            </w:rPr>
            <m:t>ms</m:t>
          </w:ins>
        </m:r>
      </m:oMath>
      <w:ins w:id="455" w:author="Mladen Jovanovic" w:date="2022-12-12T21:58:00Z">
        <w:r>
          <w:t xml:space="preserve">), MSS has the lowest </w:t>
        </w:r>
      </w:ins>
      <m:oMath>
        <m:r>
          <w:ins w:id="456" w:author="Mladen Jovanovic" w:date="2022-12-12T21:58:00Z">
            <w:rPr>
              <w:rFonts w:ascii="Cambria Math" w:hAnsi="Cambria Math"/>
            </w:rPr>
            <m:t>ROPE</m:t>
          </w:ins>
        </m:r>
      </m:oMath>
      <w:ins w:id="457" w:author="Mladen Jovanovic" w:date="2022-12-12T21:58:00Z">
        <w:r>
          <w:t xml:space="preserve"> compared to other short sprint parameters</w:t>
        </w:r>
      </w:ins>
      <w:ins w:id="458" w:author="Mladen Jovanovic" w:date="2022-12-13T10:15:00Z">
        <w:r w:rsidR="003239C5">
          <w:t xml:space="preserve"> (Table 5 and Figure </w:t>
        </w:r>
      </w:ins>
      <w:ins w:id="459" w:author="Mladen Jovanovic" w:date="2022-12-13T10:19:00Z">
        <w:r w:rsidR="003239C5">
          <w:t>2</w:t>
        </w:r>
      </w:ins>
      <w:ins w:id="460" w:author="Mladen Jovanovic" w:date="2022-12-13T10:15:00Z">
        <w:r w:rsidR="003239C5">
          <w:t>)</w:t>
        </w:r>
      </w:ins>
      <w:ins w:id="461" w:author="Mladen Jovanovic" w:date="2022-12-12T21:58:00Z">
        <w:r>
          <w:t xml:space="preserve">. Since </w:t>
        </w:r>
      </w:ins>
      <m:oMath>
        <m:r>
          <w:ins w:id="462" w:author="Mladen Jovanovic" w:date="2022-12-12T21:58:00Z">
            <w:rPr>
              <w:rFonts w:ascii="Cambria Math" w:hAnsi="Cambria Math"/>
            </w:rPr>
            <m:t>ROPE</m:t>
          </w:ins>
        </m:r>
      </m:oMath>
      <w:ins w:id="463" w:author="Mladen Jovanovic" w:date="2022-12-12T21:58:00Z">
        <w:r>
          <w:t xml:space="preserve"> represents the lowest estimation error, MSS is the parameter that could be, given this theoretical simulation, estimated with the most precision. In contrast, TAU and MAC can be estimated with the least precision.</w:t>
        </w:r>
      </w:ins>
    </w:p>
    <w:p w14:paraId="6FC567C9" w14:textId="77777777" w:rsidR="005C2B4A" w:rsidRDefault="005C2B4A" w:rsidP="005C2B4A">
      <w:pPr>
        <w:pStyle w:val="Heading3"/>
        <w:spacing w:line="480" w:lineRule="auto"/>
        <w:rPr>
          <w:ins w:id="464" w:author="Mladen Jovanovic" w:date="2022-12-12T22:03:00Z"/>
        </w:rPr>
      </w:pPr>
      <w:ins w:id="465" w:author="Mladen Jovanovic" w:date="2022-12-12T22:03:00Z">
        <w:r>
          <w:t>Pooled analysis</w:t>
        </w:r>
      </w:ins>
    </w:p>
    <w:p w14:paraId="72405C79" w14:textId="398AACB7" w:rsidR="005C2B4A" w:rsidRDefault="005C2B4A" w:rsidP="005C2B4A">
      <w:pPr>
        <w:rPr>
          <w:ins w:id="466" w:author="Mladen Jovanovic" w:date="2022-12-12T22:05:00Z"/>
        </w:rPr>
      </w:pPr>
      <w:ins w:id="467" w:author="Mladen Jovanovic" w:date="2022-12-12T22:02:00Z">
        <w:r>
          <w:t xml:space="preserve">As expected, the </w:t>
        </w:r>
        <w:r>
          <w:rPr>
            <w:i/>
            <w:iCs/>
          </w:rPr>
          <w:t>Estimated FD</w:t>
        </w:r>
        <w:r>
          <w:t xml:space="preserve"> model performed with the highest </w:t>
        </w:r>
      </w:ins>
      <m:oMath>
        <m:r>
          <w:ins w:id="468" w:author="Mladen Jovanovic" w:date="2022-12-12T22:02:00Z">
            <w:rPr>
              <w:rFonts w:ascii="Cambria Math" w:hAnsi="Cambria Math"/>
            </w:rPr>
            <m:t>inside ROPE</m:t>
          </w:ins>
        </m:r>
      </m:oMath>
      <w:ins w:id="469" w:author="Mladen Jovanovic" w:date="2022-12-12T22:02:00Z">
        <w:r>
          <w:t xml:space="preserve"> parameter values (from 20 to 72%), with the </w:t>
        </w:r>
      </w:ins>
      <w:ins w:id="470" w:author="Mladen Jovanovic" w:date="2022-12-13T10:17:00Z">
        <w:r w:rsidR="003239C5">
          <w:t>narrowest</w:t>
        </w:r>
      </w:ins>
      <w:ins w:id="471" w:author="Mladen Jovanovic" w:date="2022-12-12T22:02:00Z">
        <w:r>
          <w:t xml:space="preserve"> 95% </w:t>
        </w:r>
      </w:ins>
      <m:oMath>
        <m:r>
          <w:ins w:id="472" w:author="Mladen Jovanovic" w:date="2022-12-12T22:02:00Z">
            <w:rPr>
              <w:rFonts w:ascii="Cambria Math" w:hAnsi="Cambria Math"/>
            </w:rPr>
            <m:t>HDCI</m:t>
          </w:ins>
        </m:r>
      </m:oMath>
      <w:ins w:id="473" w:author="Mladen Jovanovic" w:date="2022-12-12T22:02:00Z">
        <w:r>
          <w:t>s (from -5 to 5%), and no bias involved</w:t>
        </w:r>
      </w:ins>
      <w:ins w:id="474" w:author="Mladen Jovanovic" w:date="2022-12-13T10:18:00Z">
        <w:r w:rsidR="003239C5">
          <w:t xml:space="preserve"> (Table 5 and Figure </w:t>
        </w:r>
      </w:ins>
      <w:ins w:id="475" w:author="Mladen Jovanovic" w:date="2022-12-13T10:19:00Z">
        <w:r w:rsidR="003239C5">
          <w:t>2</w:t>
        </w:r>
      </w:ins>
      <w:ins w:id="476" w:author="Mladen Jovanovic" w:date="2022-12-13T10:18:00Z">
        <w:r w:rsidR="003239C5">
          <w:t>)</w:t>
        </w:r>
      </w:ins>
      <w:ins w:id="477" w:author="Mladen Jovanovic" w:date="2022-12-12T22:02:00Z">
        <w:r>
          <w:t>.</w:t>
        </w:r>
      </w:ins>
      <w:ins w:id="478" w:author="Mladen Jovanovic" w:date="2022-12-12T22:03:00Z">
        <w:r>
          <w:t xml:space="preserve"> </w:t>
        </w:r>
      </w:ins>
      <w:ins w:id="479" w:author="Mladen Jovanovic" w:date="2022-12-12T22:02:00Z">
        <w:r>
          <w:t xml:space="preserve">On the other hand, the </w:t>
        </w:r>
        <w:r>
          <w:rPr>
            <w:i/>
            <w:iCs/>
          </w:rPr>
          <w:t>No correction</w:t>
        </w:r>
        <w:r>
          <w:t xml:space="preserve"> model performed poorly, with the lowest inside </w:t>
        </w:r>
      </w:ins>
      <m:oMath>
        <m:r>
          <w:ins w:id="480" w:author="Mladen Jovanovic" w:date="2022-12-12T22:02:00Z">
            <w:rPr>
              <w:rFonts w:ascii="Cambria Math" w:hAnsi="Cambria Math"/>
            </w:rPr>
            <m:t>ROPE</m:t>
          </w:ins>
        </m:r>
      </m:oMath>
      <w:ins w:id="481" w:author="Mladen Jovanovic" w:date="2022-12-12T22:02:00Z">
        <w:r>
          <w:t xml:space="preserve"> parameter values (from 2 to 2%), </w:t>
        </w:r>
        <w:r>
          <w:lastRenderedPageBreak/>
          <w:t xml:space="preserve">with the widest 95% </w:t>
        </w:r>
      </w:ins>
      <m:oMath>
        <m:r>
          <w:ins w:id="482" w:author="Mladen Jovanovic" w:date="2022-12-12T22:02:00Z">
            <w:rPr>
              <w:rFonts w:ascii="Cambria Math" w:hAnsi="Cambria Math"/>
            </w:rPr>
            <m:t>HDCI</m:t>
          </w:ins>
        </m:r>
      </m:oMath>
      <w:ins w:id="483" w:author="Mladen Jovanovic" w:date="2022-12-12T22:02:00Z">
        <w:r>
          <w:t xml:space="preserve">s (from -46 to 80%), and with the apparent bias indicated with the </w:t>
        </w:r>
      </w:ins>
      <m:oMath>
        <m:r>
          <w:ins w:id="484" w:author="Mladen Jovanovic" w:date="2022-12-12T22:02:00Z">
            <w:rPr>
              <w:rFonts w:ascii="Cambria Math" w:hAnsi="Cambria Math"/>
            </w:rPr>
            <m:t>median</m:t>
          </w:ins>
        </m:r>
      </m:oMath>
      <w:ins w:id="485" w:author="Mladen Jovanovic" w:date="2022-12-12T22:02:00Z">
        <w:r>
          <w:t xml:space="preserve"> parameter values being outside of </w:t>
        </w:r>
      </w:ins>
      <m:oMath>
        <m:r>
          <w:ins w:id="486" w:author="Mladen Jovanovic" w:date="2022-12-12T22:02:00Z">
            <w:rPr>
              <w:rFonts w:ascii="Cambria Math" w:hAnsi="Cambria Math"/>
            </w:rPr>
            <m:t>ROPE</m:t>
          </w:ins>
        </m:r>
      </m:oMath>
      <w:ins w:id="487" w:author="Mladen Jovanovic" w:date="2022-12-12T22:02:00Z">
        <w:r>
          <w:t xml:space="preserve"> (from -35 to 49%)</w:t>
        </w:r>
      </w:ins>
      <w:ins w:id="488" w:author="Mladen Jovanovic" w:date="2022-12-13T10:31:00Z">
        <w:r w:rsidR="00622C2B">
          <w:t xml:space="preserve"> (Table 5 and Figure 2)</w:t>
        </w:r>
      </w:ins>
      <w:ins w:id="489" w:author="Mladen Jovanovic" w:date="2022-12-12T22:02:00Z">
        <w:r>
          <w:t xml:space="preserve">. In addition, </w:t>
        </w:r>
      </w:ins>
      <w:ins w:id="490" w:author="Mladen Jovanovic" w:date="2022-12-13T10:31:00Z">
        <w:r w:rsidR="00622C2B">
          <w:t xml:space="preserve">a </w:t>
        </w:r>
      </w:ins>
      <w:ins w:id="491" w:author="Mladen Jovanovic" w:date="2022-12-12T22:02:00Z">
        <w:r>
          <w:t xml:space="preserve">visual inspection of </w:t>
        </w:r>
        <w:r>
          <w:fldChar w:fldCharType="begin"/>
        </w:r>
        <w:r>
          <w:instrText>HYPERLINK \l "fig-graph-ROPE-pooled" \h</w:instrText>
        </w:r>
        <w:r>
          <w:fldChar w:fldCharType="separate"/>
        </w:r>
        <w:r>
          <w:t>Figure 2</w:t>
        </w:r>
        <w:r>
          <w:fldChar w:fldCharType="end"/>
        </w:r>
        <w:r>
          <w:t xml:space="preserve"> indicates a </w:t>
        </w:r>
        <w:r>
          <w:rPr>
            <w:i/>
            <w:iCs/>
          </w:rPr>
          <w:t>non-normal</w:t>
        </w:r>
        <w:r>
          <w:t xml:space="preserve"> distribution of estimated </w:t>
        </w:r>
      </w:ins>
      <m:oMath>
        <m:r>
          <w:ins w:id="492" w:author="Mladen Jovanovic" w:date="2022-12-12T22:02:00Z">
            <m:rPr>
              <m:sty m:val="p"/>
            </m:rPr>
            <w:rPr>
              <w:rFonts w:ascii="Cambria Math" w:hAnsi="Cambria Math"/>
            </w:rPr>
            <m:t>%</m:t>
          </w:ins>
        </m:r>
        <m:r>
          <w:ins w:id="493" w:author="Mladen Jovanovic" w:date="2022-12-12T22:02:00Z">
            <w:rPr>
              <w:rFonts w:ascii="Cambria Math" w:hAnsi="Cambria Math"/>
            </w:rPr>
            <m:t>Diff</m:t>
          </w:ins>
        </m:r>
      </m:oMath>
      <w:ins w:id="494" w:author="Mladen Jovanovic" w:date="2022-12-12T22:02:00Z">
        <w:r>
          <w:t xml:space="preserve"> parameter values, demanding further analysis across flying distance values.</w:t>
        </w:r>
      </w:ins>
      <w:ins w:id="495" w:author="Mladen Jovanovic" w:date="2022-12-12T22:04:00Z">
        <w:r>
          <w:t xml:space="preserve"> </w:t>
        </w:r>
      </w:ins>
      <w:ins w:id="496" w:author="Mladen Jovanovic" w:date="2022-12-12T22:02:00Z">
        <w:r>
          <w:t xml:space="preserve">The </w:t>
        </w:r>
        <w:r>
          <w:rPr>
            <w:i/>
            <w:iCs/>
          </w:rPr>
          <w:t>Estimated TC</w:t>
        </w:r>
        <w:r>
          <w:t xml:space="preserve"> model performed similarly to the </w:t>
        </w:r>
        <w:r>
          <w:rPr>
            <w:i/>
            <w:iCs/>
          </w:rPr>
          <w:t>Estimated FD</w:t>
        </w:r>
        <w:r>
          <w:t xml:space="preserve"> model with a slightly lower </w:t>
        </w:r>
      </w:ins>
      <m:oMath>
        <m:r>
          <w:ins w:id="497" w:author="Mladen Jovanovic" w:date="2022-12-12T22:02:00Z">
            <w:rPr>
              <w:rFonts w:ascii="Cambria Math" w:hAnsi="Cambria Math"/>
            </w:rPr>
            <m:t>inside ROPE</m:t>
          </w:ins>
        </m:r>
      </m:oMath>
      <w:ins w:id="498" w:author="Mladen Jovanovic" w:date="2022-12-12T22:02:00Z">
        <w:r>
          <w:t xml:space="preserve"> parameter values (from 9 to 67%), wider 95% </w:t>
        </w:r>
      </w:ins>
      <m:oMath>
        <m:r>
          <w:ins w:id="499" w:author="Mladen Jovanovic" w:date="2022-12-12T22:02:00Z">
            <w:rPr>
              <w:rFonts w:ascii="Cambria Math" w:hAnsi="Cambria Math"/>
            </w:rPr>
            <m:t>HDCI</m:t>
          </w:ins>
        </m:r>
      </m:oMath>
      <w:ins w:id="500" w:author="Mladen Jovanovic" w:date="2022-12-12T22:02:00Z">
        <w:r>
          <w:t xml:space="preserve">s (from -9 to 8%), and with obvious bias, although much smaller than the </w:t>
        </w:r>
        <w:r>
          <w:rPr>
            <w:i/>
            <w:iCs/>
          </w:rPr>
          <w:t>No correction</w:t>
        </w:r>
        <w:r>
          <w:t xml:space="preserve"> model bias (from -3 to 3%)</w:t>
        </w:r>
      </w:ins>
      <w:ins w:id="501" w:author="Mladen Jovanovic" w:date="2022-12-13T10:31:00Z">
        <w:r w:rsidR="00622C2B">
          <w:t xml:space="preserve"> (Table 5 and Figure 2).</w:t>
        </w:r>
      </w:ins>
    </w:p>
    <w:p w14:paraId="3A68507A" w14:textId="77777777" w:rsidR="005C2B4A" w:rsidRDefault="005C2B4A" w:rsidP="005C2B4A">
      <w:pPr>
        <w:pStyle w:val="Heading3"/>
        <w:spacing w:line="480" w:lineRule="auto"/>
        <w:rPr>
          <w:ins w:id="502" w:author="Mladen Jovanovic" w:date="2022-12-12T22:05:00Z"/>
        </w:rPr>
      </w:pPr>
      <w:ins w:id="503" w:author="Mladen Jovanovic" w:date="2022-12-12T22:05:00Z">
        <w:r>
          <w:t>Analysis across flying distances</w:t>
        </w:r>
      </w:ins>
    </w:p>
    <w:p w14:paraId="571D8ADB" w14:textId="61DC8E86" w:rsidR="005C2B4A" w:rsidRDefault="005C2B4A" w:rsidP="005C2B4A">
      <w:pPr>
        <w:rPr>
          <w:ins w:id="504" w:author="Mladen Jovanovic" w:date="2022-12-12T22:06:00Z"/>
        </w:rPr>
      </w:pPr>
      <w:ins w:id="505" w:author="Mladen Jovanovic" w:date="2022-12-12T22:06:00Z">
        <w:r>
          <w:t xml:space="preserve">As expected, the </w:t>
        </w:r>
        <w:r>
          <w:rPr>
            <w:i/>
            <w:iCs/>
          </w:rPr>
          <w:t>No correction</w:t>
        </w:r>
        <w:r>
          <w:t xml:space="preserve"> model demonstrated increasing bias as the flying distance </w:t>
        </w:r>
      </w:ins>
      <w:ins w:id="506" w:author="Mladen Jovanovic" w:date="2022-12-13T10:33:00Z">
        <w:r w:rsidR="00B16317">
          <w:t>increased</w:t>
        </w:r>
      </w:ins>
      <w:ins w:id="507" w:author="Mladen Jovanovic" w:date="2022-12-12T22:06:00Z">
        <w:r>
          <w:t xml:space="preserve"> (from -46 to 76%), the widest 95% </w:t>
        </w:r>
      </w:ins>
      <m:oMath>
        <m:r>
          <w:ins w:id="508" w:author="Mladen Jovanovic" w:date="2022-12-12T22:06:00Z">
            <w:rPr>
              <w:rFonts w:ascii="Cambria Math" w:hAnsi="Cambria Math"/>
            </w:rPr>
            <m:t>HDCI</m:t>
          </w:ins>
        </m:r>
      </m:oMath>
      <w:ins w:id="509" w:author="Mladen Jovanovic" w:date="2022-12-12T22:06:00Z">
        <w:r>
          <w:t xml:space="preserve">s (from -47 to 84%), and the lowest </w:t>
        </w:r>
      </w:ins>
      <m:oMath>
        <m:r>
          <w:ins w:id="510" w:author="Mladen Jovanovic" w:date="2022-12-12T22:06:00Z">
            <w:rPr>
              <w:rFonts w:ascii="Cambria Math" w:hAnsi="Cambria Math"/>
            </w:rPr>
            <m:t>inside ROPE</m:t>
          </w:ins>
        </m:r>
      </m:oMath>
      <w:ins w:id="511" w:author="Mladen Jovanovic" w:date="2022-12-12T22:06:00Z">
        <w:r>
          <w:t xml:space="preserve"> estimated parameter values</w:t>
        </w:r>
      </w:ins>
      <w:ins w:id="512" w:author="Mladen Jovanovic" w:date="2022-12-13T10:32:00Z">
        <w:r w:rsidR="00EF1ECC">
          <w:t xml:space="preserve"> (Figure</w:t>
        </w:r>
      </w:ins>
      <w:ins w:id="513" w:author="Mladen Jovanovic" w:date="2022-12-13T10:33:00Z">
        <w:r w:rsidR="00B16317">
          <w:t>s</w:t>
        </w:r>
      </w:ins>
      <w:ins w:id="514" w:author="Mladen Jovanovic" w:date="2022-12-13T10:32:00Z">
        <w:r w:rsidR="00EF1ECC">
          <w:t xml:space="preserve"> 3</w:t>
        </w:r>
      </w:ins>
      <w:ins w:id="515" w:author="Mladen Jovanovic" w:date="2022-12-13T10:33:00Z">
        <w:r w:rsidR="00B16317">
          <w:t xml:space="preserve"> and 4</w:t>
        </w:r>
      </w:ins>
      <w:ins w:id="516" w:author="Mladen Jovanovic" w:date="2022-12-13T10:32:00Z">
        <w:r w:rsidR="00EF1ECC">
          <w:t>)</w:t>
        </w:r>
      </w:ins>
      <w:ins w:id="517" w:author="Mladen Jovanovic" w:date="2022-12-12T22:06:00Z">
        <w:r>
          <w:t xml:space="preserve">. </w:t>
        </w:r>
        <w:r>
          <w:rPr>
            <w:i/>
            <w:iCs/>
          </w:rPr>
          <w:t>Estimated TC</w:t>
        </w:r>
        <w:r>
          <w:t xml:space="preserve"> showed a small bias trend across flying distances (from -6 to 6%), resulting in decreasing </w:t>
        </w:r>
      </w:ins>
      <m:oMath>
        <m:r>
          <w:ins w:id="518" w:author="Mladen Jovanovic" w:date="2022-12-12T22:06:00Z">
            <w:rPr>
              <w:rFonts w:ascii="Cambria Math" w:hAnsi="Cambria Math"/>
            </w:rPr>
            <m:t>inside ROPE</m:t>
          </w:ins>
        </m:r>
      </m:oMath>
      <w:ins w:id="519" w:author="Mladen Jovanovic" w:date="2022-12-12T22:06:00Z">
        <w:r>
          <w:t xml:space="preserve"> performance (from 0 to 75%; see </w:t>
        </w:r>
        <w:r>
          <w:fldChar w:fldCharType="begin"/>
        </w:r>
        <w:r>
          <w:instrText>HYPERLINK \l "fig-graph-inside-ROPE" \h</w:instrText>
        </w:r>
        <w:r>
          <w:fldChar w:fldCharType="separate"/>
        </w:r>
        <w:r>
          <w:t>Figure 4</w:t>
        </w:r>
        <w:r>
          <w:fldChar w:fldCharType="end"/>
        </w:r>
        <w:r>
          <w:t xml:space="preserve">), although with much smaller 95% </w:t>
        </w:r>
      </w:ins>
      <m:oMath>
        <m:r>
          <w:ins w:id="520" w:author="Mladen Jovanovic" w:date="2022-12-12T22:06:00Z">
            <w:rPr>
              <w:rFonts w:ascii="Cambria Math" w:hAnsi="Cambria Math"/>
            </w:rPr>
            <m:t>HDCI</m:t>
          </w:ins>
        </m:r>
      </m:oMath>
      <w:ins w:id="521" w:author="Mladen Jovanovic" w:date="2022-12-12T22:06:00Z">
        <w:r>
          <w:t xml:space="preserve">s (from -10 to 11%) compared to </w:t>
        </w:r>
        <w:r>
          <w:rPr>
            <w:i/>
            <w:iCs/>
          </w:rPr>
          <w:t>No correction</w:t>
        </w:r>
        <w:r>
          <w:t xml:space="preserve"> model.</w:t>
        </w:r>
      </w:ins>
      <w:ins w:id="522" w:author="Mladen Jovanovic" w:date="2022-12-13T10:33:00Z">
        <w:r w:rsidR="00B16317">
          <w:t xml:space="preserve"> </w:t>
        </w:r>
      </w:ins>
      <w:ins w:id="523" w:author="Mladen Jovanovic" w:date="2022-12-12T22:06:00Z">
        <w:r>
          <w:rPr>
            <w:i/>
            <w:iCs/>
          </w:rPr>
          <w:t>Estimated FD</w:t>
        </w:r>
        <w:r>
          <w:t xml:space="preserve">, as hypothesized, showed no bias and thus a stable </w:t>
        </w:r>
      </w:ins>
      <m:oMath>
        <m:r>
          <w:ins w:id="524" w:author="Mladen Jovanovic" w:date="2022-12-12T22:06:00Z">
            <w:rPr>
              <w:rFonts w:ascii="Cambria Math" w:hAnsi="Cambria Math"/>
            </w:rPr>
            <m:t>inside ROPE</m:t>
          </w:ins>
        </m:r>
      </m:oMath>
      <w:ins w:id="525" w:author="Mladen Jovanovic" w:date="2022-12-12T22:06:00Z">
        <w:r>
          <w:t xml:space="preserve"> performance across flying distances (see </w:t>
        </w:r>
        <w:r>
          <w:fldChar w:fldCharType="begin"/>
        </w:r>
        <w:r>
          <w:instrText>HYPERLINK \l "fig-graph-inside-ROPE" \h</w:instrText>
        </w:r>
        <w:r>
          <w:fldChar w:fldCharType="separate"/>
        </w:r>
        <w:r>
          <w:t>Figure 4</w:t>
        </w:r>
        <w:r>
          <w:fldChar w:fldCharType="end"/>
        </w:r>
        <w:r>
          <w:t xml:space="preserve">), with minimal 95% </w:t>
        </w:r>
      </w:ins>
      <m:oMath>
        <m:r>
          <w:ins w:id="526" w:author="Mladen Jovanovic" w:date="2022-12-12T22:06:00Z">
            <w:rPr>
              <w:rFonts w:ascii="Cambria Math" w:hAnsi="Cambria Math"/>
            </w:rPr>
            <m:t>HDCI</m:t>
          </w:ins>
        </m:r>
      </m:oMath>
      <w:ins w:id="527" w:author="Mladen Jovanovic" w:date="2022-12-12T22:06:00Z">
        <w:r>
          <w:t>s (from -5 to 6%).</w:t>
        </w:r>
      </w:ins>
    </w:p>
    <w:p w14:paraId="69827058" w14:textId="06ED3551" w:rsidR="005C2B4A" w:rsidRDefault="002744C2" w:rsidP="005C2B4A">
      <w:pPr>
        <w:pStyle w:val="Heading2"/>
        <w:spacing w:line="480" w:lineRule="auto"/>
        <w:rPr>
          <w:ins w:id="528" w:author="Mladen Jovanovic" w:date="2022-12-12T22:06:00Z"/>
        </w:rPr>
      </w:pPr>
      <w:ins w:id="529" w:author="Mladen Jovanovic" w:date="2022-12-13T10:34:00Z">
        <w:r>
          <w:t>Sensitivity to detect change</w:t>
        </w:r>
      </w:ins>
      <w:ins w:id="530" w:author="Mladen Jovanovic" w:date="2022-12-13T10:36:00Z">
        <w:r w:rsidR="00F23F18">
          <w:t>s</w:t>
        </w:r>
      </w:ins>
      <w:ins w:id="531" w:author="Mladen Jovanovic" w:date="2022-12-13T10:34:00Z">
        <w:r>
          <w:t xml:space="preserve"> in true short sprint parameters</w:t>
        </w:r>
      </w:ins>
    </w:p>
    <w:p w14:paraId="4C1CC92B" w14:textId="77777777" w:rsidR="005C2B4A" w:rsidRDefault="005C2B4A" w:rsidP="005C2B4A">
      <w:pPr>
        <w:pStyle w:val="Heading3"/>
        <w:spacing w:line="480" w:lineRule="auto"/>
        <w:rPr>
          <w:ins w:id="532" w:author="Mladen Jovanovic" w:date="2022-12-12T22:06:00Z"/>
        </w:rPr>
      </w:pPr>
      <w:ins w:id="533" w:author="Mladen Jovanovic" w:date="2022-12-12T22:06:00Z">
        <w:r>
          <w:t>Lowest Minimum Detectable Change</w:t>
        </w:r>
      </w:ins>
    </w:p>
    <w:p w14:paraId="1A668E43" w14:textId="1F071511" w:rsidR="005C2B4A" w:rsidRDefault="005C2B4A" w:rsidP="005C2B4A">
      <w:pPr>
        <w:rPr>
          <w:ins w:id="534" w:author="Mladen Jovanovic" w:date="2022-12-12T22:07:00Z"/>
        </w:rPr>
      </w:pPr>
      <w:ins w:id="535" w:author="Mladen Jovanovic" w:date="2022-12-12T22:07:00Z">
        <w:r>
          <w:t xml:space="preserve">An interesting finding is that, given simulation parameters (particularly the precision of the timing gates to the closest 10 </w:t>
        </w:r>
      </w:ins>
      <m:oMath>
        <m:r>
          <w:ins w:id="536" w:author="Mladen Jovanovic" w:date="2022-12-12T22:07:00Z">
            <w:rPr>
              <w:rFonts w:ascii="Cambria Math" w:hAnsi="Cambria Math"/>
            </w:rPr>
            <m:t>ms</m:t>
          </w:ins>
        </m:r>
      </m:oMath>
      <w:ins w:id="537" w:author="Mladen Jovanovic" w:date="2022-12-12T22:07:00Z">
        <w:r>
          <w:t xml:space="preserve">), MSS has the lowest </w:t>
        </w:r>
      </w:ins>
      <m:oMath>
        <m:r>
          <w:ins w:id="538" w:author="Mladen Jovanovic" w:date="2022-12-12T22:07:00Z">
            <m:rPr>
              <m:sty m:val="p"/>
            </m:rPr>
            <w:rPr>
              <w:rFonts w:ascii="Cambria Math" w:hAnsi="Cambria Math"/>
            </w:rPr>
            <m:t>%</m:t>
          </w:ins>
        </m:r>
        <m:r>
          <w:ins w:id="539" w:author="Mladen Jovanovic" w:date="2022-12-12T22:07:00Z">
            <w:rPr>
              <w:rFonts w:ascii="Cambria Math" w:hAnsi="Cambria Math"/>
            </w:rPr>
            <m:t>MDC</m:t>
          </w:ins>
        </m:r>
        <m:sSubSup>
          <m:sSubSupPr>
            <m:ctrlPr>
              <w:ins w:id="540" w:author="Mladen Jovanovic" w:date="2022-12-12T22:07:00Z">
                <w:rPr>
                  <w:rFonts w:ascii="Cambria Math" w:hAnsi="Cambria Math"/>
                </w:rPr>
              </w:ins>
            </m:ctrlPr>
          </m:sSubSupPr>
          <m:e>
            <m:r>
              <w:ins w:id="541" w:author="Mladen Jovanovic" w:date="2022-12-12T22:07:00Z">
                <w:rPr>
                  <w:rFonts w:ascii="Cambria Math" w:hAnsi="Cambria Math"/>
                </w:rPr>
                <m:t>s</m:t>
              </w:ins>
            </m:r>
          </m:e>
          <m:sub>
            <m:r>
              <w:ins w:id="542" w:author="Mladen Jovanovic" w:date="2022-12-12T22:07:00Z">
                <w:rPr>
                  <w:rFonts w:ascii="Cambria Math" w:hAnsi="Cambria Math"/>
                </w:rPr>
                <m:t>95</m:t>
              </w:ins>
            </m:r>
          </m:sub>
          <m:sup>
            <m:r>
              <w:ins w:id="543" w:author="Mladen Jovanovic" w:date="2022-12-12T22:07:00Z">
                <w:rPr>
                  <w:rFonts w:ascii="Cambria Math" w:hAnsi="Cambria Math"/>
                </w:rPr>
                <m:t>lowest</m:t>
              </w:ins>
            </m:r>
          </m:sup>
        </m:sSubSup>
      </m:oMath>
      <w:ins w:id="544" w:author="Mladen Jovanovic" w:date="2022-12-12T22:07:00Z">
        <w:r>
          <w:t xml:space="preserve"> compared to other short sprint parameters</w:t>
        </w:r>
      </w:ins>
      <w:ins w:id="545" w:author="Mladen Jovanovic" w:date="2022-12-13T10:35:00Z">
        <w:r w:rsidR="00F23F18">
          <w:t xml:space="preserve"> (Table 6)</w:t>
        </w:r>
      </w:ins>
      <w:ins w:id="546" w:author="Mladen Jovanovic" w:date="2022-12-12T22:07:00Z">
        <w:r>
          <w:t xml:space="preserve">. Since </w:t>
        </w:r>
      </w:ins>
      <m:oMath>
        <m:r>
          <w:ins w:id="547" w:author="Mladen Jovanovic" w:date="2022-12-12T22:07:00Z">
            <m:rPr>
              <m:sty m:val="p"/>
            </m:rPr>
            <w:rPr>
              <w:rFonts w:ascii="Cambria Math" w:hAnsi="Cambria Math"/>
            </w:rPr>
            <m:t>%</m:t>
          </w:ins>
        </m:r>
        <m:r>
          <w:ins w:id="548" w:author="Mladen Jovanovic" w:date="2022-12-12T22:07:00Z">
            <w:rPr>
              <w:rFonts w:ascii="Cambria Math" w:hAnsi="Cambria Math"/>
            </w:rPr>
            <m:t>MDC</m:t>
          </w:ins>
        </m:r>
        <m:sSubSup>
          <m:sSubSupPr>
            <m:ctrlPr>
              <w:ins w:id="549" w:author="Mladen Jovanovic" w:date="2022-12-12T22:07:00Z">
                <w:rPr>
                  <w:rFonts w:ascii="Cambria Math" w:hAnsi="Cambria Math"/>
                </w:rPr>
              </w:ins>
            </m:ctrlPr>
          </m:sSubSupPr>
          <m:e>
            <m:r>
              <w:ins w:id="550" w:author="Mladen Jovanovic" w:date="2022-12-12T22:07:00Z">
                <w:rPr>
                  <w:rFonts w:ascii="Cambria Math" w:hAnsi="Cambria Math"/>
                </w:rPr>
                <m:t>s</m:t>
              </w:ins>
            </m:r>
          </m:e>
          <m:sub>
            <m:r>
              <w:ins w:id="551" w:author="Mladen Jovanovic" w:date="2022-12-12T22:07:00Z">
                <w:rPr>
                  <w:rFonts w:ascii="Cambria Math" w:hAnsi="Cambria Math"/>
                </w:rPr>
                <m:t>95</m:t>
              </w:ins>
            </m:r>
          </m:sub>
          <m:sup>
            <m:r>
              <w:ins w:id="552" w:author="Mladen Jovanovic" w:date="2022-12-12T22:07:00Z">
                <w:rPr>
                  <w:rFonts w:ascii="Cambria Math" w:hAnsi="Cambria Math"/>
                </w:rPr>
                <m:t>lowest</m:t>
              </w:ins>
            </m:r>
          </m:sup>
        </m:sSubSup>
      </m:oMath>
      <w:ins w:id="553" w:author="Mladen Jovanovic" w:date="2022-12-12T22:07:00Z">
        <w:r>
          <w:t xml:space="preserve"> represents the lowest </w:t>
        </w:r>
        <w:r>
          <w:lastRenderedPageBreak/>
          <w:t>minimal detectable change, MSS is the parameter whose change could be, given this theoretical simulation, estimated with the most precision. In contrast, TAU and MAC changes can be estimated with the least precision.</w:t>
        </w:r>
      </w:ins>
    </w:p>
    <w:p w14:paraId="07857E90" w14:textId="77777777" w:rsidR="001C5276" w:rsidRDefault="001C5276" w:rsidP="001C5276">
      <w:pPr>
        <w:pStyle w:val="Heading3"/>
        <w:spacing w:line="480" w:lineRule="auto"/>
        <w:rPr>
          <w:ins w:id="554" w:author="Mladen Jovanovic" w:date="2022-12-12T22:07:00Z"/>
        </w:rPr>
      </w:pPr>
      <w:ins w:id="555" w:author="Mladen Jovanovic" w:date="2022-12-12T22:07:00Z">
        <w:r>
          <w:t>Pooled analysis</w:t>
        </w:r>
      </w:ins>
    </w:p>
    <w:p w14:paraId="43BC34E2" w14:textId="77777777" w:rsidR="00A114AE" w:rsidRDefault="00A114AE" w:rsidP="00A114AE">
      <w:pPr>
        <w:rPr>
          <w:ins w:id="556" w:author="Mladen Jovanovic" w:date="2022-12-12T22:30:00Z"/>
        </w:rPr>
      </w:pPr>
      <w:ins w:id="557" w:author="Mladen Jovanovic" w:date="2022-12-12T22:30:00Z">
        <w:r>
          <w:t xml:space="preserve">Pooled </w:t>
        </w:r>
      </w:ins>
      <m:oMath>
        <m:r>
          <w:ins w:id="558" w:author="Mladen Jovanovic" w:date="2022-12-12T22:30:00Z">
            <m:rPr>
              <m:sty m:val="p"/>
            </m:rPr>
            <w:rPr>
              <w:rFonts w:ascii="Cambria Math" w:hAnsi="Cambria Math"/>
            </w:rPr>
            <m:t>%</m:t>
          </w:ins>
        </m:r>
        <m:r>
          <w:ins w:id="559" w:author="Mladen Jovanovic" w:date="2022-12-12T22:30:00Z">
            <w:rPr>
              <w:rFonts w:ascii="Cambria Math" w:hAnsi="Cambria Math"/>
            </w:rPr>
            <m:t>MDC</m:t>
          </w:ins>
        </m:r>
        <m:sSub>
          <m:sSubPr>
            <m:ctrlPr>
              <w:ins w:id="560" w:author="Mladen Jovanovic" w:date="2022-12-12T22:30:00Z">
                <w:rPr>
                  <w:rFonts w:ascii="Cambria Math" w:hAnsi="Cambria Math"/>
                </w:rPr>
              </w:ins>
            </m:ctrlPr>
          </m:sSubPr>
          <m:e>
            <m:r>
              <w:ins w:id="561" w:author="Mladen Jovanovic" w:date="2022-12-12T22:30:00Z">
                <w:rPr>
                  <w:rFonts w:ascii="Cambria Math" w:hAnsi="Cambria Math"/>
                </w:rPr>
                <m:t>s</m:t>
              </w:ins>
            </m:r>
          </m:e>
          <m:sub>
            <m:r>
              <w:ins w:id="562" w:author="Mladen Jovanovic" w:date="2022-12-12T22:30:00Z">
                <w:rPr>
                  <w:rFonts w:ascii="Cambria Math" w:hAnsi="Cambria Math"/>
                </w:rPr>
                <m:t>95</m:t>
              </w:ins>
            </m:r>
          </m:sub>
        </m:sSub>
      </m:oMath>
      <w:ins w:id="563" w:author="Mladen Jovanovic" w:date="2022-12-12T22:30:00Z">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w:ins>
      <m:oMath>
        <m:r>
          <w:ins w:id="564" w:author="Mladen Jovanovic" w:date="2022-12-12T22:30:00Z">
            <w:rPr>
              <w:rFonts w:ascii="Cambria Math" w:hAnsi="Cambria Math"/>
            </w:rPr>
            <m:t>m</m:t>
          </w:ins>
        </m:r>
      </m:oMath>
      <w:ins w:id="565" w:author="Mladen Jovanovic" w:date="2022-12-12T22:30:00Z">
        <w:r>
          <w:t xml:space="preserve">). As expected, the </w:t>
        </w:r>
        <w:r>
          <w:rPr>
            <w:i/>
            <w:iCs/>
          </w:rPr>
          <w:t>No correction</w:t>
        </w:r>
        <w:r>
          <w:t xml:space="preserve"> model demonstrates the highest </w:t>
        </w:r>
      </w:ins>
      <m:oMath>
        <m:r>
          <w:ins w:id="566" w:author="Mladen Jovanovic" w:date="2022-12-12T22:30:00Z">
            <m:rPr>
              <m:sty m:val="p"/>
            </m:rPr>
            <w:rPr>
              <w:rFonts w:ascii="Cambria Math" w:hAnsi="Cambria Math"/>
            </w:rPr>
            <m:t>%</m:t>
          </w:ins>
        </m:r>
        <m:r>
          <w:ins w:id="567" w:author="Mladen Jovanovic" w:date="2022-12-12T22:30:00Z">
            <w:rPr>
              <w:rFonts w:ascii="Cambria Math" w:hAnsi="Cambria Math"/>
            </w:rPr>
            <m:t>MDC</m:t>
          </w:ins>
        </m:r>
        <m:sSub>
          <m:sSubPr>
            <m:ctrlPr>
              <w:ins w:id="568" w:author="Mladen Jovanovic" w:date="2022-12-12T22:30:00Z">
                <w:rPr>
                  <w:rFonts w:ascii="Cambria Math" w:hAnsi="Cambria Math"/>
                </w:rPr>
              </w:ins>
            </m:ctrlPr>
          </m:sSubPr>
          <m:e>
            <m:r>
              <w:ins w:id="569" w:author="Mladen Jovanovic" w:date="2022-12-12T22:30:00Z">
                <w:rPr>
                  <w:rFonts w:ascii="Cambria Math" w:hAnsi="Cambria Math"/>
                </w:rPr>
                <m:t>s</m:t>
              </w:ins>
            </m:r>
          </m:e>
          <m:sub>
            <m:r>
              <w:ins w:id="570" w:author="Mladen Jovanovic" w:date="2022-12-12T22:30:00Z">
                <w:rPr>
                  <w:rFonts w:ascii="Cambria Math" w:hAnsi="Cambria Math"/>
                </w:rPr>
                <m:t>95</m:t>
              </w:ins>
            </m:r>
          </m:sub>
        </m:sSub>
      </m:oMath>
      <w:ins w:id="571" w:author="Mladen Jovanovic" w:date="2022-12-12T22:30:00Z">
        <w:r>
          <w:t xml:space="preserve"> (from 3 to 44%), while </w:t>
        </w:r>
        <w:r>
          <w:rPr>
            <w:i/>
            <w:iCs/>
          </w:rPr>
          <w:t>Estimated TC</w:t>
        </w:r>
        <w:r>
          <w:t xml:space="preserve"> and </w:t>
        </w:r>
        <w:r>
          <w:rPr>
            <w:i/>
            <w:iCs/>
          </w:rPr>
          <w:t>Estimated FD</w:t>
        </w:r>
        <w:r>
          <w:t xml:space="preserve"> demonstrated much smaller </w:t>
        </w:r>
      </w:ins>
      <m:oMath>
        <m:r>
          <w:ins w:id="572" w:author="Mladen Jovanovic" w:date="2022-12-12T22:30:00Z">
            <m:rPr>
              <m:sty m:val="p"/>
            </m:rPr>
            <w:rPr>
              <w:rFonts w:ascii="Cambria Math" w:hAnsi="Cambria Math"/>
            </w:rPr>
            <m:t>%</m:t>
          </w:ins>
        </m:r>
        <m:r>
          <w:ins w:id="573" w:author="Mladen Jovanovic" w:date="2022-12-12T22:30:00Z">
            <w:rPr>
              <w:rFonts w:ascii="Cambria Math" w:hAnsi="Cambria Math"/>
            </w:rPr>
            <m:t>MDC</m:t>
          </w:ins>
        </m:r>
        <m:sSub>
          <m:sSubPr>
            <m:ctrlPr>
              <w:ins w:id="574" w:author="Mladen Jovanovic" w:date="2022-12-12T22:30:00Z">
                <w:rPr>
                  <w:rFonts w:ascii="Cambria Math" w:hAnsi="Cambria Math"/>
                </w:rPr>
              </w:ins>
            </m:ctrlPr>
          </m:sSubPr>
          <m:e>
            <m:r>
              <w:ins w:id="575" w:author="Mladen Jovanovic" w:date="2022-12-12T22:30:00Z">
                <w:rPr>
                  <w:rFonts w:ascii="Cambria Math" w:hAnsi="Cambria Math"/>
                </w:rPr>
                <m:t>s</m:t>
              </w:ins>
            </m:r>
          </m:e>
          <m:sub>
            <m:r>
              <w:ins w:id="576" w:author="Mladen Jovanovic" w:date="2022-12-12T22:30:00Z">
                <w:rPr>
                  <w:rFonts w:ascii="Cambria Math" w:hAnsi="Cambria Math"/>
                </w:rPr>
                <m:t>95</m:t>
              </w:ins>
            </m:r>
          </m:sub>
        </m:sSub>
      </m:oMath>
      <w:ins w:id="577" w:author="Mladen Jovanovic" w:date="2022-12-12T22:30:00Z">
        <w:r>
          <w:t xml:space="preserve"> (from 1 to 8% and from 1 to 7%, respectively) (</w:t>
        </w:r>
        <w:r>
          <w:fldChar w:fldCharType="begin"/>
        </w:r>
        <w:r>
          <w:instrText>HYPERLINK \l "tbl-pooled-MDC" \h</w:instrText>
        </w:r>
        <w:r>
          <w:fldChar w:fldCharType="separate"/>
        </w:r>
        <w:r>
          <w:t>Table 6</w:t>
        </w:r>
        <w:r>
          <w:fldChar w:fldCharType="end"/>
        </w:r>
        <w:r>
          <w:t>).</w:t>
        </w:r>
      </w:ins>
    </w:p>
    <w:p w14:paraId="57CF8BAA" w14:textId="5D9E5599" w:rsidR="005C2B4A" w:rsidRDefault="00A114AE" w:rsidP="005C2B4A">
      <w:pPr>
        <w:rPr>
          <w:ins w:id="578" w:author="Mladen Jovanovic" w:date="2022-12-12T22:31:00Z"/>
        </w:rPr>
      </w:pPr>
      <w:ins w:id="579" w:author="Mladen Jovanovic" w:date="2022-12-12T22:30:00Z">
        <w:r>
          <w:t xml:space="preserve">An interesting finding is that the MSS parameter showed very low </w:t>
        </w:r>
      </w:ins>
      <m:oMath>
        <m:r>
          <w:ins w:id="580" w:author="Mladen Jovanovic" w:date="2022-12-12T22:30:00Z">
            <m:rPr>
              <m:sty m:val="p"/>
            </m:rPr>
            <w:rPr>
              <w:rFonts w:ascii="Cambria Math" w:hAnsi="Cambria Math"/>
            </w:rPr>
            <m:t>%</m:t>
          </w:ins>
        </m:r>
        <m:r>
          <w:ins w:id="581" w:author="Mladen Jovanovic" w:date="2022-12-12T22:30:00Z">
            <w:rPr>
              <w:rFonts w:ascii="Cambria Math" w:hAnsi="Cambria Math"/>
            </w:rPr>
            <m:t>MDC</m:t>
          </w:ins>
        </m:r>
        <m:sSub>
          <m:sSubPr>
            <m:ctrlPr>
              <w:ins w:id="582" w:author="Mladen Jovanovic" w:date="2022-12-12T22:30:00Z">
                <w:rPr>
                  <w:rFonts w:ascii="Cambria Math" w:hAnsi="Cambria Math"/>
                </w:rPr>
              </w:ins>
            </m:ctrlPr>
          </m:sSubPr>
          <m:e>
            <m:r>
              <w:ins w:id="583" w:author="Mladen Jovanovic" w:date="2022-12-12T22:30:00Z">
                <w:rPr>
                  <w:rFonts w:ascii="Cambria Math" w:hAnsi="Cambria Math"/>
                </w:rPr>
                <m:t>s</m:t>
              </w:ins>
            </m:r>
          </m:e>
          <m:sub>
            <m:r>
              <w:ins w:id="584" w:author="Mladen Jovanovic" w:date="2022-12-12T22:30:00Z">
                <w:rPr>
                  <w:rFonts w:ascii="Cambria Math" w:hAnsi="Cambria Math"/>
                </w:rPr>
                <m:t>95</m:t>
              </w:ins>
            </m:r>
          </m:sub>
        </m:sSub>
      </m:oMath>
      <w:ins w:id="585" w:author="Mladen Jovanovic" w:date="2022-12-12T22:30:00Z">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changes in MSS</w:t>
        </w:r>
      </w:ins>
      <w:ins w:id="586" w:author="Mladen Jovanovic" w:date="2022-12-13T10:38:00Z">
        <w:r w:rsidR="00F23F18">
          <w:t>.</w:t>
        </w:r>
      </w:ins>
      <w:ins w:id="587" w:author="Mladen Jovanovic" w:date="2022-12-12T22:30:00Z">
        <w:r>
          <w:t xml:space="preserve"> TAU, MAC, and PMAX parameters, on the other hand, demand a much larger </w:t>
        </w:r>
      </w:ins>
      <m:oMath>
        <m:r>
          <w:ins w:id="588" w:author="Mladen Jovanovic" w:date="2022-12-12T22:30:00Z">
            <m:rPr>
              <m:sty m:val="p"/>
            </m:rPr>
            <w:rPr>
              <w:rFonts w:ascii="Cambria Math" w:hAnsi="Cambria Math"/>
            </w:rPr>
            <m:t>%</m:t>
          </w:ins>
        </m:r>
        <m:r>
          <w:ins w:id="589" w:author="Mladen Jovanovic" w:date="2022-12-12T22:30:00Z">
            <w:rPr>
              <w:rFonts w:ascii="Cambria Math" w:hAnsi="Cambria Math"/>
            </w:rPr>
            <m:t>MDC</m:t>
          </w:ins>
        </m:r>
        <m:sSub>
          <m:sSubPr>
            <m:ctrlPr>
              <w:ins w:id="590" w:author="Mladen Jovanovic" w:date="2022-12-12T22:30:00Z">
                <w:rPr>
                  <w:rFonts w:ascii="Cambria Math" w:hAnsi="Cambria Math"/>
                </w:rPr>
              </w:ins>
            </m:ctrlPr>
          </m:sSubPr>
          <m:e>
            <m:r>
              <w:ins w:id="591" w:author="Mladen Jovanovic" w:date="2022-12-12T22:30:00Z">
                <w:rPr>
                  <w:rFonts w:ascii="Cambria Math" w:hAnsi="Cambria Math"/>
                </w:rPr>
                <m:t>s</m:t>
              </w:ins>
            </m:r>
          </m:e>
          <m:sub>
            <m:r>
              <w:ins w:id="592" w:author="Mladen Jovanovic" w:date="2022-12-12T22:30:00Z">
                <w:rPr>
                  <w:rFonts w:ascii="Cambria Math" w:hAnsi="Cambria Math"/>
                </w:rPr>
                <m:t>95</m:t>
              </w:ins>
            </m:r>
          </m:sub>
        </m:sSub>
      </m:oMath>
      <w:ins w:id="593" w:author="Mladen Jovanovic" w:date="2022-12-12T22:30:00Z">
        <w:r>
          <w:t xml:space="preserve"> (from 7 to 44%, from 6 to 37%, and from 6 to 36%, respectively).</w:t>
        </w:r>
      </w:ins>
    </w:p>
    <w:p w14:paraId="042E69DB" w14:textId="77777777" w:rsidR="00A114AE" w:rsidRDefault="00A114AE" w:rsidP="00A114AE">
      <w:pPr>
        <w:pStyle w:val="Heading3"/>
        <w:spacing w:line="480" w:lineRule="auto"/>
        <w:rPr>
          <w:ins w:id="594" w:author="Mladen Jovanovic" w:date="2022-12-12T22:31:00Z"/>
        </w:rPr>
      </w:pPr>
      <w:ins w:id="595" w:author="Mladen Jovanovic" w:date="2022-12-12T22:31:00Z">
        <w:r>
          <w:t>Analysis across flying distances</w:t>
        </w:r>
      </w:ins>
    </w:p>
    <w:p w14:paraId="00820A56" w14:textId="0E464BB6" w:rsidR="00A114AE" w:rsidRDefault="00A114AE" w:rsidP="00A114AE">
      <w:pPr>
        <w:rPr>
          <w:ins w:id="596" w:author="Mladen Jovanovic" w:date="2022-12-12T22:38:00Z"/>
        </w:rPr>
      </w:pPr>
      <w:ins w:id="597" w:author="Mladen Jovanovic" w:date="2022-12-12T22:38:00Z">
        <w:r>
          <w:t xml:space="preserve">When estimated across flying distances, </w:t>
        </w:r>
      </w:ins>
      <m:oMath>
        <m:r>
          <w:ins w:id="598" w:author="Mladen Jovanovic" w:date="2022-12-12T22:38:00Z">
            <m:rPr>
              <m:sty m:val="p"/>
            </m:rPr>
            <w:rPr>
              <w:rFonts w:ascii="Cambria Math" w:hAnsi="Cambria Math"/>
            </w:rPr>
            <m:t>%</m:t>
          </w:ins>
        </m:r>
        <m:r>
          <w:ins w:id="599" w:author="Mladen Jovanovic" w:date="2022-12-12T22:38:00Z">
            <w:rPr>
              <w:rFonts w:ascii="Cambria Math" w:hAnsi="Cambria Math"/>
            </w:rPr>
            <m:t>MDC</m:t>
          </w:ins>
        </m:r>
        <m:sSub>
          <m:sSubPr>
            <m:ctrlPr>
              <w:ins w:id="600" w:author="Mladen Jovanovic" w:date="2022-12-12T22:38:00Z">
                <w:rPr>
                  <w:rFonts w:ascii="Cambria Math" w:hAnsi="Cambria Math"/>
                </w:rPr>
              </w:ins>
            </m:ctrlPr>
          </m:sSubPr>
          <m:e>
            <m:r>
              <w:ins w:id="601" w:author="Mladen Jovanovic" w:date="2022-12-12T22:38:00Z">
                <w:rPr>
                  <w:rFonts w:ascii="Cambria Math" w:hAnsi="Cambria Math"/>
                </w:rPr>
                <m:t>s</m:t>
              </w:ins>
            </m:r>
          </m:e>
          <m:sub>
            <m:r>
              <w:ins w:id="602" w:author="Mladen Jovanovic" w:date="2022-12-12T22:38:00Z">
                <w:rPr>
                  <w:rFonts w:ascii="Cambria Math" w:hAnsi="Cambria Math"/>
                </w:rPr>
                <m:t>95</m:t>
              </w:ins>
            </m:r>
          </m:sub>
        </m:sSub>
      </m:oMath>
      <w:ins w:id="603" w:author="Mladen Jovanovic" w:date="2022-12-12T22:38:00Z">
        <w:r>
          <w:t xml:space="preserve"> shows interesting and surprising patterns (</w:t>
        </w:r>
        <w:r>
          <w:fldChar w:fldCharType="begin"/>
        </w:r>
        <w:r>
          <w:instrText>HYPERLINK \l "fig-graph-MDC" \h</w:instrText>
        </w:r>
        <w:r>
          <w:fldChar w:fldCharType="separate"/>
        </w:r>
        <w:r>
          <w:t>Figure 5</w:t>
        </w:r>
        <w:r>
          <w:fldChar w:fldCharType="end"/>
        </w:r>
        <w:r>
          <w:t xml:space="preserve">). For every short sprint parameter, </w:t>
        </w:r>
        <w:r>
          <w:rPr>
            <w:i/>
            <w:iCs/>
          </w:rPr>
          <w:t>Estimated TC</w:t>
        </w:r>
        <w:r>
          <w:t xml:space="preserve"> showed stable and lower </w:t>
        </w:r>
      </w:ins>
      <m:oMath>
        <m:r>
          <w:ins w:id="604" w:author="Mladen Jovanovic" w:date="2022-12-12T22:38:00Z">
            <m:rPr>
              <m:sty m:val="p"/>
            </m:rPr>
            <w:rPr>
              <w:rFonts w:ascii="Cambria Math" w:hAnsi="Cambria Math"/>
            </w:rPr>
            <m:t>%</m:t>
          </w:ins>
        </m:r>
        <m:r>
          <w:ins w:id="605" w:author="Mladen Jovanovic" w:date="2022-12-12T22:38:00Z">
            <w:rPr>
              <w:rFonts w:ascii="Cambria Math" w:hAnsi="Cambria Math"/>
            </w:rPr>
            <m:t>MDC</m:t>
          </w:ins>
        </m:r>
        <m:sSub>
          <m:sSubPr>
            <m:ctrlPr>
              <w:ins w:id="606" w:author="Mladen Jovanovic" w:date="2022-12-12T22:38:00Z">
                <w:rPr>
                  <w:rFonts w:ascii="Cambria Math" w:hAnsi="Cambria Math"/>
                </w:rPr>
              </w:ins>
            </m:ctrlPr>
          </m:sSubPr>
          <m:e>
            <m:r>
              <w:ins w:id="607" w:author="Mladen Jovanovic" w:date="2022-12-12T22:38:00Z">
                <w:rPr>
                  <w:rFonts w:ascii="Cambria Math" w:hAnsi="Cambria Math"/>
                </w:rPr>
                <m:t>s</m:t>
              </w:ins>
            </m:r>
          </m:e>
          <m:sub>
            <m:r>
              <w:ins w:id="608" w:author="Mladen Jovanovic" w:date="2022-12-12T22:38:00Z">
                <w:rPr>
                  <w:rFonts w:ascii="Cambria Math" w:hAnsi="Cambria Math"/>
                </w:rPr>
                <m:t>95</m:t>
              </w:ins>
            </m:r>
          </m:sub>
        </m:sSub>
      </m:oMath>
      <w:ins w:id="609" w:author="Mladen Jovanovic" w:date="2022-12-12T22:38:00Z">
        <w:r>
          <w:t xml:space="preserve"> compared to </w:t>
        </w:r>
        <w:r>
          <w:rPr>
            <w:i/>
            <w:iCs/>
          </w:rPr>
          <w:t>Estimated FD</w:t>
        </w:r>
        <w:r>
          <w:t xml:space="preserve"> (from 1 to 6% and from 1 to 8%, respectively). This is surprising because even if it </w:t>
        </w:r>
      </w:ins>
      <w:ins w:id="610" w:author="Mladen Jovanovic" w:date="2022-12-13T10:40:00Z">
        <w:r w:rsidR="00F23F18">
          <w:t>dem</w:t>
        </w:r>
      </w:ins>
      <w:ins w:id="611" w:author="Mladen Jovanovic" w:date="2022-12-13T10:41:00Z">
        <w:r w:rsidR="00F23F18">
          <w:t>onstrated</w:t>
        </w:r>
      </w:ins>
      <w:ins w:id="612" w:author="Mladen Jovanovic" w:date="2022-12-12T22:38:00Z">
        <w:r>
          <w:t xml:space="preserve"> biased estimates of short sprint parameters (</w:t>
        </w:r>
        <w:r>
          <w:fldChar w:fldCharType="begin"/>
        </w:r>
        <w:r>
          <w:instrText>HYPERLINK \l "fig-graph-inside-ROPE" \h</w:instrText>
        </w:r>
        <w:r>
          <w:fldChar w:fldCharType="separate"/>
        </w:r>
        <w:r>
          <w:t>Figure</w:t>
        </w:r>
      </w:ins>
      <w:ins w:id="613" w:author="Mladen Jovanovic" w:date="2022-12-13T10:43:00Z">
        <w:r w:rsidR="00266997">
          <w:t>s</w:t>
        </w:r>
      </w:ins>
      <w:ins w:id="614" w:author="Mladen Jovanovic" w:date="2022-12-12T22:38:00Z">
        <w:r>
          <w:t> </w:t>
        </w:r>
      </w:ins>
      <w:ins w:id="615" w:author="Mladen Jovanovic" w:date="2022-12-13T10:43:00Z">
        <w:r w:rsidR="00266997">
          <w:t xml:space="preserve">3 and </w:t>
        </w:r>
      </w:ins>
      <w:ins w:id="616" w:author="Mladen Jovanovic" w:date="2022-12-12T22:38:00Z">
        <w:r>
          <w:t>4</w:t>
        </w:r>
        <w:r>
          <w:fldChar w:fldCharType="end"/>
        </w:r>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ins>
    </w:p>
    <w:p w14:paraId="17D335CC" w14:textId="7DD57EA0" w:rsidR="00A114AE" w:rsidRDefault="00A114AE" w:rsidP="00A114AE">
      <w:pPr>
        <w:rPr>
          <w:ins w:id="617" w:author="Mladen Jovanovic" w:date="2022-12-12T22:38:00Z"/>
        </w:rPr>
      </w:pPr>
      <w:ins w:id="618" w:author="Mladen Jovanovic" w:date="2022-12-12T22:38:00Z">
        <w:r>
          <w:lastRenderedPageBreak/>
          <w:t xml:space="preserve">Another surprising finding is that the </w:t>
        </w:r>
        <w:r>
          <w:rPr>
            <w:i/>
            <w:iCs/>
          </w:rPr>
          <w:t>No correction</w:t>
        </w:r>
        <w:r>
          <w:t xml:space="preserve"> model, even if shown to be highly biased in estimating short sprint parameter values (</w:t>
        </w:r>
        <w:r>
          <w:fldChar w:fldCharType="begin"/>
        </w:r>
        <w:r>
          <w:instrText>HYPERLINK \l "fig-graph-per-FD" \h</w:instrText>
        </w:r>
        <w:r>
          <w:fldChar w:fldCharType="separate"/>
        </w:r>
        <w:r>
          <w:t>Figure</w:t>
        </w:r>
      </w:ins>
      <w:ins w:id="619" w:author="Mladen Jovanovic" w:date="2022-12-13T10:43:00Z">
        <w:r w:rsidR="00266997">
          <w:t>s</w:t>
        </w:r>
      </w:ins>
      <w:ins w:id="620" w:author="Mladen Jovanovic" w:date="2022-12-12T22:38:00Z">
        <w:r>
          <w:t> 3</w:t>
        </w:r>
        <w:r>
          <w:fldChar w:fldCharType="end"/>
        </w:r>
      </w:ins>
      <w:ins w:id="621" w:author="Mladen Jovanovic" w:date="2022-12-13T10:43:00Z">
        <w:r w:rsidR="00266997">
          <w:t xml:space="preserve"> and 4</w:t>
        </w:r>
      </w:ins>
      <w:ins w:id="622" w:author="Mladen Jovanovic" w:date="2022-12-12T22:38:00Z">
        <w:r>
          <w:t xml:space="preserve">), showed the lowest </w:t>
        </w:r>
      </w:ins>
      <m:oMath>
        <m:r>
          <w:ins w:id="623" w:author="Mladen Jovanovic" w:date="2022-12-12T22:38:00Z">
            <m:rPr>
              <m:sty m:val="p"/>
            </m:rPr>
            <w:rPr>
              <w:rFonts w:ascii="Cambria Math" w:hAnsi="Cambria Math"/>
            </w:rPr>
            <m:t>%</m:t>
          </w:ins>
        </m:r>
        <m:r>
          <w:ins w:id="624" w:author="Mladen Jovanovic" w:date="2022-12-12T22:38:00Z">
            <w:rPr>
              <w:rFonts w:ascii="Cambria Math" w:hAnsi="Cambria Math"/>
            </w:rPr>
            <m:t>MDC</m:t>
          </w:ins>
        </m:r>
        <m:sSub>
          <m:sSubPr>
            <m:ctrlPr>
              <w:ins w:id="625" w:author="Mladen Jovanovic" w:date="2022-12-12T22:38:00Z">
                <w:rPr>
                  <w:rFonts w:ascii="Cambria Math" w:hAnsi="Cambria Math"/>
                </w:rPr>
              </w:ins>
            </m:ctrlPr>
          </m:sSubPr>
          <m:e>
            <m:r>
              <w:ins w:id="626" w:author="Mladen Jovanovic" w:date="2022-12-12T22:38:00Z">
                <w:rPr>
                  <w:rFonts w:ascii="Cambria Math" w:hAnsi="Cambria Math"/>
                </w:rPr>
                <m:t>s</m:t>
              </w:ins>
            </m:r>
          </m:e>
          <m:sub>
            <m:r>
              <w:ins w:id="627" w:author="Mladen Jovanovic" w:date="2022-12-12T22:38:00Z">
                <w:rPr>
                  <w:rFonts w:ascii="Cambria Math" w:hAnsi="Cambria Math"/>
                </w:rPr>
                <m:t>95</m:t>
              </w:ins>
            </m:r>
          </m:sub>
        </m:sSub>
      </m:oMath>
      <w:ins w:id="628" w:author="Mladen Jovanovic" w:date="2022-12-12T22:38:00Z">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w:t>
        </w:r>
      </w:ins>
      <w:ins w:id="629" w:author="Mladen Jovanovic" w:date="2022-12-13T10:45:00Z">
        <w:r w:rsidR="00266997">
          <w:t xml:space="preserve">unfortunately not </w:t>
        </w:r>
      </w:ins>
      <w:ins w:id="630" w:author="Mladen Jovanovic" w:date="2022-12-12T22:38:00Z">
        <w:r>
          <w:t>the case for the MSS and PMAX parameters (from 0 to 3% and from 1 to 9%, respectively)</w:t>
        </w:r>
      </w:ins>
      <w:ins w:id="631" w:author="Mladen Jovanovic" w:date="2022-12-13T10:45:00Z">
        <w:r w:rsidR="00266997">
          <w:t xml:space="preserve"> (Figure 5)</w:t>
        </w:r>
      </w:ins>
      <w:ins w:id="632" w:author="Mladen Jovanovic" w:date="2022-12-12T22:38:00Z">
        <w:r>
          <w:t>.</w:t>
        </w:r>
      </w:ins>
    </w:p>
    <w:p w14:paraId="1CC3A190" w14:textId="13AAF59D" w:rsidR="00A114AE" w:rsidRDefault="00266997" w:rsidP="00A114AE">
      <w:pPr>
        <w:rPr>
          <w:ins w:id="633" w:author="Mladen Jovanovic" w:date="2022-12-12T22:38:00Z"/>
        </w:rPr>
      </w:pPr>
      <w:ins w:id="634" w:author="Mladen Jovanovic" w:date="2022-12-13T10:46:00Z">
        <w:r>
          <w:t>Overall, w</w:t>
        </w:r>
      </w:ins>
      <w:ins w:id="635" w:author="Mladen Jovanovic" w:date="2022-12-12T22:38:00Z">
        <w:r w:rsidR="00A114AE">
          <w:t xml:space="preserve">hen it comes to estimating </w:t>
        </w:r>
        <w:r w:rsidR="00A114AE">
          <w:rPr>
            <w:i/>
            <w:iCs/>
          </w:rPr>
          <w:t>changes</w:t>
        </w:r>
        <w:r w:rsidR="00A114AE">
          <w:t xml:space="preserve"> in short sprint parameters, </w:t>
        </w:r>
        <w:r w:rsidR="00A114AE">
          <w:rPr>
            <w:i/>
            <w:iCs/>
          </w:rPr>
          <w:t>change</w:t>
        </w:r>
        <w:r w:rsidR="00A114AE">
          <w:t xml:space="preserve"> in MSS is the most sensitive to be detected (from 0 to 3%) compared to MAC (from 1 to 7%), TAU (from 1 to 8%), and PMAX (from 1 to 9%)</w:t>
        </w:r>
      </w:ins>
      <w:ins w:id="636" w:author="Mladen Jovanovic" w:date="2022-12-13T10:46:00Z">
        <w:r>
          <w:t xml:space="preserve"> (Figure 5)</w:t>
        </w:r>
      </w:ins>
      <w:ins w:id="637" w:author="Mladen Jovanovic" w:date="2022-12-12T22:38:00Z">
        <w:r w:rsidR="00A114AE">
          <w:t>.</w:t>
        </w:r>
      </w:ins>
    </w:p>
    <w:p w14:paraId="46832739" w14:textId="19529255" w:rsidR="005C2B4A" w:rsidRPr="005C2B4A" w:rsidRDefault="0054701B">
      <w:pPr>
        <w:pStyle w:val="Heading2"/>
        <w:spacing w:line="480" w:lineRule="auto"/>
        <w:pPrChange w:id="638" w:author="Mladen Jovanovic" w:date="2022-12-13T10:50:00Z">
          <w:pPr>
            <w:pStyle w:val="Heading1"/>
            <w:spacing w:line="480" w:lineRule="auto"/>
          </w:pPr>
        </w:pPrChange>
      </w:pPr>
      <w:ins w:id="639" w:author="Mladen Jovanovic" w:date="2022-12-13T10:50:00Z">
        <w:r>
          <w:t>Conclusions</w:t>
        </w:r>
      </w:ins>
    </w:p>
    <w:p w14:paraId="2A1A59EC" w14:textId="733586C9" w:rsidR="00E636D8" w:rsidDel="00A6382B" w:rsidRDefault="009D538E" w:rsidP="005602FC">
      <w:pPr>
        <w:rPr>
          <w:del w:id="640" w:author="Mladen Jovanovic" w:date="2022-12-13T10:51:00Z"/>
        </w:rPr>
      </w:pPr>
      <w:r>
        <w:t xml:space="preserve">The simulation study employed </w:t>
      </w:r>
      <w:del w:id="641" w:author="Mladen Jovanovic" w:date="2022-12-13T10:50:00Z">
        <w:r w:rsidDel="00A6382B">
          <w:delText xml:space="preserve">in this paper </w:delText>
        </w:r>
      </w:del>
      <w:r>
        <w:t xml:space="preserve">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ins w:id="642" w:author="Mladen Jovanovic" w:date="2022-12-13T10:51:00Z">
        <w:r w:rsidR="00A6382B">
          <w:t xml:space="preserve"> </w:t>
        </w:r>
      </w:ins>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2902E9A3" w:rsidR="00E636D8" w:rsidRDefault="009D538E" w:rsidP="005602FC">
      <w:r>
        <w:t>When estimat</w:t>
      </w:r>
      <w:ins w:id="643" w:author="Mladen Jovanovic" w:date="2022-12-13T10:52:00Z">
        <w:r w:rsidR="00A6382B">
          <w:t>ing</w:t>
        </w:r>
      </w:ins>
      <w:del w:id="644" w:author="Mladen Jovanovic" w:date="2022-12-13T10:51:00Z">
        <w:r w:rsidDel="00A6382B">
          <w:delText>ing</w:delText>
        </w:r>
      </w:del>
      <w:r>
        <w:t xml:space="preserve">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5979196F" w:rsidR="00E636D8" w:rsidRDefault="009D538E" w:rsidP="005602FC">
      <w:r>
        <w:t>In addition to model performances, this simulation study provided the</w:t>
      </w:r>
      <w:ins w:id="645" w:author="Mladen Jovanovic" w:date="2022-12-13T11:04:00Z">
        <w:r w:rsidR="002F4B2E">
          <w:t xml:space="preserve"> </w:t>
        </w:r>
      </w:ins>
      <w:ins w:id="646" w:author="Mladen Jovanovic" w:date="2022-12-13T11:06:00Z">
        <w:r w:rsidR="002F4B2E">
          <w:t>theoretical</w:t>
        </w:r>
      </w:ins>
      <w:r>
        <w:t xml:space="preserv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ins w:id="647" w:author="Mladen Jovanovic" w:date="2022-12-13T10:52:00Z">
        <w:r w:rsidR="00A6382B">
          <w:t xml:space="preserve"> estimates</w:t>
        </w:r>
      </w:ins>
      <w:r>
        <w:t xml:space="preserve">. These could be useful for further validity and </w:t>
      </w:r>
      <w:r>
        <w:lastRenderedPageBreak/>
        <w:t xml:space="preserve">reliability studies evaluating short sprint model performance involving </w:t>
      </w:r>
      <w:r>
        <w:rPr>
          <w:i/>
          <w:iCs/>
        </w:rPr>
        <w:t>real</w:t>
      </w:r>
      <w:r>
        <w:t xml:space="preserve"> athletes </w:t>
      </w:r>
      <w:ins w:id="648" w:author="Mladen Jovanovic" w:date="2022-12-13T11:06:00Z">
        <w:r w:rsidR="002F4B2E">
          <w:t>by providing minimal theoretical values one can achieve w</w:t>
        </w:r>
      </w:ins>
      <w:ins w:id="649" w:author="Mladen Jovanovic" w:date="2022-12-13T11:07:00Z">
        <w:r w:rsidR="002F4B2E">
          <w:t>ith</w:t>
        </w:r>
      </w:ins>
      <w:del w:id="650" w:author="Mladen Jovanovic" w:date="2022-12-13T11:06:00Z">
        <w:r w:rsidDel="002F4B2E">
          <w:delText>and</w:delText>
        </w:r>
      </w:del>
      <w:r>
        <w:t xml:space="preserve"> timing gates positioned at the exact distances with the exact </w:t>
      </w:r>
      <w:ins w:id="651" w:author="Mladen Jovanovic" w:date="2022-12-13T11:07:00Z">
        <w:r w:rsidR="002F4B2E">
          <w:t xml:space="preserve">time </w:t>
        </w:r>
      </w:ins>
      <w:r>
        <w:t>rounding</w:t>
      </w:r>
      <w:ins w:id="652" w:author="Mladen Jovanovic" w:date="2022-12-13T11:05:00Z">
        <w:r w:rsidR="002F4B2E">
          <w:t xml:space="preserve">. </w:t>
        </w:r>
      </w:ins>
      <w:del w:id="653" w:author="Mladen Jovanovic" w:date="2022-12-13T11:05:00Z">
        <w:r w:rsidDel="002F4B2E">
          <w:delText>.</w:delText>
        </w:r>
      </w:del>
      <w:ins w:id="654" w:author="Mladen Jovanovic" w:date="2022-12-13T10:52:00Z">
        <w:r w:rsidR="00A6382B">
          <w:t xml:space="preserve"> </w:t>
        </w:r>
      </w:ins>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28FED03E"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w:t>
      </w:r>
      <w:del w:id="655" w:author="Mladen Jovanovic" w:date="2022-12-13T11:00:00Z">
        <w:r w:rsidDel="000B7449">
          <w:delText xml:space="preserve">These </w:delText>
        </w:r>
      </w:del>
      <w:ins w:id="656" w:author="Mladen Jovanovic" w:date="2022-12-13T11:01:00Z">
        <w:r w:rsidR="000B7449">
          <w:t>These</w:t>
        </w:r>
      </w:ins>
      <w:ins w:id="657" w:author="Mladen Jovanovic" w:date="2022-12-13T11:00:00Z">
        <w:r w:rsidR="000B7449">
          <w:t xml:space="preserve"> studies </w:t>
        </w:r>
      </w:ins>
      <w:r>
        <w:t xml:space="preserve">should involve estimating the short sprint parameters agreement between gold-standard (i.e., </w:t>
      </w:r>
      <w:r>
        <w:rPr>
          <w:i/>
          <w:iCs/>
        </w:rPr>
        <w:t>criterion</w:t>
      </w:r>
      <w:r>
        <w:t xml:space="preserve">) measure (e.g., radar gun, laser gun, or video analysis) and </w:t>
      </w:r>
      <w:r>
        <w:rPr>
          <w:i/>
          <w:iCs/>
        </w:rPr>
        <w:t>practical</w:t>
      </w:r>
      <w:r>
        <w:t xml:space="preserve"> </w:t>
      </w:r>
      <w:del w:id="658" w:author="Mladen Jovanovic" w:date="2022-12-13T10:57:00Z">
        <w:r w:rsidDel="000B7449">
          <w:delText xml:space="preserve">timing gates </w:delText>
        </w:r>
      </w:del>
      <w:r>
        <w:t>measure</w:t>
      </w:r>
      <w:ins w:id="659" w:author="Mladen Jovanovic" w:date="2022-12-13T10:55:00Z">
        <w:r w:rsidR="000B7449">
          <w:t xml:space="preserve"> </w:t>
        </w:r>
      </w:ins>
      <w:ins w:id="660" w:author="Mladen Jovanovic" w:date="2022-12-13T10:57:00Z">
        <w:r w:rsidR="000B7449">
          <w:t xml:space="preserve">using timing gates </w:t>
        </w:r>
      </w:ins>
      <w:ins w:id="661" w:author="Mladen Jovanovic" w:date="2022-12-13T11:03:00Z">
        <w:r w:rsidR="000B7449">
          <w:t>with different timing initiation (e.g., crossing the beam, foot pressing on force sensor or leaving the ground</w:t>
        </w:r>
      </w:ins>
      <w:ins w:id="662" w:author="Mladen Jovanovic" w:date="2022-12-13T11:04:00Z">
        <w:r w:rsidR="000B7449">
          <w:t>)</w:t>
        </w:r>
      </w:ins>
      <w:ins w:id="663" w:author="Mladen Jovanovic" w:date="2022-12-13T11:03:00Z">
        <w:r w:rsidR="000B7449">
          <w:t xml:space="preserve"> </w:t>
        </w:r>
      </w:ins>
      <w:ins w:id="664" w:author="Mladen Jovanovic" w:date="2022-12-13T10:55:00Z">
        <w:r w:rsidR="000B7449">
          <w:t>under differen</w:t>
        </w:r>
      </w:ins>
      <w:ins w:id="665" w:author="Mladen Jovanovic" w:date="2022-12-13T10:56:00Z">
        <w:r w:rsidR="000B7449">
          <w:t xml:space="preserve">t flying start conditions and distances (e.g., start on the line, start </w:t>
        </w:r>
      </w:ins>
      <w:ins w:id="666" w:author="Mladen Jovanovic" w:date="2022-12-13T10:57:00Z">
        <w:r w:rsidR="000B7449">
          <w:t xml:space="preserve">at </w:t>
        </w:r>
      </w:ins>
      <w:ins w:id="667" w:author="Mladen Jovanovic" w:date="2022-12-13T10:56:00Z">
        <w:r w:rsidR="000B7449">
          <w:t>0.5</w:t>
        </w:r>
      </w:ins>
      <w:ins w:id="668" w:author="Mladen Jovanovic" w:date="2022-12-13T10:57:00Z">
        <w:r w:rsidR="000B7449">
          <w:t xml:space="preserve"> </w:t>
        </w:r>
      </w:ins>
      <m:oMath>
        <m:r>
          <w:ins w:id="669" w:author="Mladen Jovanovic" w:date="2022-12-13T10:57:00Z">
            <w:rPr>
              <w:rFonts w:ascii="Cambria Math" w:hAnsi="Cambria Math"/>
            </w:rPr>
            <m:t>m</m:t>
          </w:ins>
        </m:r>
      </m:oMath>
      <w:ins w:id="670" w:author="Mladen Jovanovic" w:date="2022-12-13T10:58:00Z">
        <w:r w:rsidR="000B7449">
          <w:t xml:space="preserve"> behind the initial timing gate, use of body-rocking)</w:t>
        </w:r>
      </w:ins>
      <w:ins w:id="671" w:author="Mladen Jovanovic" w:date="2022-12-13T11:01:00Z">
        <w:r w:rsidR="000B7449">
          <w:t xml:space="preserve"> to practically demonstrate bias i</w:t>
        </w:r>
      </w:ins>
      <w:ins w:id="672" w:author="Mladen Jovanovic" w:date="2022-12-13T11:02:00Z">
        <w:r w:rsidR="000B7449">
          <w:t>ntroduce</w:t>
        </w:r>
      </w:ins>
      <w:ins w:id="673" w:author="Mladen Jovanovic" w:date="2022-12-13T11:08:00Z">
        <w:r w:rsidR="000804D3">
          <w:t>d</w:t>
        </w:r>
      </w:ins>
      <w:ins w:id="674" w:author="Mladen Jovanovic" w:date="2022-12-13T11:02:00Z">
        <w:r w:rsidR="000B7449">
          <w:t xml:space="preserve"> when timing initiation is not synchronizes with</w:t>
        </w:r>
      </w:ins>
      <w:del w:id="675" w:author="Mladen Jovanovic" w:date="2022-12-13T11:01:00Z">
        <w:r w:rsidDel="000B7449">
          <w:delText>.</w:delText>
        </w:r>
      </w:del>
      <w:r>
        <w:t xml:space="preserve"> </w:t>
      </w:r>
      <w:ins w:id="676" w:author="Mladen Jovanovic" w:date="2022-12-13T11:04:00Z">
        <w:r w:rsidR="000B7449">
          <w:t>initial force application.</w:t>
        </w:r>
      </w:ins>
      <w:del w:id="677" w:author="Mladen Jovanovic" w:date="2022-12-13T11:08:00Z">
        <w:r w:rsidDel="000804D3">
          <w:delText>One such study is currently in preparation.</w:delText>
        </w:r>
      </w:del>
      <w:r>
        <w:t xml:space="preserve"> In addition to theoretical findings, such </w:t>
      </w:r>
      <w:del w:id="678" w:author="Mladen Jovanovic" w:date="2022-12-13T11:08:00Z">
        <w:r w:rsidDel="000804D3">
          <w:delText xml:space="preserve">a </w:delText>
        </w:r>
      </w:del>
      <w:r>
        <w:t>stud</w:t>
      </w:r>
      <w:ins w:id="679" w:author="Mladen Jovanovic" w:date="2022-12-13T11:08:00Z">
        <w:r w:rsidR="000804D3">
          <w:t>ies</w:t>
        </w:r>
      </w:ins>
      <w:del w:id="680" w:author="Mladen Jovanovic" w:date="2022-12-13T11:08:00Z">
        <w:r w:rsidDel="000804D3">
          <w:delText>y</w:delText>
        </w:r>
      </w:del>
      <w:r>
        <w:t xml:space="preserve"> will provide model performance estimates when biological variability is involved in short sprints, which is not considered in the current study.</w:t>
      </w:r>
      <w:ins w:id="681" w:author="Mladen Jovanovic" w:date="2022-12-13T11:08:00Z">
        <w:r w:rsidR="000804D3">
          <w:t xml:space="preserve"> One such study is currently in preparation.</w:t>
        </w:r>
      </w:ins>
    </w:p>
    <w:p w14:paraId="2A1A59F2" w14:textId="77777777" w:rsidR="00E636D8" w:rsidRDefault="009D538E" w:rsidP="005602FC">
      <w:pPr>
        <w:pStyle w:val="Heading1"/>
        <w:spacing w:line="480" w:lineRule="auto"/>
      </w:pPr>
      <w:bookmarkStart w:id="682" w:name="data-availability-statement"/>
      <w:bookmarkEnd w:id="425"/>
      <w:r>
        <w:t>Data availability statement</w:t>
      </w:r>
    </w:p>
    <w:p w14:paraId="2A1A59F3" w14:textId="4A273F97" w:rsidR="00E636D8" w:rsidRDefault="009D538E" w:rsidP="005602FC">
      <w:r>
        <w:t xml:space="preserve">The data that support the findings of this study are openly available in the GitHub repository at </w:t>
      </w:r>
      <w:r w:rsidR="00F92F42">
        <w:fldChar w:fldCharType="begin"/>
      </w:r>
      <w:r w:rsidR="00F92F42">
        <w:instrText>HYPERLINK "https://github.com/mladenjovanovic/shorts-simulation-paper" \h</w:instrText>
      </w:r>
      <w:r w:rsidR="00F92F42">
        <w:fldChar w:fldCharType="separate"/>
      </w:r>
      <w:r>
        <w:t>https://github.com/mladenjovanovic/shorts-simulation-paper</w:t>
      </w:r>
      <w:r w:rsidR="00F92F42">
        <w:fldChar w:fldCharType="end"/>
      </w:r>
      <w:r>
        <w:t xml:space="preserve"> (DOI: 10.5281/zenodo.7094284), as well as the reproducible </w:t>
      </w:r>
      <w:r>
        <w:rPr>
          <w:i/>
          <w:iCs/>
        </w:rPr>
        <w:t>Quarto</w:t>
      </w:r>
      <w:r>
        <w:t xml:space="preserve"> (</w:t>
      </w:r>
      <w:r w:rsidR="00F92F42">
        <w:fldChar w:fldCharType="begin"/>
      </w:r>
      <w:r w:rsidR="00F92F42">
        <w:instrText>HYPERLINK \l "ref-Allaire_Quarto_2022" \h</w:instrText>
      </w:r>
      <w:r w:rsidR="00F92F42">
        <w:fldChar w:fldCharType="separate"/>
      </w:r>
      <w:r>
        <w:t>Allaire et al. 2022</w:t>
      </w:r>
      <w:r w:rsidR="00F92F42">
        <w:fldChar w:fldCharType="end"/>
      </w:r>
      <w:r>
        <w:t>) source code.</w:t>
      </w:r>
    </w:p>
    <w:p w14:paraId="2A1A59F4" w14:textId="77777777" w:rsidR="00E636D8" w:rsidRDefault="009D538E" w:rsidP="005602FC">
      <w:pPr>
        <w:pStyle w:val="Heading1"/>
        <w:spacing w:line="480" w:lineRule="auto"/>
      </w:pPr>
      <w:bookmarkStart w:id="683" w:name="declaration-of-interest-statement"/>
      <w:bookmarkEnd w:id="682"/>
      <w:r>
        <w:lastRenderedPageBreak/>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684" w:name="references"/>
      <w:bookmarkEnd w:id="683"/>
      <w:r>
        <w:t>References</w:t>
      </w:r>
    </w:p>
    <w:p w14:paraId="2A1A59F7" w14:textId="33335B38" w:rsidR="00E636D8" w:rsidRDefault="009D538E" w:rsidP="005602FC">
      <w:bookmarkStart w:id="685" w:name="ref-Allaire_Quarto_2022"/>
      <w:bookmarkStart w:id="686" w:name="refs"/>
      <w:r>
        <w:t xml:space="preserve">Allaire JJ, Teague C, Scheidegger C, Xie Y, Dervieux C. 2022. Quarto [Internet]. [place unknown]. </w:t>
      </w:r>
      <w:r w:rsidR="00F92F42">
        <w:fldChar w:fldCharType="begin"/>
      </w:r>
      <w:r w:rsidR="00F92F42">
        <w:instrText>HYPERLINK "https://doi.org/10.5281/zenodo.5960048" \h</w:instrText>
      </w:r>
      <w:r w:rsidR="00F92F42">
        <w:fldChar w:fldCharType="separate"/>
      </w:r>
      <w:r>
        <w:t>https://doi.org/10.5281/zenodo.5960048</w:t>
      </w:r>
      <w:r w:rsidR="00F92F42">
        <w:fldChar w:fldCharType="end"/>
      </w:r>
    </w:p>
    <w:p w14:paraId="543F46AA" w14:textId="77777777" w:rsidR="00672C2C" w:rsidRDefault="00672C2C" w:rsidP="005602FC"/>
    <w:p w14:paraId="2A1A59F8" w14:textId="44C709F7" w:rsidR="00E636D8" w:rsidRDefault="009D538E" w:rsidP="005602FC">
      <w:bookmarkStart w:id="687" w:name="X1e9453b82425d54fd450da95e3e109c3caee0a3"/>
      <w:bookmarkEnd w:id="685"/>
      <w:r>
        <w:t xml:space="preserve">Altmann S, Hoffmann M, Kurz G, Neumann R, Woll A, Haertel S. 2015. Different Starting Distances Affect 5-m Sprint Times. Journal of Strength and Conditioning Research [Internet]. [accessed 2021 Jun 21] 29(8):2361–2366. </w:t>
      </w:r>
      <w:r w:rsidR="00F92F42">
        <w:fldChar w:fldCharType="begin"/>
      </w:r>
      <w:r w:rsidR="00F92F42">
        <w:instrText>HYPERLINK "https://doi.org/10.1519/JSC.0000000000000865" \h</w:instrText>
      </w:r>
      <w:r w:rsidR="00F92F42">
        <w:fldChar w:fldCharType="separate"/>
      </w:r>
      <w:r>
        <w:t>https://doi.org/10.1519/JSC.0000000000000865</w:t>
      </w:r>
      <w:r w:rsidR="00F92F42">
        <w:fldChar w:fldCharType="end"/>
      </w:r>
    </w:p>
    <w:p w14:paraId="22D630A8" w14:textId="77777777" w:rsidR="00672C2C" w:rsidRDefault="00672C2C" w:rsidP="005602FC"/>
    <w:p w14:paraId="2A1A59F9" w14:textId="626D6F43" w:rsidR="00E636D8" w:rsidRDefault="009D538E" w:rsidP="005602FC">
      <w:bookmarkStart w:id="688" w:name="ref-altmannValiditySingleBeamTiming2017"/>
      <w:bookmarkEnd w:id="687"/>
      <w:r>
        <w:t xml:space="preserve">Altmann S, Spielmann M, Engel FA, Neumann R, Ringhof S, Oriwol D, Haertel S. 2017. Validity of Single-Beam Timing Lights at Different Heights. Journal of Strength and Conditioning Research [Internet]. [accessed 2021 Jun 21] 31(7):1994–1999. </w:t>
      </w:r>
      <w:r w:rsidR="00F92F42">
        <w:fldChar w:fldCharType="begin"/>
      </w:r>
      <w:r w:rsidR="00F92F42">
        <w:instrText>HYPERLINK "https://doi.org/10.1519/JSC.0000000000001889" \h</w:instrText>
      </w:r>
      <w:r w:rsidR="00F92F42">
        <w:fldChar w:fldCharType="separate"/>
      </w:r>
      <w:r>
        <w:t>https://doi.org/10.1519/JSC.0000000000001889</w:t>
      </w:r>
      <w:r w:rsidR="00F92F42">
        <w:fldChar w:fldCharType="end"/>
      </w:r>
    </w:p>
    <w:p w14:paraId="1B525095" w14:textId="77777777" w:rsidR="00672C2C" w:rsidRDefault="00672C2C" w:rsidP="005602FC"/>
    <w:p w14:paraId="2A1A59FA" w14:textId="16640F58" w:rsidR="00E636D8" w:rsidRDefault="009D538E" w:rsidP="005602FC">
      <w:bookmarkStart w:id="689" w:name="ref-altmannAccuracySingleBeam2018"/>
      <w:bookmarkEnd w:id="688"/>
      <w:r>
        <w:t xml:space="preserve">Altmann S, Spielmann M, Engel FA, Ringhof S, Oriwol D, Härtel S, Neumann R. 2018. Accuracy of single beam timing lights for determining velocities in a flying 20-m sprint: Does timing light height matter? jhse [Internet]. [accessed 2021 Jun 21] 13(3). </w:t>
      </w:r>
      <w:r w:rsidR="00F92F42">
        <w:fldChar w:fldCharType="begin"/>
      </w:r>
      <w:r w:rsidR="00F92F42">
        <w:instrText>HYPERLINK "https://doi.org/10.14198/jhse.2018.133.10" \h</w:instrText>
      </w:r>
      <w:r w:rsidR="00F92F42">
        <w:fldChar w:fldCharType="separate"/>
      </w:r>
      <w:r>
        <w:t>https://doi.org/10.14198/jhse.2018.133.10</w:t>
      </w:r>
      <w:r w:rsidR="00F92F42">
        <w:fldChar w:fldCharType="end"/>
      </w:r>
    </w:p>
    <w:p w14:paraId="17AD6BE0" w14:textId="77777777" w:rsidR="00672C2C" w:rsidRDefault="00672C2C" w:rsidP="005602FC"/>
    <w:p w14:paraId="2A1A59FB" w14:textId="51933B2C" w:rsidR="00E636D8" w:rsidRDefault="009D538E" w:rsidP="005602FC">
      <w:bookmarkStart w:id="690" w:name="ref-brownAssessmentLinearSprinting2004"/>
      <w:bookmarkEnd w:id="689"/>
      <w:r>
        <w:t xml:space="preserve">Brown TD, Vescovi JD, Vanheest JL. 2004. </w:t>
      </w:r>
      <w:r w:rsidR="00F92F42">
        <w:fldChar w:fldCharType="begin"/>
      </w:r>
      <w:r w:rsidR="00F92F42">
        <w:instrText>HYPERLINK "https://www.ncbi.nlm.nih.gov/pmc/articles/PMC3938058" \h</w:instrText>
      </w:r>
      <w:r w:rsidR="00F92F42">
        <w:fldChar w:fldCharType="separate"/>
      </w:r>
      <w:r>
        <w:t>Assessment of linear sprinting performance: A theoretical paradigm</w:t>
      </w:r>
      <w:r w:rsidR="00F92F42">
        <w:fldChar w:fldCharType="end"/>
      </w:r>
      <w:r>
        <w:t>. Journal of Sports Science &amp; Medicine. 3(4):203–210.</w:t>
      </w:r>
    </w:p>
    <w:p w14:paraId="1851DDD4" w14:textId="77777777" w:rsidR="00672C2C" w:rsidRDefault="00672C2C" w:rsidP="005602FC"/>
    <w:p w14:paraId="2A1A59FC" w14:textId="2F601934" w:rsidR="00E636D8" w:rsidRDefault="009D538E" w:rsidP="005602FC">
      <w:bookmarkStart w:id="691" w:name="X96d817de5db35d8b2a12971d06d48ef5b28c985"/>
      <w:bookmarkEnd w:id="690"/>
      <w:r>
        <w:lastRenderedPageBreak/>
        <w:t xml:space="preserve">Buchheit M, Samozino P, Glynn JA, Michael BS, Al Haddad H, Mendez-Villanueva A, Morin JB. 2014. Mechanical determinants of acceleration and maximal sprinting speed in highly trained young soccer players. Journal of Sports Sciences. 32(20):1906–1913. </w:t>
      </w:r>
      <w:r w:rsidR="00F92F42">
        <w:fldChar w:fldCharType="begin"/>
      </w:r>
      <w:r w:rsidR="00F92F42">
        <w:instrText>HYPERLINK "https://doi.org/10.1080/02640414.2014.965191" \h</w:instrText>
      </w:r>
      <w:r w:rsidR="00F92F42">
        <w:fldChar w:fldCharType="separate"/>
      </w:r>
      <w:r>
        <w:t>https://doi.org/10.1080/02640414.2014.965191</w:t>
      </w:r>
      <w:r w:rsidR="00F92F42">
        <w:fldChar w:fldCharType="end"/>
      </w:r>
    </w:p>
    <w:p w14:paraId="14B3AF18" w14:textId="77777777" w:rsidR="00672C2C" w:rsidRDefault="00672C2C" w:rsidP="005602FC"/>
    <w:p w14:paraId="2A1A59FD" w14:textId="4671B6F8" w:rsidR="00E636D8" w:rsidRDefault="009D538E" w:rsidP="005602FC">
      <w:bookmarkStart w:id="692" w:name="ref-clarkNFLCombine40Yard2017"/>
      <w:bookmarkEnd w:id="691"/>
      <w:r>
        <w:t xml:space="preserve">Clark KP, Rieger RH, Bruno RF, Stearne DJ. 2017. The NFL Combine 40-Yard Dash: How Important is Maximum Velocity? Journal of Strength and Conditioning Research.:1. </w:t>
      </w:r>
      <w:r w:rsidR="00F92F42">
        <w:fldChar w:fldCharType="begin"/>
      </w:r>
      <w:r w:rsidR="00F92F42">
        <w:instrText>HYPERLINK "https://doi.org/10.1519/JSC.0000000000002081" \h</w:instrText>
      </w:r>
      <w:r w:rsidR="00F92F42">
        <w:fldChar w:fldCharType="separate"/>
      </w:r>
      <w:r>
        <w:t>https://doi.org/10.1519/JSC.0000000000002081</w:t>
      </w:r>
      <w:r w:rsidR="00F92F42">
        <w:fldChar w:fldCharType="end"/>
      </w:r>
    </w:p>
    <w:p w14:paraId="13851E6A" w14:textId="77777777" w:rsidR="00672C2C" w:rsidRDefault="00672C2C" w:rsidP="005602FC">
      <w:pPr>
        <w:rPr>
          <w:ins w:id="693" w:author="Mladen Jovanovic" w:date="2022-12-09T00:03:00Z"/>
        </w:rPr>
      </w:pPr>
    </w:p>
    <w:p w14:paraId="2AD17259" w14:textId="2F6A8BD2" w:rsidR="00904272" w:rsidRDefault="00904272" w:rsidP="00904272">
      <w:pPr>
        <w:rPr>
          <w:ins w:id="694" w:author="Mladen Jovanovic" w:date="2022-12-09T00:03:00Z"/>
        </w:rPr>
      </w:pPr>
      <w:bookmarkStart w:id="695" w:name="ref-corlessLambertWFunction1996"/>
      <w:ins w:id="696" w:author="Mladen Jovanovic" w:date="2022-12-09T00:03:00Z">
        <w:r>
          <w:t xml:space="preserve">Corless RM, Gonnet GH, Hare DEG, Jeffrey DJ, Knuth DE. 1996. On the LambertW function. Adv Comput Math 5(1):329–359. </w:t>
        </w:r>
        <w:r>
          <w:fldChar w:fldCharType="begin"/>
        </w:r>
        <w:r>
          <w:instrText>HYPERLINK "https://doi.org/10.1007/BF02124750" \h</w:instrText>
        </w:r>
        <w:r>
          <w:fldChar w:fldCharType="separate"/>
        </w:r>
        <w:r>
          <w:t>https://doi.org/10.1007/BF02124750</w:t>
        </w:r>
        <w:r>
          <w:fldChar w:fldCharType="end"/>
        </w:r>
      </w:ins>
    </w:p>
    <w:bookmarkEnd w:id="695"/>
    <w:p w14:paraId="7218672A" w14:textId="77777777" w:rsidR="00904272" w:rsidRDefault="00904272" w:rsidP="005602FC"/>
    <w:p w14:paraId="2A1A59FE" w14:textId="068A6139" w:rsidR="00E636D8" w:rsidRDefault="009D538E" w:rsidP="005602FC">
      <w:bookmarkStart w:id="697" w:name="X3fb8cfdfda78a3ccd2e624ec1d800b92a0972bc"/>
      <w:bookmarkEnd w:id="692"/>
      <w:r>
        <w:t xml:space="preserve">Edwards T, Piggott B, Banyard HG, Haff GG, Joyce C. 2020. Sprint acceleration characteristics across the Australian football participation pathway. Sports Biomechanics.:1–13. </w:t>
      </w:r>
      <w:r w:rsidR="00F92F42">
        <w:fldChar w:fldCharType="begin"/>
      </w:r>
      <w:r w:rsidR="00F92F42">
        <w:instrText>HYPERLINK "https://doi.org/10.1080/14763141.2020.1790641" \h</w:instrText>
      </w:r>
      <w:r w:rsidR="00F92F42">
        <w:fldChar w:fldCharType="separate"/>
      </w:r>
      <w:r>
        <w:t>https://doi.org/10.1080/14763141.2020.1790641</w:t>
      </w:r>
      <w:r w:rsidR="00F92F42">
        <w:fldChar w:fldCharType="end"/>
      </w:r>
    </w:p>
    <w:p w14:paraId="05C06E73" w14:textId="77777777" w:rsidR="00672C2C" w:rsidRDefault="00672C2C" w:rsidP="005602FC"/>
    <w:p w14:paraId="2A1A59FF" w14:textId="4299C457" w:rsidR="00E636D8" w:rsidRDefault="009D538E" w:rsidP="005602FC">
      <w:bookmarkStart w:id="698" w:name="ref-R-minpack.lm"/>
      <w:bookmarkEnd w:id="697"/>
      <w:r>
        <w:t xml:space="preserve">Elzhov TV, Mullen KM, Spiess A-N, Bolker B. 2022. Minpack.lm: R interface to the levenberg-marquardt nonlinear least-squares algorithm found in MINPACK, plus support for bounds [Internet]. [place unknown]. </w:t>
      </w:r>
      <w:r w:rsidR="00F92F42">
        <w:fldChar w:fldCharType="begin"/>
      </w:r>
      <w:r w:rsidR="00F92F42">
        <w:instrText>HYPERLINK "https://CRAN.R-project.org/package=minpack.lm" \h</w:instrText>
      </w:r>
      <w:r w:rsidR="00F92F42">
        <w:fldChar w:fldCharType="separate"/>
      </w:r>
      <w:r>
        <w:t>https://CRAN.R-project.org/package=minpack.lm</w:t>
      </w:r>
      <w:r w:rsidR="00F92F42">
        <w:fldChar w:fldCharType="end"/>
      </w:r>
    </w:p>
    <w:p w14:paraId="200E156C" w14:textId="77777777" w:rsidR="00672C2C" w:rsidRDefault="00672C2C" w:rsidP="005602FC"/>
    <w:p w14:paraId="2A1A5A00" w14:textId="1B8D99E2" w:rsidR="00E636D8" w:rsidRDefault="009D538E" w:rsidP="005602FC">
      <w:bookmarkStart w:id="699" w:name="ref-furlanApplicabilityStandardError2018"/>
      <w:bookmarkEnd w:id="698"/>
      <w:r>
        <w:t xml:space="preserve">Furlan L, Sterr A. 2018. The Applicability of Standard Error of Measurement and Minimal Detectable Change to Motor Learning Research—A Behavioral Study. Front Hum Neurosci [Internet]. [accessed 2022 Jul 15] 12:95. </w:t>
      </w:r>
      <w:r w:rsidR="00F92F42">
        <w:fldChar w:fldCharType="begin"/>
      </w:r>
      <w:r w:rsidR="00F92F42">
        <w:instrText>HYPERLINK "https://doi.org/10.3389/fnhum.2018.00095" \h</w:instrText>
      </w:r>
      <w:r w:rsidR="00F92F42">
        <w:fldChar w:fldCharType="separate"/>
      </w:r>
      <w:r>
        <w:t>https://doi.org/10.3389/fnhum.2018.00095</w:t>
      </w:r>
      <w:r w:rsidR="00F92F42">
        <w:fldChar w:fldCharType="end"/>
      </w:r>
    </w:p>
    <w:p w14:paraId="225532F1" w14:textId="77777777" w:rsidR="00672C2C" w:rsidRDefault="00672C2C" w:rsidP="005602FC"/>
    <w:p w14:paraId="2A1A5A01" w14:textId="2C892969" w:rsidR="00E636D8" w:rsidRDefault="009D538E" w:rsidP="005602FC">
      <w:bookmarkStart w:id="700" w:name="ref-doi:10.1098/rspb.1927.0035"/>
      <w:bookmarkEnd w:id="699"/>
      <w:r>
        <w:t xml:space="preserve">Furusawa K, Hill AV, Parkinson JL. 1927. The dynamics of "sprint" running. Proceedings of the Royal Society of London Series B, Containing Papers of a Biological Character. 102(713):29–42. </w:t>
      </w:r>
      <w:r w:rsidR="00F92F42">
        <w:fldChar w:fldCharType="begin"/>
      </w:r>
      <w:r w:rsidR="00F92F42">
        <w:instrText>HYPERLINK "https://doi.org/10.1098/rspb.1927.0035" \h</w:instrText>
      </w:r>
      <w:r w:rsidR="00F92F42">
        <w:fldChar w:fldCharType="separate"/>
      </w:r>
      <w:r>
        <w:t>https://doi.org/10.1098/rspb.1927.0035</w:t>
      </w:r>
      <w:r w:rsidR="00F92F42">
        <w:fldChar w:fldCharType="end"/>
      </w:r>
    </w:p>
    <w:p w14:paraId="25067B96" w14:textId="77777777" w:rsidR="00672C2C" w:rsidRDefault="00672C2C" w:rsidP="005602FC"/>
    <w:p w14:paraId="2A1A5A02" w14:textId="28A0D563" w:rsidR="00E636D8" w:rsidRDefault="009D538E" w:rsidP="005602FC">
      <w:bookmarkStart w:id="701" w:name="ref-R-LambertW"/>
      <w:bookmarkEnd w:id="700"/>
      <w:r>
        <w:t xml:space="preserve">Goerg GM. 2022. LambertW: Probabilistic models to analyze and gaussianize heavy-tailed, skewed data [Internet]. [place unknown]. </w:t>
      </w:r>
      <w:r w:rsidR="00F92F42">
        <w:fldChar w:fldCharType="begin"/>
      </w:r>
      <w:r w:rsidR="00F92F42">
        <w:instrText>HYPERLINK "https://CRAN.R-project.org/package=LambertW" \h</w:instrText>
      </w:r>
      <w:r w:rsidR="00F92F42">
        <w:fldChar w:fldCharType="separate"/>
      </w:r>
      <w:r>
        <w:t>https://CRAN.R-project.org/package=LambertW</w:t>
      </w:r>
      <w:r w:rsidR="00F92F42">
        <w:fldChar w:fldCharType="end"/>
      </w:r>
    </w:p>
    <w:p w14:paraId="3D26F78E" w14:textId="77777777" w:rsidR="00672C2C" w:rsidRDefault="00672C2C" w:rsidP="005602FC"/>
    <w:p w14:paraId="2A1A5A03" w14:textId="5C006586" w:rsidR="00E636D8" w:rsidRDefault="009D538E" w:rsidP="005602FC">
      <w:bookmarkStart w:id="702" w:name="X51c34a68a97c6a6d254e5eebdf120de021512e2"/>
      <w:bookmarkEnd w:id="701"/>
      <w:r>
        <w:t xml:space="preserve">Haugen TA, Breitschädel F, Samozino P. 2020. Power-Force-Velocity Profiling of Sprinting Athletes: Methodological and Practical Considerations When Using Timing Gates. Journal of Strength and Conditioning Research. 34(6):1769–1773. </w:t>
      </w:r>
      <w:r w:rsidR="00F92F42">
        <w:fldChar w:fldCharType="begin"/>
      </w:r>
      <w:r w:rsidR="00F92F42">
        <w:instrText>HYPERLINK "https://doi.org/10.1519/JSC.0000000000002890" \h</w:instrText>
      </w:r>
      <w:r w:rsidR="00F92F42">
        <w:fldChar w:fldCharType="separate"/>
      </w:r>
      <w:r>
        <w:t>https://doi.org/10.1519/JSC.0000000000002890</w:t>
      </w:r>
      <w:r w:rsidR="00F92F42">
        <w:fldChar w:fldCharType="end"/>
      </w:r>
    </w:p>
    <w:p w14:paraId="1643B83F" w14:textId="77777777" w:rsidR="00672C2C" w:rsidRDefault="00672C2C" w:rsidP="005602FC"/>
    <w:p w14:paraId="2A1A5A04" w14:textId="392DAD0D" w:rsidR="00E636D8" w:rsidRDefault="009D538E" w:rsidP="005602FC">
      <w:bookmarkStart w:id="703" w:name="ref-haugenSprintMechanicalVariables2019"/>
      <w:bookmarkEnd w:id="702"/>
      <w:r>
        <w:t xml:space="preserve">Haugen TA, Breitschädel F, Seiler S. 2019. Sprint mechanical variables in elite athletes: Are force-velocity profiles sport specific or individual?Peyré-Tartaruga LA, editor. PLOS ONE. 14(7):e0215551. </w:t>
      </w:r>
      <w:r w:rsidR="00F92F42">
        <w:fldChar w:fldCharType="begin"/>
      </w:r>
      <w:r w:rsidR="00F92F42">
        <w:instrText>HYPERLINK "https://doi.org/10.1371/journal.pone.0215551" \h</w:instrText>
      </w:r>
      <w:r w:rsidR="00F92F42">
        <w:fldChar w:fldCharType="separate"/>
      </w:r>
      <w:r>
        <w:t>https://doi.org/10.1371/journal.pone.0215551</w:t>
      </w:r>
      <w:r w:rsidR="00F92F42">
        <w:fldChar w:fldCharType="end"/>
      </w:r>
    </w:p>
    <w:p w14:paraId="2854A544" w14:textId="77777777" w:rsidR="00672C2C" w:rsidRDefault="00672C2C" w:rsidP="005602FC"/>
    <w:p w14:paraId="2A1A5A05" w14:textId="7B890BC8" w:rsidR="00E636D8" w:rsidRDefault="009D538E" w:rsidP="005602FC">
      <w:bookmarkStart w:id="704" w:name="ref-haugenSprintMechanicalProperties2020"/>
      <w:bookmarkEnd w:id="703"/>
      <w:r>
        <w:t xml:space="preserve">Haugen TA, Breitschädel F, Seiler S. 2020. Sprint mechanical properties in soccer players according to playing standard, position, age and sex. Journal of Sports Sciences. 38(9):1070–1076. </w:t>
      </w:r>
      <w:r w:rsidR="00F92F42">
        <w:fldChar w:fldCharType="begin"/>
      </w:r>
      <w:r w:rsidR="00F92F42">
        <w:instrText>HYPERLINK "https://doi.org/10.1080/02640414.2020.1741955" \h</w:instrText>
      </w:r>
      <w:r w:rsidR="00F92F42">
        <w:fldChar w:fldCharType="separate"/>
      </w:r>
      <w:r>
        <w:t>https://doi.org/10.1080/02640414.2020.1741955</w:t>
      </w:r>
      <w:r w:rsidR="00F92F42">
        <w:fldChar w:fldCharType="end"/>
      </w:r>
    </w:p>
    <w:p w14:paraId="5395EFB1" w14:textId="77777777" w:rsidR="00672C2C" w:rsidRDefault="00672C2C" w:rsidP="005602FC"/>
    <w:p w14:paraId="2A1A5A06" w14:textId="721A1A90" w:rsidR="00E636D8" w:rsidRDefault="009D538E" w:rsidP="005602FC">
      <w:bookmarkStart w:id="705" w:name="ref-haugenDifferenceStartImpact2012"/>
      <w:bookmarkEnd w:id="704"/>
      <w:r>
        <w:t xml:space="preserve">Haugen TA, Tønnessen E, Seiler SK. 2012. The Difference Is in the Start: Impact of Timing and Start Procedure on Sprint Running Performance: Journal of Strength and Conditioning Research. 26(2):473–479. </w:t>
      </w:r>
      <w:r w:rsidR="00F92F42">
        <w:fldChar w:fldCharType="begin"/>
      </w:r>
      <w:r w:rsidR="00F92F42">
        <w:instrText>HYPERLINK "https://doi.org/10.1519/JSC.0b013e318226030b" \h</w:instrText>
      </w:r>
      <w:r w:rsidR="00F92F42">
        <w:fldChar w:fldCharType="separate"/>
      </w:r>
      <w:r>
        <w:t>https://doi.org/10.1519/JSC.0b013e318226030b</w:t>
      </w:r>
      <w:r w:rsidR="00F92F42">
        <w:fldChar w:fldCharType="end"/>
      </w:r>
    </w:p>
    <w:p w14:paraId="6E7A0D7B" w14:textId="77777777" w:rsidR="00672C2C" w:rsidRDefault="00672C2C" w:rsidP="005602FC"/>
    <w:p w14:paraId="2A1A5A07" w14:textId="33C763AC" w:rsidR="00E636D8" w:rsidRDefault="009D538E" w:rsidP="005602FC">
      <w:bookmarkStart w:id="706" w:name="ref-haugenSprintRunningPerformance2016"/>
      <w:bookmarkEnd w:id="705"/>
      <w:r>
        <w:t xml:space="preserve">Haugen T, Buchheit M. 2016. Sprint Running Performance Monitoring: Methodological and Practical Considerations. Sports Med [Internet]. [accessed 2021 Jul 16] 46(5):641–656. </w:t>
      </w:r>
      <w:r w:rsidR="00F92F42">
        <w:fldChar w:fldCharType="begin"/>
      </w:r>
      <w:r w:rsidR="00F92F42">
        <w:instrText>HYPERLINK "https://doi.org/10.1007/s40279-015-0446-0" \h</w:instrText>
      </w:r>
      <w:r w:rsidR="00F92F42">
        <w:fldChar w:fldCharType="separate"/>
      </w:r>
      <w:r>
        <w:t>https://doi.org/10.1007/s40279-015-0446-0</w:t>
      </w:r>
      <w:r w:rsidR="00F92F42">
        <w:fldChar w:fldCharType="end"/>
      </w:r>
    </w:p>
    <w:p w14:paraId="03478BB7" w14:textId="77777777" w:rsidR="00672C2C" w:rsidRDefault="00672C2C" w:rsidP="005602FC"/>
    <w:p w14:paraId="2A1A5A08" w14:textId="779C306E" w:rsidR="00E636D8" w:rsidRDefault="009D538E" w:rsidP="005602FC">
      <w:bookmarkStart w:id="707" w:name="X58c269338f0a45969118b82f26d4598952ff480"/>
      <w:bookmarkEnd w:id="706"/>
      <w:r>
        <w:t xml:space="preserve">Jiménez-Reyes P, Samozino P, García-Ramos A, Cuadrado-Peñafiel V, Brughelli M, Morin J-B. 2018. Relationship between vertical and horizontal force-velocity-power profiles in various sports and levels of practice. PeerJ. 6:e5937. </w:t>
      </w:r>
      <w:r w:rsidR="00F92F42">
        <w:fldChar w:fldCharType="begin"/>
      </w:r>
      <w:r w:rsidR="00F92F42">
        <w:instrText>HYPERLINK "https://doi.org/10.7717/peerj.5937" \h</w:instrText>
      </w:r>
      <w:r w:rsidR="00F92F42">
        <w:fldChar w:fldCharType="separate"/>
      </w:r>
      <w:r>
        <w:t>https://doi.org/10.7717/peerj.5937</w:t>
      </w:r>
      <w:r w:rsidR="00F92F42">
        <w:fldChar w:fldCharType="end"/>
      </w:r>
    </w:p>
    <w:p w14:paraId="3DFAE4AC" w14:textId="77777777" w:rsidR="00672C2C" w:rsidRDefault="00672C2C" w:rsidP="005602FC"/>
    <w:p w14:paraId="2A1A5A09" w14:textId="549C835A" w:rsidR="00E636D8" w:rsidRDefault="009D538E" w:rsidP="005602FC">
      <w:bookmarkStart w:id="708" w:name="X87b6e3e0ab837a9dc3f187ffd4719394205cfac"/>
      <w:bookmarkEnd w:id="707"/>
      <w:r>
        <w:t xml:space="preserve">Jovanović M. 2020. Bmbstats: Bootstrap Magnitude-based Statistics for Sports Scientists. </w:t>
      </w:r>
      <w:r w:rsidR="00672C2C">
        <w:t>Belgrade, Serbia.</w:t>
      </w:r>
      <w:r>
        <w:t xml:space="preserve"> Mladen Jovanović, ISBN: 978-8690080359.</w:t>
      </w:r>
    </w:p>
    <w:p w14:paraId="7152249C" w14:textId="77777777" w:rsidR="00672C2C" w:rsidRDefault="00672C2C" w:rsidP="005602FC"/>
    <w:p w14:paraId="2A1A5A0A" w14:textId="1367ECDD" w:rsidR="00E636D8" w:rsidRDefault="009D538E" w:rsidP="005602FC">
      <w:bookmarkStart w:id="709" w:name="ref-R-shorts"/>
      <w:bookmarkEnd w:id="708"/>
      <w:r>
        <w:t xml:space="preserve">Jovanović M. 2022. Shorts: Short sprints [Internet]. [place unknown]. </w:t>
      </w:r>
      <w:r w:rsidR="00F92F42">
        <w:fldChar w:fldCharType="begin"/>
      </w:r>
      <w:r w:rsidR="00F92F42">
        <w:instrText>HYPERLINK "https://CRAN.R-project.org/package=shorts" \h</w:instrText>
      </w:r>
      <w:r w:rsidR="00F92F42">
        <w:fldChar w:fldCharType="separate"/>
      </w:r>
      <w:r>
        <w:t>https://CRAN.R-project.org/package=shorts</w:t>
      </w:r>
      <w:r w:rsidR="00F92F42">
        <w:fldChar w:fldCharType="end"/>
      </w:r>
    </w:p>
    <w:p w14:paraId="14F6939C" w14:textId="77777777" w:rsidR="00672C2C" w:rsidRDefault="00672C2C" w:rsidP="005602FC"/>
    <w:p w14:paraId="2A1A5A0B" w14:textId="120927BE" w:rsidR="00E636D8" w:rsidRDefault="009D538E" w:rsidP="005602FC">
      <w:bookmarkStart w:id="710" w:name="ref-jovanovic2022"/>
      <w:bookmarkEnd w:id="709"/>
      <w:r>
        <w:t xml:space="preserve">Jovanović M, Vescovi J. 2022. Shorts: An </w:t>
      </w:r>
      <w:ins w:id="711" w:author="Mladen Jovanovic" w:date="2022-12-08T23:06:00Z">
        <w:r w:rsidR="001419B7">
          <w:t>R</w:t>
        </w:r>
      </w:ins>
      <w:del w:id="712" w:author="Mladen Jovanovic" w:date="2022-12-08T23:06:00Z">
        <w:r w:rsidDel="001419B7">
          <w:delText>r</w:delText>
        </w:r>
      </w:del>
      <w:r>
        <w:t xml:space="preserve"> package for modeling short sprints. International Journal of Strength and Conditioning [Internet]. 2(1). </w:t>
      </w:r>
      <w:r w:rsidR="00F92F42">
        <w:fldChar w:fldCharType="begin"/>
      </w:r>
      <w:r w:rsidR="00F92F42">
        <w:instrText>HYPERLINK "https://doi.org/10.47206/ijsc.v2i1.74" \h</w:instrText>
      </w:r>
      <w:r w:rsidR="00F92F42">
        <w:fldChar w:fldCharType="separate"/>
      </w:r>
      <w:r>
        <w:t>https://doi.org/10.47206/ijsc.v2i1.74</w:t>
      </w:r>
      <w:r w:rsidR="00F92F42">
        <w:fldChar w:fldCharType="end"/>
      </w:r>
    </w:p>
    <w:p w14:paraId="427088FA" w14:textId="77777777" w:rsidR="00672C2C" w:rsidRDefault="00672C2C" w:rsidP="005602FC"/>
    <w:p w14:paraId="2A1A5A0C" w14:textId="211327CA" w:rsidR="00E636D8" w:rsidRDefault="009D538E" w:rsidP="005602FC">
      <w:bookmarkStart w:id="713" w:name="ref-kruschkeDoingBayesianData2015"/>
      <w:bookmarkEnd w:id="710"/>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714" w:name="X08b0d71b746045ae280ba20b9b4bd66d4278253"/>
      <w:bookmarkEnd w:id="713"/>
      <w:r>
        <w:lastRenderedPageBreak/>
        <w:t xml:space="preserve">Kruschke JK. 2018. Rejecting or Accepting Parameter Values in Bayesian Estimation. Advances in Methods and Practices in Psychological Science [Internet]. [accessed 2022 Jul 10] 1(2):270–280. </w:t>
      </w:r>
      <w:r w:rsidR="00F92F42">
        <w:fldChar w:fldCharType="begin"/>
      </w:r>
      <w:r w:rsidR="00F92F42">
        <w:instrText>HYPERLINK "https://doi.org/10.1177/2515245918771304" \h</w:instrText>
      </w:r>
      <w:r w:rsidR="00F92F42">
        <w:fldChar w:fldCharType="separate"/>
      </w:r>
      <w:r>
        <w:t>https://doi.org/10.1177/2515245918771304</w:t>
      </w:r>
      <w:r w:rsidR="00F92F42">
        <w:fldChar w:fldCharType="end"/>
      </w:r>
    </w:p>
    <w:p w14:paraId="45F5C900" w14:textId="77777777" w:rsidR="00672C2C" w:rsidRDefault="00672C2C" w:rsidP="005602FC"/>
    <w:p w14:paraId="2A1A5A0E" w14:textId="301E725F" w:rsidR="00E636D8" w:rsidRDefault="009D538E" w:rsidP="005602FC">
      <w:bookmarkStart w:id="715" w:name="ref-kruschkeBayesianDataAnalysis2018"/>
      <w:bookmarkEnd w:id="714"/>
      <w:r>
        <w:t xml:space="preserve">Kruschke JK, Liddell TM. 2018a. Bayesian data analysis for newcomers. Psychonomic Bulletin &amp; Review [Internet]. [accessed 2019 Sep 17] 25(1):155–177. </w:t>
      </w:r>
      <w:r w:rsidR="00F92F42">
        <w:fldChar w:fldCharType="begin"/>
      </w:r>
      <w:r w:rsidR="00F92F42">
        <w:instrText>HYPERLINK "https://doi.org/10.3758/s13423-017-1272-1" \h</w:instrText>
      </w:r>
      <w:r w:rsidR="00F92F42">
        <w:fldChar w:fldCharType="separate"/>
      </w:r>
      <w:r>
        <w:t>https://doi.org/10.3758/s13423-017-1272-1</w:t>
      </w:r>
      <w:r w:rsidR="00F92F42">
        <w:fldChar w:fldCharType="end"/>
      </w:r>
    </w:p>
    <w:p w14:paraId="1B167287" w14:textId="77777777" w:rsidR="00672C2C" w:rsidRDefault="00672C2C" w:rsidP="005602FC"/>
    <w:p w14:paraId="2A1A5A0F" w14:textId="2CAD8688" w:rsidR="00E636D8" w:rsidRDefault="009D538E" w:rsidP="005602FC">
      <w:bookmarkStart w:id="716" w:name="ref-kruschkeBayesianNewStatistics2018"/>
      <w:bookmarkEnd w:id="715"/>
      <w:r>
        <w:t xml:space="preserve">Kruschke JK, Liddell TM. 2018b. The Bayesian New Statistics: Hypothesis testing, estimation, meta-analysis, and power analysis from a Bayesian perspective. Psychonomic Bulletin &amp; Review [Internet]. [accessed 2019 Sep 17] 25(1):178–206. </w:t>
      </w:r>
      <w:r w:rsidR="00F92F42">
        <w:fldChar w:fldCharType="begin"/>
      </w:r>
      <w:r w:rsidR="00F92F42">
        <w:instrText>HYPERLINK "https://doi.org/10.3758/s13423-016-1221-4" \h</w:instrText>
      </w:r>
      <w:r w:rsidR="00F92F42">
        <w:fldChar w:fldCharType="separate"/>
      </w:r>
      <w:r>
        <w:t>https://doi.org/10.3758/s13423-016-1221-4</w:t>
      </w:r>
      <w:r w:rsidR="00F92F42">
        <w:fldChar w:fldCharType="end"/>
      </w:r>
    </w:p>
    <w:p w14:paraId="180EDD09" w14:textId="77777777" w:rsidR="00672C2C" w:rsidRDefault="00672C2C" w:rsidP="005602FC"/>
    <w:p w14:paraId="2A1A5A10" w14:textId="3B4FF2FC" w:rsidR="00E636D8" w:rsidRDefault="009D538E" w:rsidP="005602FC">
      <w:bookmarkStart w:id="717" w:name="X11a702c183fe711be8f27283712c55ac310fdf4"/>
      <w:bookmarkEnd w:id="716"/>
      <w:r>
        <w:t xml:space="preserve">Makowski D, Ben-Shachar M, Lüdecke D. 2019. bayestestR: Describing Effects and their Uncertainty, Existence and Significance within the Bayesian Framework. Journal of Open Source Software [Internet]. [accessed 2019 Sep 23] 4(40):1541. </w:t>
      </w:r>
      <w:r w:rsidR="00F92F42">
        <w:fldChar w:fldCharType="begin"/>
      </w:r>
      <w:r w:rsidR="00F92F42">
        <w:instrText>HYPERLINK "https://doi.org/10.21105/joss.01541" \h</w:instrText>
      </w:r>
      <w:r w:rsidR="00F92F42">
        <w:fldChar w:fldCharType="separate"/>
      </w:r>
      <w:r>
        <w:t>https://doi.org/10.21105/joss.01541</w:t>
      </w:r>
      <w:r w:rsidR="00F92F42">
        <w:fldChar w:fldCharType="end"/>
      </w:r>
    </w:p>
    <w:p w14:paraId="05298E95" w14:textId="77777777" w:rsidR="00672C2C" w:rsidRDefault="00672C2C" w:rsidP="005602FC"/>
    <w:p w14:paraId="2A1A5A11" w14:textId="6EE56EF1" w:rsidR="00E636D8" w:rsidRDefault="009D538E" w:rsidP="005602FC">
      <w:bookmarkStart w:id="718" w:name="ref-mangineSpeedForcePower2014"/>
      <w:bookmarkEnd w:id="717"/>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r w:rsidR="00F92F42">
        <w:fldChar w:fldCharType="begin"/>
      </w:r>
      <w:r w:rsidR="00F92F42">
        <w:instrText>HYPERLINK "https://doi.org/10.1519/JSC.0000000000000316" \h</w:instrText>
      </w:r>
      <w:r w:rsidR="00F92F42">
        <w:fldChar w:fldCharType="separate"/>
      </w:r>
      <w:r>
        <w:t>https://doi.org/10.1519/JSC.0000000000000316</w:t>
      </w:r>
      <w:r w:rsidR="00F92F42">
        <w:fldChar w:fldCharType="end"/>
      </w:r>
    </w:p>
    <w:p w14:paraId="72DE16AC" w14:textId="77777777" w:rsidR="00672C2C" w:rsidRDefault="00672C2C" w:rsidP="005602FC"/>
    <w:p w14:paraId="2A1A5A12" w14:textId="2994EFF4" w:rsidR="00E636D8" w:rsidRDefault="009D538E" w:rsidP="005602FC">
      <w:bookmarkStart w:id="719" w:name="Xf9750e022297e1bf2109ff15a97f4ef96b0601c"/>
      <w:bookmarkEnd w:id="718"/>
      <w:r>
        <w:lastRenderedPageBreak/>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r w:rsidR="00F92F42">
        <w:fldChar w:fldCharType="begin"/>
      </w:r>
      <w:r w:rsidR="00F92F42">
        <w:instrText>HYPERLINK "https://doi.org/10.1123/ijspp.2018-0233" \h</w:instrText>
      </w:r>
      <w:r w:rsidR="00F92F42">
        <w:fldChar w:fldCharType="separate"/>
      </w:r>
      <w:r>
        <w:t>https://doi.org/10.1123/ijspp.2018-0233</w:t>
      </w:r>
      <w:r w:rsidR="00F92F42">
        <w:fldChar w:fldCharType="end"/>
      </w:r>
    </w:p>
    <w:p w14:paraId="51C62AF9" w14:textId="77777777" w:rsidR="00672C2C" w:rsidRDefault="00672C2C" w:rsidP="005602FC"/>
    <w:p w14:paraId="2A1A5A13" w14:textId="359930FA" w:rsidR="00E636D8" w:rsidRDefault="009D538E" w:rsidP="005602FC">
      <w:bookmarkStart w:id="720" w:name="X0c4cbe9e8656dd48ad922f5803c496b199df4e9"/>
      <w:bookmarkEnd w:id="719"/>
      <w:r>
        <w:t xml:space="preserve">Morin JB. 2017. A spreadsheet for Sprint acceleration Force-Velocity-Power profiling [Internet]. [accessed 2020 Oct 27]. </w:t>
      </w:r>
      <w:r w:rsidR="00F92F42">
        <w:fldChar w:fldCharType="begin"/>
      </w:r>
      <w:r w:rsidR="00F92F42">
        <w:instrText>HYPERLINK "https://jbmorin.net/2017/12/13/a-spreadsheet-for-sprint-acceleration-force-velocity-power-profiling/" \h</w:instrText>
      </w:r>
      <w:r w:rsidR="00F92F42">
        <w:fldChar w:fldCharType="separate"/>
      </w:r>
      <w:r>
        <w:t>https://jbmorin.net/2017/12/13/a-spreadsheet-for-sprint-acceleration-force-velocity-power-profiling/</w:t>
      </w:r>
      <w:r w:rsidR="00F92F42">
        <w:fldChar w:fldCharType="end"/>
      </w:r>
    </w:p>
    <w:p w14:paraId="1D11CCA9" w14:textId="77777777" w:rsidR="00672C2C" w:rsidRDefault="00672C2C" w:rsidP="005602FC">
      <w:bookmarkStart w:id="721" w:name="X41618b79c21e72ab2531fa2b596b4d4af58820d"/>
      <w:bookmarkEnd w:id="720"/>
    </w:p>
    <w:p w14:paraId="2A1A5A15" w14:textId="6E68261A" w:rsidR="00E636D8" w:rsidRDefault="009D538E" w:rsidP="005602FC">
      <w:bookmarkStart w:id="722" w:name="ref-morinSimpleMethodComputing2019"/>
      <w:bookmarkEnd w:id="721"/>
      <w:r>
        <w:t xml:space="preserve">Morin J-B, Samozino P, Murata M, Cross MR, Nagahara R. 2019. A simple method for computing sprint acceleration kinetics from running velocity data: Replication study with improved design. Journal of Biomechanics. 94:82–87. </w:t>
      </w:r>
      <w:r w:rsidR="00F92F42">
        <w:fldChar w:fldCharType="begin"/>
      </w:r>
      <w:r w:rsidR="00F92F42">
        <w:instrText>HYPERLINK "https://doi.org/10.1016/j.jbiomech.2019.07.020" \h</w:instrText>
      </w:r>
      <w:r w:rsidR="00F92F42">
        <w:fldChar w:fldCharType="separate"/>
      </w:r>
      <w:r>
        <w:t>https://doi.org/10.1016/j.jbiomech.2019.07.020</w:t>
      </w:r>
      <w:r w:rsidR="00F92F42">
        <w:fldChar w:fldCharType="end"/>
      </w:r>
    </w:p>
    <w:p w14:paraId="2C8AA1E4" w14:textId="77777777" w:rsidR="00672C2C" w:rsidRDefault="00672C2C" w:rsidP="005602FC"/>
    <w:p w14:paraId="2A1A5A16" w14:textId="074A012E" w:rsidR="00E636D8" w:rsidRDefault="009D538E" w:rsidP="005602FC">
      <w:bookmarkStart w:id="723" w:name="X1975a95524d680e840cacf8c10f7854d2bf6a97"/>
      <w:bookmarkEnd w:id="722"/>
      <w:r>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724" w:name="ref-R-base"/>
      <w:bookmarkEnd w:id="723"/>
      <w:r>
        <w:t xml:space="preserve">R Core Team. 2022. R: A language and environment for statistical computing [Internet]. Vienna, Austria: R Foundation for Statistical Computing. </w:t>
      </w:r>
      <w:r w:rsidR="00F92F42">
        <w:fldChar w:fldCharType="begin"/>
      </w:r>
      <w:r w:rsidR="00F92F42">
        <w:instrText>HYPERLINK "https://www.R-project.org/" \h</w:instrText>
      </w:r>
      <w:r w:rsidR="00F92F42">
        <w:fldChar w:fldCharType="separate"/>
      </w:r>
      <w:r>
        <w:t>https://www.R-project.org/</w:t>
      </w:r>
      <w:r w:rsidR="00F92F42">
        <w:fldChar w:fldCharType="end"/>
      </w:r>
    </w:p>
    <w:p w14:paraId="575A27AE" w14:textId="77777777" w:rsidR="00942C47" w:rsidRDefault="00942C47" w:rsidP="005602FC"/>
    <w:p w14:paraId="2A1A5A18" w14:textId="02725094" w:rsidR="00E636D8" w:rsidRDefault="009D538E" w:rsidP="005602FC">
      <w:bookmarkStart w:id="725" w:name="ref-samozinoSimpleMethodMeasuring2016"/>
      <w:bookmarkEnd w:id="724"/>
      <w:r>
        <w:t xml:space="preserve">Samozino P, Rabita G, Dorel S, Slawinski J, Peyrot N, Saez de Villarreal E, Morin J-B. 2016. A simple method for measuring power, force, velocity properties, and mechanical effectiveness in sprint running: Simple method to compute sprint mechanics. </w:t>
      </w:r>
      <w:r>
        <w:lastRenderedPageBreak/>
        <w:t xml:space="preserve">Scandinavian Journal of Medicine &amp; Science in Sports. 26(6):648–658. </w:t>
      </w:r>
      <w:r w:rsidR="00F92F42">
        <w:fldChar w:fldCharType="begin"/>
      </w:r>
      <w:r w:rsidR="00F92F42">
        <w:instrText>HYPERLINK "https://doi.org/10.1111/sms.12490" \h</w:instrText>
      </w:r>
      <w:r w:rsidR="00F92F42">
        <w:fldChar w:fldCharType="separate"/>
      </w:r>
      <w:r>
        <w:t>https://doi.org/10.1111/sms.12490</w:t>
      </w:r>
      <w:r w:rsidR="00F92F42">
        <w:fldChar w:fldCharType="end"/>
      </w:r>
    </w:p>
    <w:p w14:paraId="7689EF84" w14:textId="77777777" w:rsidR="00942C47" w:rsidRDefault="00942C47" w:rsidP="005602FC"/>
    <w:p w14:paraId="2A1A5A19" w14:textId="23BFD744" w:rsidR="00E636D8" w:rsidRDefault="009D538E" w:rsidP="005602FC">
      <w:bookmarkStart w:id="726" w:name="X636a68a11da56e24e74db551b02c2420e7d92cd"/>
      <w:bookmarkEnd w:id="725"/>
      <w:r>
        <w:t xml:space="preserve">Stenroth L, Vartiainen P. 2020. Spreadsheet for sprint acceleration force-velocity-power profiling with optimization to correct start time. </w:t>
      </w:r>
      <w:r w:rsidR="00F92F42">
        <w:fldChar w:fldCharType="begin"/>
      </w:r>
      <w:r w:rsidR="00F92F42">
        <w:instrText>HYPERLINK "https://doi.org/10.13140/RG.2.2.12841.83045" \h</w:instrText>
      </w:r>
      <w:r w:rsidR="00F92F42">
        <w:fldChar w:fldCharType="separate"/>
      </w:r>
      <w:r>
        <w:t>https://doi.org/10.13140/RG.2.2.12841.83045</w:t>
      </w:r>
      <w:r w:rsidR="00F92F42">
        <w:fldChar w:fldCharType="end"/>
      </w:r>
    </w:p>
    <w:p w14:paraId="11B1FECF" w14:textId="77777777" w:rsidR="00942C47" w:rsidRDefault="00942C47" w:rsidP="005602FC"/>
    <w:p w14:paraId="2A1A5A1A" w14:textId="5BECF068" w:rsidR="00E636D8" w:rsidRDefault="009D538E" w:rsidP="005602FC">
      <w:bookmarkStart w:id="727" w:name="Xf1011dded519ee0de75fb97a2b8a911dfc18ddc"/>
      <w:bookmarkEnd w:id="726"/>
      <w:r>
        <w:t xml:space="preserve">Stenroth L, Vartiainen P, Karjalainen PA. 2020. Force-velocity profiling in ice hockey skating: Reliability and validity of a simple, low-cost field method. Sports Biomechanics.:1–16. </w:t>
      </w:r>
      <w:r w:rsidR="00F92F42">
        <w:fldChar w:fldCharType="begin"/>
      </w:r>
      <w:r w:rsidR="00F92F42">
        <w:instrText>HYPERLINK "https://doi.org/10.1080/14763141.2020.1770321" \h</w:instrText>
      </w:r>
      <w:r w:rsidR="00F92F42">
        <w:fldChar w:fldCharType="separate"/>
      </w:r>
      <w:r>
        <w:t>https://doi.org/10.1080/14763141.2020.1770321</w:t>
      </w:r>
      <w:r w:rsidR="00F92F42">
        <w:fldChar w:fldCharType="end"/>
      </w:r>
    </w:p>
    <w:p w14:paraId="2BCFAC0F" w14:textId="77777777" w:rsidR="00942C47" w:rsidRDefault="00942C47" w:rsidP="005602FC"/>
    <w:p w14:paraId="2A1A5A1B" w14:textId="65BA3FC2" w:rsidR="00E636D8" w:rsidRDefault="009D538E" w:rsidP="005602FC">
      <w:bookmarkStart w:id="728" w:name="Xc4200044e1419d2ae905af7be5d26d53e3f416c"/>
      <w:bookmarkEnd w:id="727"/>
      <w:r>
        <w:t xml:space="preserve">Vescovi JD, Jovanović M. 2021. Sprint Mechanical Characteristics of Female Soccer Players: A Retrospective Pilot Study to Examine a Novel Approach for Correction of Timing Gate Starts. Front Sports Act Living [Internet]. [accessed 2021 Jul 1] 3:629694. </w:t>
      </w:r>
      <w:r w:rsidR="00F92F42">
        <w:fldChar w:fldCharType="begin"/>
      </w:r>
      <w:r w:rsidR="00F92F42">
        <w:instrText>HYPERLINK "https://doi.org/10.3389/fspor.2021.629694" \h</w:instrText>
      </w:r>
      <w:r w:rsidR="00F92F42">
        <w:fldChar w:fldCharType="separate"/>
      </w:r>
      <w:r>
        <w:t>https://doi.org/10.3389/fspor.2021.629694</w:t>
      </w:r>
      <w:r w:rsidR="00F92F42">
        <w:fldChar w:fldCharType="end"/>
      </w:r>
    </w:p>
    <w:p w14:paraId="352CE1AD" w14:textId="77777777" w:rsidR="00942C47" w:rsidRDefault="00942C47" w:rsidP="005602FC"/>
    <w:p w14:paraId="2A1A5A1C" w14:textId="74B8122D" w:rsidR="00E636D8" w:rsidRDefault="009D538E" w:rsidP="005602FC">
      <w:bookmarkStart w:id="729" w:name="X28e7fd1011561c0e7fc0149d47b31e35b209202"/>
      <w:bookmarkEnd w:id="728"/>
      <w:r>
        <w:t xml:space="preserve">Ward-Smith AJ. 2001. Energy conversion strategies during 100 m sprinting. Journal of Sports Sciences. 19(9):701–710. </w:t>
      </w:r>
      <w:r w:rsidR="00F92F42">
        <w:fldChar w:fldCharType="begin"/>
      </w:r>
      <w:r w:rsidR="00F92F42">
        <w:instrText>HYPERLINK "https://doi.org/10.1080/02640410152475838" \h</w:instrText>
      </w:r>
      <w:r w:rsidR="00F92F42">
        <w:fldChar w:fldCharType="separate"/>
      </w:r>
      <w:r>
        <w:t>https://doi.org/10.1080/02640410152475838</w:t>
      </w:r>
      <w:r w:rsidR="00F92F42">
        <w:fldChar w:fldCharType="end"/>
      </w:r>
    </w:p>
    <w:p w14:paraId="549E2FF9" w14:textId="7A16A3FB" w:rsidR="00C30A78" w:rsidRDefault="00C30A78">
      <w:pPr>
        <w:spacing w:line="240" w:lineRule="auto"/>
      </w:pPr>
      <w:r>
        <w:br w:type="page"/>
      </w:r>
    </w:p>
    <w:p w14:paraId="0122063B" w14:textId="04EA8BB5" w:rsidR="00C30A78" w:rsidDel="00F72D7D" w:rsidRDefault="00C30A78" w:rsidP="00C30A78">
      <w:pPr>
        <w:rPr>
          <w:del w:id="730" w:author="Mladen Jovanovic" w:date="2022-12-09T09:35:00Z"/>
        </w:rPr>
      </w:pPr>
      <w:bookmarkStart w:id="731" w:name="tbl-example-split-times"/>
      <w:r w:rsidRPr="00C30A78">
        <w:rPr>
          <w:b/>
          <w:bCs/>
        </w:rPr>
        <w:lastRenderedPageBreak/>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ins w:id="732" w:author="Mladen Jovanovic" w:date="2022-12-09T09:35:00Z">
        <w:r w:rsidR="00F72D7D">
          <w:t>.</w:t>
        </w:r>
      </w:ins>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731"/>
    </w:tbl>
    <w:p w14:paraId="519DC998" w14:textId="726014F5" w:rsidR="00C30A78" w:rsidRDefault="00C30A78" w:rsidP="005602FC"/>
    <w:bookmarkEnd w:id="684"/>
    <w:bookmarkEnd w:id="686"/>
    <w:bookmarkEnd w:id="729"/>
    <w:p w14:paraId="6B10F210" w14:textId="25BC6DA7" w:rsidR="00437D47" w:rsidRDefault="00437D47">
      <w:pPr>
        <w:spacing w:line="240" w:lineRule="auto"/>
      </w:pPr>
      <w:r>
        <w:br w:type="page"/>
      </w:r>
    </w:p>
    <w:p w14:paraId="0FAC206B" w14:textId="35C90B3D" w:rsidR="00437D47" w:rsidRDefault="00437D47" w:rsidP="00437D47">
      <w:bookmarkStart w:id="733" w:name="tbl-mike-phil-john-est-params"/>
      <w:r w:rsidRPr="00437D47">
        <w:rPr>
          <w:b/>
          <w:bCs/>
        </w:rPr>
        <w:lastRenderedPageBreak/>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ins w:id="734" w:author="Mladen Jovanovic" w:date="2022-12-09T08:13:00Z">
        <w:r w:rsidR="00B92747">
          <w:t>.</w:t>
        </w:r>
      </w:ins>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tbl>
    <w:bookmarkEnd w:id="733"/>
    <w:p w14:paraId="48C76C18" w14:textId="2E969039" w:rsidR="00BE112C" w:rsidRPr="00B92747" w:rsidRDefault="00A12506" w:rsidP="005602FC">
      <w:pPr>
        <w:rPr>
          <w:sz w:val="16"/>
          <w:szCs w:val="16"/>
          <w:rPrChange w:id="735" w:author="Mladen Jovanovic" w:date="2022-12-09T08:21:00Z">
            <w:rPr/>
          </w:rPrChange>
        </w:rPr>
      </w:pPr>
      <w:ins w:id="736" w:author="Mladen Jovanovic" w:date="2022-12-09T08:26:00Z">
        <w:r w:rsidRPr="00A12506">
          <w:rPr>
            <w:i/>
            <w:iCs/>
            <w:sz w:val="16"/>
            <w:szCs w:val="16"/>
            <w:rPrChange w:id="737" w:author="Mladen Jovanovic" w:date="2022-12-09T08:26:00Z">
              <w:rPr>
                <w:sz w:val="16"/>
                <w:szCs w:val="16"/>
              </w:rPr>
            </w:rPrChange>
          </w:rPr>
          <w:t>Note</w:t>
        </w:r>
      </w:ins>
      <w:ins w:id="738" w:author="Mladen Jovanovic" w:date="2022-12-09T08:37:00Z">
        <w:r w:rsidR="00F76EF8">
          <w:rPr>
            <w:i/>
            <w:iCs/>
            <w:sz w:val="16"/>
            <w:szCs w:val="16"/>
          </w:rPr>
          <w:t>.</w:t>
        </w:r>
      </w:ins>
      <w:ins w:id="739" w:author="Mladen Jovanovic" w:date="2022-12-09T08:26:00Z">
        <w:r>
          <w:rPr>
            <w:sz w:val="16"/>
            <w:szCs w:val="16"/>
          </w:rPr>
          <w:t xml:space="preserve"> </w:t>
        </w:r>
      </w:ins>
      <w:ins w:id="740" w:author="Mladen Jovanovic" w:date="2022-12-09T08:21:00Z">
        <w:r w:rsidR="00B92747">
          <w:rPr>
            <w:sz w:val="16"/>
            <w:szCs w:val="16"/>
          </w:rPr>
          <w:t>MSS</w:t>
        </w:r>
      </w:ins>
      <w:ins w:id="741" w:author="Mladen Jovanovic" w:date="2022-12-09T08:26:00Z">
        <w:r>
          <w:rPr>
            <w:sz w:val="16"/>
            <w:szCs w:val="16"/>
          </w:rPr>
          <w:t xml:space="preserve"> – maximum sprinting speed</w:t>
        </w:r>
      </w:ins>
      <w:ins w:id="742" w:author="Mladen Jovanovic" w:date="2022-12-09T08:27:00Z">
        <w:r>
          <w:rPr>
            <w:sz w:val="16"/>
            <w:szCs w:val="16"/>
          </w:rPr>
          <w:t xml:space="preserve"> (expressed in</w:t>
        </w:r>
      </w:ins>
      <w:ins w:id="743" w:author="Mladen Jovanovic" w:date="2022-12-09T08:28:00Z">
        <w:r>
          <w:rPr>
            <w:sz w:val="16"/>
            <w:szCs w:val="16"/>
          </w:rPr>
          <w:t xml:space="preserve"> </w:t>
        </w:r>
      </w:ins>
      <m:oMath>
        <m:r>
          <w:ins w:id="744" w:author="Mladen Jovanovic" w:date="2022-12-09T08:27:00Z">
            <w:rPr>
              <w:rFonts w:ascii="Cambria Math" w:hAnsi="Cambria Math"/>
              <w:sz w:val="16"/>
              <w:szCs w:val="16"/>
              <w:rPrChange w:id="745" w:author="Mladen Jovanovic" w:date="2022-12-09T08:28:00Z">
                <w:rPr>
                  <w:rFonts w:ascii="Cambria Math" w:hAnsi="Cambria Math"/>
                </w:rPr>
              </w:rPrChange>
            </w:rPr>
            <m:t>m</m:t>
          </w:ins>
        </m:r>
        <m:sSup>
          <m:sSupPr>
            <m:ctrlPr>
              <w:ins w:id="746" w:author="Mladen Jovanovic" w:date="2022-12-09T08:27:00Z">
                <w:rPr>
                  <w:rFonts w:ascii="Cambria Math" w:hAnsi="Cambria Math"/>
                  <w:sz w:val="16"/>
                  <w:szCs w:val="16"/>
                </w:rPr>
              </w:ins>
            </m:ctrlPr>
          </m:sSupPr>
          <m:e>
            <m:r>
              <w:ins w:id="747" w:author="Mladen Jovanovic" w:date="2022-12-09T08:27:00Z">
                <w:rPr>
                  <w:rFonts w:ascii="Cambria Math" w:hAnsi="Cambria Math"/>
                  <w:sz w:val="16"/>
                  <w:szCs w:val="16"/>
                  <w:rPrChange w:id="748" w:author="Mladen Jovanovic" w:date="2022-12-09T08:28:00Z">
                    <w:rPr>
                      <w:rFonts w:ascii="Cambria Math" w:hAnsi="Cambria Math"/>
                    </w:rPr>
                  </w:rPrChange>
                </w:rPr>
                <m:t>s</m:t>
              </w:ins>
            </m:r>
          </m:e>
          <m:sup>
            <m:r>
              <w:ins w:id="749" w:author="Mladen Jovanovic" w:date="2022-12-09T08:27:00Z">
                <m:rPr>
                  <m:sty m:val="p"/>
                </m:rPr>
                <w:rPr>
                  <w:rFonts w:ascii="Cambria Math" w:hAnsi="Cambria Math"/>
                  <w:sz w:val="16"/>
                  <w:szCs w:val="16"/>
                  <w:rPrChange w:id="750" w:author="Mladen Jovanovic" w:date="2022-12-09T08:28:00Z">
                    <w:rPr>
                      <w:rFonts w:ascii="Cambria Math" w:hAnsi="Cambria Math"/>
                    </w:rPr>
                  </w:rPrChange>
                </w:rPr>
                <m:t>-</m:t>
              </w:ins>
            </m:r>
            <m:r>
              <w:ins w:id="751" w:author="Mladen Jovanovic" w:date="2022-12-09T08:27:00Z">
                <w:rPr>
                  <w:rFonts w:ascii="Cambria Math" w:hAnsi="Cambria Math"/>
                  <w:sz w:val="16"/>
                  <w:szCs w:val="16"/>
                  <w:rPrChange w:id="752" w:author="Mladen Jovanovic" w:date="2022-12-09T08:28:00Z">
                    <w:rPr>
                      <w:rFonts w:ascii="Cambria Math" w:hAnsi="Cambria Math"/>
                    </w:rPr>
                  </w:rPrChange>
                </w:rPr>
                <m:t>1</m:t>
              </w:ins>
            </m:r>
          </m:sup>
        </m:sSup>
      </m:oMath>
      <w:ins w:id="753" w:author="Mladen Jovanovic" w:date="2022-12-09T08:28:00Z">
        <w:r>
          <w:rPr>
            <w:sz w:val="16"/>
            <w:szCs w:val="16"/>
          </w:rPr>
          <w:t>)</w:t>
        </w:r>
      </w:ins>
      <w:ins w:id="754" w:author="Mladen Jovanovic" w:date="2022-12-09T08:26:00Z">
        <w:r>
          <w:rPr>
            <w:sz w:val="16"/>
            <w:szCs w:val="16"/>
          </w:rPr>
          <w:t>; TAU</w:t>
        </w:r>
      </w:ins>
      <w:ins w:id="755" w:author="Mladen Jovanovic" w:date="2022-12-09T08:28:00Z">
        <w:r>
          <w:rPr>
            <w:sz w:val="16"/>
            <w:szCs w:val="16"/>
          </w:rPr>
          <w:t xml:space="preserve"> – relative </w:t>
        </w:r>
        <w:r w:rsidR="00FD4F18">
          <w:rPr>
            <w:sz w:val="16"/>
            <w:szCs w:val="16"/>
          </w:rPr>
          <w:t xml:space="preserve">acceleration (expressed in </w:t>
        </w:r>
      </w:ins>
      <w:ins w:id="756" w:author="Mladen Jovanovic" w:date="2022-12-09T08:29:00Z">
        <w:r w:rsidR="00FD4F18">
          <w:rPr>
            <w:sz w:val="16"/>
            <w:szCs w:val="16"/>
          </w:rPr>
          <w:t xml:space="preserve">seconds); MAC – maximum acceleration (expressed in </w:t>
        </w:r>
      </w:ins>
      <m:oMath>
        <m:r>
          <w:ins w:id="757" w:author="Mladen Jovanovic" w:date="2022-12-09T08:29:00Z">
            <w:rPr>
              <w:rFonts w:ascii="Cambria Math" w:hAnsi="Cambria Math"/>
              <w:sz w:val="16"/>
              <w:szCs w:val="16"/>
              <w:rPrChange w:id="758" w:author="Mladen Jovanovic" w:date="2022-12-09T08:29:00Z">
                <w:rPr>
                  <w:rFonts w:ascii="Cambria Math" w:hAnsi="Cambria Math"/>
                </w:rPr>
              </w:rPrChange>
            </w:rPr>
            <m:t>m</m:t>
          </w:ins>
        </m:r>
        <m:sSup>
          <m:sSupPr>
            <m:ctrlPr>
              <w:ins w:id="759" w:author="Mladen Jovanovic" w:date="2022-12-09T08:29:00Z">
                <w:rPr>
                  <w:rFonts w:ascii="Cambria Math" w:hAnsi="Cambria Math"/>
                  <w:sz w:val="16"/>
                  <w:szCs w:val="16"/>
                </w:rPr>
              </w:ins>
            </m:ctrlPr>
          </m:sSupPr>
          <m:e>
            <m:r>
              <w:ins w:id="760" w:author="Mladen Jovanovic" w:date="2022-12-09T08:29:00Z">
                <w:rPr>
                  <w:rFonts w:ascii="Cambria Math" w:hAnsi="Cambria Math"/>
                  <w:sz w:val="16"/>
                  <w:szCs w:val="16"/>
                  <w:rPrChange w:id="761" w:author="Mladen Jovanovic" w:date="2022-12-09T08:29:00Z">
                    <w:rPr>
                      <w:rFonts w:ascii="Cambria Math" w:hAnsi="Cambria Math"/>
                    </w:rPr>
                  </w:rPrChange>
                </w:rPr>
                <m:t>s</m:t>
              </w:ins>
            </m:r>
          </m:e>
          <m:sup>
            <m:r>
              <w:ins w:id="762" w:author="Mladen Jovanovic" w:date="2022-12-09T08:29:00Z">
                <m:rPr>
                  <m:sty m:val="p"/>
                </m:rPr>
                <w:rPr>
                  <w:rFonts w:ascii="Cambria Math" w:hAnsi="Cambria Math"/>
                  <w:sz w:val="16"/>
                  <w:szCs w:val="16"/>
                  <w:rPrChange w:id="763" w:author="Mladen Jovanovic" w:date="2022-12-09T08:29:00Z">
                    <w:rPr>
                      <w:rFonts w:ascii="Cambria Math" w:hAnsi="Cambria Math"/>
                    </w:rPr>
                  </w:rPrChange>
                </w:rPr>
                <m:t>-</m:t>
              </w:ins>
            </m:r>
            <m:r>
              <w:ins w:id="764" w:author="Mladen Jovanovic" w:date="2022-12-09T08:29:00Z">
                <w:rPr>
                  <w:rFonts w:ascii="Cambria Math" w:hAnsi="Cambria Math"/>
                  <w:sz w:val="16"/>
                  <w:szCs w:val="16"/>
                  <w:rPrChange w:id="765" w:author="Mladen Jovanovic" w:date="2022-12-09T08:29:00Z">
                    <w:rPr>
                      <w:rFonts w:ascii="Cambria Math" w:hAnsi="Cambria Math"/>
                    </w:rPr>
                  </w:rPrChange>
                </w:rPr>
                <m:t>2</m:t>
              </w:ins>
            </m:r>
          </m:sup>
        </m:sSup>
      </m:oMath>
      <w:ins w:id="766" w:author="Mladen Jovanovic" w:date="2022-12-09T08:29:00Z">
        <w:r w:rsidR="00FD4F18" w:rsidRPr="00FD4F18">
          <w:rPr>
            <w:sz w:val="16"/>
            <w:szCs w:val="16"/>
            <w:rPrChange w:id="767" w:author="Mladen Jovanovic" w:date="2022-12-09T08:29:00Z">
              <w:rPr/>
            </w:rPrChange>
          </w:rPr>
          <w:t>)</w:t>
        </w:r>
        <w:r w:rsidR="00FD4F18">
          <w:rPr>
            <w:sz w:val="16"/>
            <w:szCs w:val="16"/>
          </w:rPr>
          <w:t xml:space="preserve">; PMAX </w:t>
        </w:r>
      </w:ins>
      <w:ins w:id="768" w:author="Mladen Jovanovic" w:date="2022-12-09T08:30:00Z">
        <w:r w:rsidR="00FD4F18">
          <w:rPr>
            <w:sz w:val="16"/>
            <w:szCs w:val="16"/>
          </w:rPr>
          <w:t>–</w:t>
        </w:r>
      </w:ins>
      <w:ins w:id="769" w:author="Mladen Jovanovic" w:date="2022-12-09T08:29:00Z">
        <w:r w:rsidR="00FD4F18">
          <w:rPr>
            <w:sz w:val="16"/>
            <w:szCs w:val="16"/>
          </w:rPr>
          <w:t xml:space="preserve"> </w:t>
        </w:r>
      </w:ins>
      <w:ins w:id="770" w:author="Mladen Jovanovic" w:date="2022-12-09T08:30:00Z">
        <w:r w:rsidR="00FD4F18">
          <w:rPr>
            <w:sz w:val="16"/>
            <w:szCs w:val="16"/>
          </w:rPr>
          <w:t xml:space="preserve">maximal </w:t>
        </w:r>
      </w:ins>
      <w:ins w:id="771" w:author="Mladen Jovanovic" w:date="2022-12-09T08:33:00Z">
        <w:r w:rsidR="00073477">
          <w:rPr>
            <w:sz w:val="16"/>
            <w:szCs w:val="16"/>
          </w:rPr>
          <w:t>relative</w:t>
        </w:r>
      </w:ins>
      <w:ins w:id="772" w:author="Mladen Jovanovic" w:date="2022-12-09T08:30:00Z">
        <w:r w:rsidR="00FD4F18">
          <w:rPr>
            <w:sz w:val="16"/>
            <w:szCs w:val="16"/>
          </w:rPr>
          <w:t xml:space="preserve"> power </w:t>
        </w:r>
      </w:ins>
      <w:ins w:id="773" w:author="Mladen Jovanovic" w:date="2022-12-09T08:32:00Z">
        <w:r w:rsidR="00073477">
          <w:rPr>
            <w:sz w:val="16"/>
            <w:szCs w:val="16"/>
          </w:rPr>
          <w:t xml:space="preserve">(expressed in </w:t>
        </w:r>
      </w:ins>
      <m:oMath>
        <m:r>
          <w:ins w:id="774" w:author="Mladen Jovanovic" w:date="2022-12-09T08:32:00Z">
            <w:rPr>
              <w:rFonts w:ascii="Cambria Math" w:hAnsi="Cambria Math"/>
              <w:sz w:val="16"/>
              <w:szCs w:val="16"/>
              <w:rPrChange w:id="775" w:author="Mladen Jovanovic" w:date="2022-12-09T08:32:00Z">
                <w:rPr>
                  <w:rFonts w:ascii="Cambria Math" w:hAnsi="Cambria Math"/>
                </w:rPr>
              </w:rPrChange>
            </w:rPr>
            <m:t>W</m:t>
          </w:ins>
        </m:r>
        <m:r>
          <w:ins w:id="776" w:author="Mladen Jovanovic" w:date="2022-12-09T08:32:00Z">
            <m:rPr>
              <m:sty m:val="p"/>
            </m:rPr>
            <w:rPr>
              <w:rFonts w:ascii="Cambria Math" w:hAnsi="Cambria Math"/>
              <w:sz w:val="16"/>
              <w:szCs w:val="16"/>
              <w:rPrChange w:id="777" w:author="Mladen Jovanovic" w:date="2022-12-09T08:32:00Z">
                <w:rPr>
                  <w:rFonts w:ascii="Cambria Math" w:hAnsi="Cambria Math"/>
                </w:rPr>
              </w:rPrChange>
            </w:rPr>
            <m:t>/</m:t>
          </w:ins>
        </m:r>
        <m:r>
          <w:ins w:id="778" w:author="Mladen Jovanovic" w:date="2022-12-09T08:32:00Z">
            <w:rPr>
              <w:rFonts w:ascii="Cambria Math" w:hAnsi="Cambria Math"/>
              <w:sz w:val="16"/>
              <w:szCs w:val="16"/>
              <w:rPrChange w:id="779" w:author="Mladen Jovanovic" w:date="2022-12-09T08:32:00Z">
                <w:rPr>
                  <w:rFonts w:ascii="Cambria Math" w:hAnsi="Cambria Math"/>
                </w:rPr>
              </w:rPrChange>
            </w:rPr>
            <m:t>kg</m:t>
          </w:ins>
        </m:r>
      </m:oMath>
      <w:ins w:id="780" w:author="Mladen Jovanovic" w:date="2022-12-09T08:32:00Z">
        <w:r w:rsidR="00073477">
          <w:rPr>
            <w:sz w:val="16"/>
            <w:szCs w:val="16"/>
          </w:rPr>
          <w:t>)</w:t>
        </w:r>
      </w:ins>
    </w:p>
    <w:p w14:paraId="69F6578B" w14:textId="77777777" w:rsidR="00BE112C" w:rsidRDefault="00BE112C">
      <w:pPr>
        <w:spacing w:line="240" w:lineRule="auto"/>
      </w:pPr>
      <w:r>
        <w:br w:type="page"/>
      </w:r>
    </w:p>
    <w:p w14:paraId="513DD35E" w14:textId="714C5CBB" w:rsidR="00BE112C" w:rsidRDefault="00BE112C" w:rsidP="00E25CF6">
      <w:bookmarkStart w:id="781" w:name="tbl-all-estimates"/>
      <w:r w:rsidRPr="00BE112C">
        <w:rPr>
          <w:b/>
          <w:bCs/>
        </w:rPr>
        <w:lastRenderedPageBreak/>
        <w:t>Table 3</w:t>
      </w:r>
      <w:r>
        <w:t xml:space="preserve">: Estimated sprint parameters for Mike, Phil, and John </w:t>
      </w:r>
      <w:del w:id="782" w:author="Mladen Jovanovic" w:date="2022-12-09T09:03:00Z">
        <w:r w:rsidDel="00DD60D1">
          <w:delText xml:space="preserve">using </w:delText>
        </w:r>
      </w:del>
      <w:ins w:id="783" w:author="Mladen Jovanovic" w:date="2022-12-09T09:03:00Z">
        <w:r w:rsidR="00DD60D1">
          <w:t xml:space="preserve">for </w:t>
        </w:r>
      </w:ins>
      <w:ins w:id="784" w:author="Mladen Jovanovic" w:date="2022-12-09T08:41:00Z">
        <w:r w:rsidR="00BF30E7">
          <w:t xml:space="preserve">(1) </w:t>
        </w:r>
      </w:ins>
      <w:r>
        <w:rPr>
          <w:i/>
          <w:iCs/>
        </w:rPr>
        <w:t>No correction</w:t>
      </w:r>
      <w:r>
        <w:t xml:space="preserve">, </w:t>
      </w:r>
      <w:ins w:id="785" w:author="Mladen Jovanovic" w:date="2022-12-09T08:41:00Z">
        <w:r w:rsidR="00BF30E7">
          <w:t xml:space="preserve">(2) </w:t>
        </w:r>
      </w:ins>
      <w:r>
        <w:rPr>
          <w:i/>
          <w:iCs/>
        </w:rPr>
        <w:t>Fixed time corrections</w:t>
      </w:r>
      <w:r>
        <w:t xml:space="preserve"> (</w:t>
      </w:r>
      <w:ins w:id="786" w:author="Mladen Jovanovic" w:date="2022-12-09T08:39:00Z">
        <w:r w:rsidR="00DB3A4A" w:rsidRPr="00DB3A4A">
          <w:t xml:space="preserve">Fixed </w:t>
        </w:r>
      </w:ins>
      <w:r w:rsidRPr="00DB3A4A">
        <w:t>TC</w:t>
      </w:r>
      <w:r>
        <w:t>)</w:t>
      </w:r>
      <w:ins w:id="787" w:author="Mladen Jovanovic" w:date="2022-12-09T08:41:00Z">
        <w:r w:rsidR="00BF30E7">
          <w:t xml:space="preserve"> with +0.3s and +0.5s corrections</w:t>
        </w:r>
      </w:ins>
      <w:r>
        <w:t xml:space="preserve">, </w:t>
      </w:r>
      <w:ins w:id="788" w:author="Mladen Jovanovic" w:date="2022-12-09T08:41:00Z">
        <w:r w:rsidR="00BF30E7">
          <w:t xml:space="preserve">(3) </w:t>
        </w:r>
      </w:ins>
      <w:r>
        <w:rPr>
          <w:i/>
          <w:iCs/>
        </w:rPr>
        <w:t xml:space="preserve">Estimated </w:t>
      </w:r>
      <w:ins w:id="789" w:author="Mladen Jovanovic" w:date="2022-12-09T08:38:00Z">
        <w:r w:rsidR="008C1E94">
          <w:rPr>
            <w:i/>
            <w:iCs/>
          </w:rPr>
          <w:t xml:space="preserve">time correction </w:t>
        </w:r>
        <w:r w:rsidR="008C1E94" w:rsidRPr="00BF30E7">
          <w:rPr>
            <w:rPrChange w:id="790" w:author="Mladen Jovanovic" w:date="2022-12-09T08:40:00Z">
              <w:rPr>
                <w:i/>
                <w:iCs/>
              </w:rPr>
            </w:rPrChange>
          </w:rPr>
          <w:t xml:space="preserve">(Estimated </w:t>
        </w:r>
      </w:ins>
      <w:r w:rsidRPr="00BF30E7">
        <w:rPr>
          <w:rPrChange w:id="791" w:author="Mladen Jovanovic" w:date="2022-12-09T08:40:00Z">
            <w:rPr>
              <w:i/>
              <w:iCs/>
            </w:rPr>
          </w:rPrChange>
        </w:rPr>
        <w:t>TC</w:t>
      </w:r>
      <w:ins w:id="792" w:author="Mladen Jovanovic" w:date="2022-12-09T08:39:00Z">
        <w:r w:rsidR="008C1E94" w:rsidRPr="00BF30E7">
          <w:rPr>
            <w:rPrChange w:id="793" w:author="Mladen Jovanovic" w:date="2022-12-09T08:40:00Z">
              <w:rPr>
                <w:i/>
                <w:iCs/>
              </w:rPr>
            </w:rPrChange>
          </w:rPr>
          <w:t>)</w:t>
        </w:r>
      </w:ins>
      <w:r w:rsidRPr="00BF30E7">
        <w:t>,</w:t>
      </w:r>
      <w:r>
        <w:t xml:space="preserve"> and </w:t>
      </w:r>
      <w:ins w:id="794" w:author="Mladen Jovanovic" w:date="2022-12-09T08:41:00Z">
        <w:r w:rsidR="00BF30E7">
          <w:t xml:space="preserve">(4) </w:t>
        </w:r>
      </w:ins>
      <w:r>
        <w:rPr>
          <w:i/>
          <w:iCs/>
        </w:rPr>
        <w:t xml:space="preserve">Estimated </w:t>
      </w:r>
      <w:ins w:id="795" w:author="Mladen Jovanovic" w:date="2022-12-09T08:39:00Z">
        <w:r w:rsidR="008C1E94">
          <w:rPr>
            <w:i/>
            <w:iCs/>
          </w:rPr>
          <w:t xml:space="preserve">flying start distance </w:t>
        </w:r>
        <w:r w:rsidR="008C1E94" w:rsidRPr="00BF30E7">
          <w:rPr>
            <w:rPrChange w:id="796" w:author="Mladen Jovanovic" w:date="2022-12-09T08:40:00Z">
              <w:rPr>
                <w:i/>
                <w:iCs/>
              </w:rPr>
            </w:rPrChange>
          </w:rPr>
          <w:t xml:space="preserve">(Estimated </w:t>
        </w:r>
      </w:ins>
      <w:r w:rsidRPr="00BF30E7">
        <w:rPr>
          <w:rPrChange w:id="797" w:author="Mladen Jovanovic" w:date="2022-12-09T08:40:00Z">
            <w:rPr>
              <w:i/>
              <w:iCs/>
            </w:rPr>
          </w:rPrChange>
        </w:rPr>
        <w:t>FD</w:t>
      </w:r>
      <w:ins w:id="798" w:author="Mladen Jovanovic" w:date="2022-12-09T08:39:00Z">
        <w:r w:rsidR="008C1E94" w:rsidRPr="00BF30E7">
          <w:rPr>
            <w:rPrChange w:id="799" w:author="Mladen Jovanovic" w:date="2022-12-09T08:40:00Z">
              <w:rPr>
                <w:i/>
                <w:iCs/>
              </w:rPr>
            </w:rPrChange>
          </w:rPr>
          <w:t>)</w:t>
        </w:r>
      </w:ins>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D1D1E67" w:rsidR="00E25CF6" w:rsidRDefault="00E25CF6" w:rsidP="00E25CF6">
            <w:r>
              <w:t>John (gunfire)</w:t>
            </w:r>
            <w:ins w:id="800" w:author="Mladen Jovanovic" w:date="2022-12-09T08:34:00Z">
              <w:r w:rsidR="003E048B">
                <w:rPr>
                  <w:vertAlign w:val="superscript"/>
                </w:rPr>
                <w:t>a</w:t>
              </w:r>
            </w:ins>
            <w:del w:id="801" w:author="Mladen Jovanovic" w:date="2022-12-09T08:34:00Z">
              <w:r w:rsidR="00D20CC2" w:rsidDel="003E048B">
                <w:rPr>
                  <w:rStyle w:val="FootnoteReference"/>
                </w:rPr>
                <w:footnoteReference w:id="1"/>
              </w:r>
            </w:del>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tbl>
    <w:bookmarkEnd w:id="781"/>
    <w:p w14:paraId="2E9F3814" w14:textId="13EC57B3" w:rsidR="003E048B" w:rsidRDefault="003E048B" w:rsidP="003E048B">
      <w:pPr>
        <w:rPr>
          <w:ins w:id="804" w:author="Mladen Jovanovic" w:date="2022-12-09T08:36:00Z"/>
          <w:sz w:val="16"/>
          <w:szCs w:val="16"/>
        </w:rPr>
      </w:pPr>
      <w:ins w:id="805" w:author="Mladen Jovanovic" w:date="2022-12-09T08:33:00Z">
        <w:r w:rsidRPr="001C2017">
          <w:rPr>
            <w:i/>
            <w:iCs/>
            <w:sz w:val="16"/>
            <w:szCs w:val="16"/>
          </w:rPr>
          <w:t>Note</w:t>
        </w:r>
      </w:ins>
      <w:ins w:id="806" w:author="Mladen Jovanovic" w:date="2022-12-09T08:36:00Z">
        <w:r w:rsidR="00BE7136">
          <w:rPr>
            <w:i/>
            <w:iCs/>
            <w:sz w:val="16"/>
            <w:szCs w:val="16"/>
          </w:rPr>
          <w:t>.</w:t>
        </w:r>
      </w:ins>
      <w:ins w:id="807" w:author="Mladen Jovanovic" w:date="2022-12-09T08:33:00Z">
        <w:r>
          <w:rPr>
            <w:sz w:val="16"/>
            <w:szCs w:val="16"/>
          </w:rPr>
          <w:t xml:space="preserve"> MSS – maximum sprinting speed (expressed in </w:t>
        </w:r>
      </w:ins>
      <m:oMath>
        <m:r>
          <w:ins w:id="808" w:author="Mladen Jovanovic" w:date="2022-12-09T08:33:00Z">
            <w:rPr>
              <w:rFonts w:ascii="Cambria Math" w:hAnsi="Cambria Math"/>
              <w:sz w:val="16"/>
              <w:szCs w:val="16"/>
            </w:rPr>
            <m:t>m</m:t>
          </w:ins>
        </m:r>
        <m:sSup>
          <m:sSupPr>
            <m:ctrlPr>
              <w:ins w:id="809" w:author="Mladen Jovanovic" w:date="2022-12-09T08:33:00Z">
                <w:rPr>
                  <w:rFonts w:ascii="Cambria Math" w:hAnsi="Cambria Math"/>
                  <w:sz w:val="16"/>
                  <w:szCs w:val="16"/>
                </w:rPr>
              </w:ins>
            </m:ctrlPr>
          </m:sSupPr>
          <m:e>
            <m:r>
              <w:ins w:id="810" w:author="Mladen Jovanovic" w:date="2022-12-09T08:33:00Z">
                <w:rPr>
                  <w:rFonts w:ascii="Cambria Math" w:hAnsi="Cambria Math"/>
                  <w:sz w:val="16"/>
                  <w:szCs w:val="16"/>
                </w:rPr>
                <m:t>s</m:t>
              </w:ins>
            </m:r>
          </m:e>
          <m:sup>
            <m:r>
              <w:ins w:id="811" w:author="Mladen Jovanovic" w:date="2022-12-09T08:33:00Z">
                <m:rPr>
                  <m:sty m:val="p"/>
                </m:rPr>
                <w:rPr>
                  <w:rFonts w:ascii="Cambria Math" w:hAnsi="Cambria Math"/>
                  <w:sz w:val="16"/>
                  <w:szCs w:val="16"/>
                </w:rPr>
                <m:t>-</m:t>
              </w:ins>
            </m:r>
            <m:r>
              <w:ins w:id="812" w:author="Mladen Jovanovic" w:date="2022-12-09T08:33:00Z">
                <w:rPr>
                  <w:rFonts w:ascii="Cambria Math" w:hAnsi="Cambria Math"/>
                  <w:sz w:val="16"/>
                  <w:szCs w:val="16"/>
                </w:rPr>
                <m:t>1</m:t>
              </w:ins>
            </m:r>
          </m:sup>
        </m:sSup>
      </m:oMath>
      <w:ins w:id="813" w:author="Mladen Jovanovic" w:date="2022-12-09T08:33:00Z">
        <w:r>
          <w:rPr>
            <w:sz w:val="16"/>
            <w:szCs w:val="16"/>
          </w:rPr>
          <w:t xml:space="preserve">); TAU – relative acceleration (expressed in seconds); MAC – maximum acceleration (expressed in </w:t>
        </w:r>
      </w:ins>
      <m:oMath>
        <m:r>
          <w:ins w:id="814" w:author="Mladen Jovanovic" w:date="2022-12-09T08:33:00Z">
            <w:rPr>
              <w:rFonts w:ascii="Cambria Math" w:hAnsi="Cambria Math"/>
              <w:sz w:val="16"/>
              <w:szCs w:val="16"/>
            </w:rPr>
            <m:t>m</m:t>
          </w:ins>
        </m:r>
        <m:sSup>
          <m:sSupPr>
            <m:ctrlPr>
              <w:ins w:id="815" w:author="Mladen Jovanovic" w:date="2022-12-09T08:33:00Z">
                <w:rPr>
                  <w:rFonts w:ascii="Cambria Math" w:hAnsi="Cambria Math"/>
                  <w:sz w:val="16"/>
                  <w:szCs w:val="16"/>
                </w:rPr>
              </w:ins>
            </m:ctrlPr>
          </m:sSupPr>
          <m:e>
            <m:r>
              <w:ins w:id="816" w:author="Mladen Jovanovic" w:date="2022-12-09T08:33:00Z">
                <w:rPr>
                  <w:rFonts w:ascii="Cambria Math" w:hAnsi="Cambria Math"/>
                  <w:sz w:val="16"/>
                  <w:szCs w:val="16"/>
                </w:rPr>
                <m:t>s</m:t>
              </w:ins>
            </m:r>
          </m:e>
          <m:sup>
            <m:r>
              <w:ins w:id="817" w:author="Mladen Jovanovic" w:date="2022-12-09T08:33:00Z">
                <m:rPr>
                  <m:sty m:val="p"/>
                </m:rPr>
                <w:rPr>
                  <w:rFonts w:ascii="Cambria Math" w:hAnsi="Cambria Math"/>
                  <w:sz w:val="16"/>
                  <w:szCs w:val="16"/>
                </w:rPr>
                <m:t>-</m:t>
              </w:ins>
            </m:r>
            <m:r>
              <w:ins w:id="818" w:author="Mladen Jovanovic" w:date="2022-12-09T08:33:00Z">
                <w:rPr>
                  <w:rFonts w:ascii="Cambria Math" w:hAnsi="Cambria Math"/>
                  <w:sz w:val="16"/>
                  <w:szCs w:val="16"/>
                </w:rPr>
                <m:t>2</m:t>
              </w:ins>
            </m:r>
          </m:sup>
        </m:sSup>
      </m:oMath>
      <w:ins w:id="819" w:author="Mladen Jovanovic" w:date="2022-12-09T08:33:00Z">
        <w:r w:rsidRPr="001C2017">
          <w:rPr>
            <w:sz w:val="16"/>
            <w:szCs w:val="16"/>
          </w:rPr>
          <w:t>)</w:t>
        </w:r>
        <w:r>
          <w:rPr>
            <w:sz w:val="16"/>
            <w:szCs w:val="16"/>
          </w:rPr>
          <w:t xml:space="preserve">; PMAX – maximal relative power (expressed in </w:t>
        </w:r>
      </w:ins>
      <m:oMath>
        <m:r>
          <w:ins w:id="820" w:author="Mladen Jovanovic" w:date="2022-12-09T08:33:00Z">
            <w:rPr>
              <w:rFonts w:ascii="Cambria Math" w:hAnsi="Cambria Math"/>
              <w:sz w:val="16"/>
              <w:szCs w:val="16"/>
            </w:rPr>
            <m:t>W</m:t>
          </w:ins>
        </m:r>
        <m:r>
          <w:ins w:id="821" w:author="Mladen Jovanovic" w:date="2022-12-09T08:33:00Z">
            <m:rPr>
              <m:sty m:val="p"/>
            </m:rPr>
            <w:rPr>
              <w:rFonts w:ascii="Cambria Math" w:hAnsi="Cambria Math"/>
              <w:sz w:val="16"/>
              <w:szCs w:val="16"/>
            </w:rPr>
            <m:t>/</m:t>
          </w:ins>
        </m:r>
        <m:r>
          <w:ins w:id="822" w:author="Mladen Jovanovic" w:date="2022-12-09T08:33:00Z">
            <w:rPr>
              <w:rFonts w:ascii="Cambria Math" w:hAnsi="Cambria Math"/>
              <w:sz w:val="16"/>
              <w:szCs w:val="16"/>
            </w:rPr>
            <m:t>kg</m:t>
          </w:ins>
        </m:r>
      </m:oMath>
      <w:ins w:id="823" w:author="Mladen Jovanovic" w:date="2022-12-09T08:33:00Z">
        <w:r>
          <w:rPr>
            <w:sz w:val="16"/>
            <w:szCs w:val="16"/>
          </w:rPr>
          <w:t>)</w:t>
        </w:r>
      </w:ins>
      <w:ins w:id="824" w:author="Mladen Jovanovic" w:date="2022-12-09T08:34:00Z">
        <w:r>
          <w:rPr>
            <w:sz w:val="16"/>
            <w:szCs w:val="16"/>
          </w:rPr>
          <w:t>; TC – time correction (expressed in second)</w:t>
        </w:r>
      </w:ins>
      <w:ins w:id="825" w:author="Mladen Jovanovic" w:date="2022-12-09T08:35:00Z">
        <w:r>
          <w:rPr>
            <w:sz w:val="16"/>
            <w:szCs w:val="16"/>
          </w:rPr>
          <w:t>; FD – flying start distance (expressed in</w:t>
        </w:r>
      </w:ins>
      <w:ins w:id="826" w:author="Mladen Jovanovic" w:date="2022-12-09T08:36:00Z">
        <w:r>
          <w:rPr>
            <w:sz w:val="16"/>
            <w:szCs w:val="16"/>
          </w:rPr>
          <w:t xml:space="preserve"> meters)</w:t>
        </w:r>
      </w:ins>
    </w:p>
    <w:p w14:paraId="4734C30F" w14:textId="77777777" w:rsidR="00BE7136" w:rsidRPr="003E048B" w:rsidRDefault="00BE7136" w:rsidP="00BE7136">
      <w:pPr>
        <w:rPr>
          <w:ins w:id="827" w:author="Mladen Jovanovic" w:date="2022-12-09T08:36:00Z"/>
          <w:i/>
          <w:iCs/>
          <w:sz w:val="16"/>
          <w:szCs w:val="16"/>
        </w:rPr>
      </w:pPr>
      <w:ins w:id="828" w:author="Mladen Jovanovic" w:date="2022-12-09T08:36:00Z">
        <w:r>
          <w:rPr>
            <w:i/>
            <w:iCs/>
            <w:sz w:val="16"/>
            <w:szCs w:val="16"/>
            <w:vertAlign w:val="superscript"/>
          </w:rPr>
          <w:lastRenderedPageBreak/>
          <w:t>a</w:t>
        </w:r>
        <w:r w:rsidRPr="003E048B">
          <w:rPr>
            <w:lang w:val="en-US"/>
          </w:rPr>
          <w:t xml:space="preserve"> </w:t>
        </w:r>
        <w:r w:rsidRPr="001C2017">
          <w:rPr>
            <w:sz w:val="16"/>
            <w:szCs w:val="16"/>
            <w:lang w:val="en-US"/>
          </w:rPr>
          <w:t>Failed to be estimated due to the ill-defined model for the time-reaction scenario</w:t>
        </w:r>
      </w:ins>
    </w:p>
    <w:p w14:paraId="6CED29F8" w14:textId="77777777" w:rsidR="00BE7136" w:rsidRPr="001C2017" w:rsidRDefault="00BE7136" w:rsidP="003E048B">
      <w:pPr>
        <w:rPr>
          <w:ins w:id="829" w:author="Mladen Jovanovic" w:date="2022-12-09T08:33:00Z"/>
          <w:sz w:val="16"/>
          <w:szCs w:val="16"/>
        </w:rPr>
      </w:pPr>
    </w:p>
    <w:p w14:paraId="66AB719F" w14:textId="7C0BE410" w:rsidR="00DB0563" w:rsidRDefault="00DB0563" w:rsidP="00E25CF6"/>
    <w:p w14:paraId="6F3940E8" w14:textId="77777777" w:rsidR="00DB0563" w:rsidRDefault="00DB0563">
      <w:pPr>
        <w:spacing w:line="240" w:lineRule="auto"/>
      </w:pPr>
      <w:r>
        <w:br w:type="page"/>
      </w:r>
    </w:p>
    <w:p w14:paraId="027BF14E" w14:textId="50867B63" w:rsidR="00DB0563" w:rsidRDefault="00DB0563" w:rsidP="00DB0563">
      <w:bookmarkStart w:id="830" w:name="tbl-not-fitted"/>
      <w:r w:rsidRPr="00DB0563">
        <w:rPr>
          <w:b/>
          <w:bCs/>
        </w:rPr>
        <w:lastRenderedPageBreak/>
        <w:t>Table 4</w:t>
      </w:r>
      <w:r>
        <w:t xml:space="preserve">: Failed model fittings for the </w:t>
      </w:r>
      <w:ins w:id="831" w:author="Mladen Jovanovic" w:date="2022-12-09T08:49:00Z">
        <w:r w:rsidR="007E0CE7">
          <w:rPr>
            <w:i/>
            <w:iCs/>
          </w:rPr>
          <w:t xml:space="preserve">Estimated flying start distance </w:t>
        </w:r>
        <w:r w:rsidR="007E0CE7" w:rsidRPr="001C2017">
          <w:t>(Estimated FD)</w:t>
        </w:r>
      </w:ins>
      <w:del w:id="832" w:author="Mladen Jovanovic" w:date="2022-12-09T08:49:00Z">
        <w:r w:rsidDel="007E0CE7">
          <w:rPr>
            <w:i/>
            <w:iCs/>
          </w:rPr>
          <w:delText>Estimated FD</w:delText>
        </w:r>
      </w:del>
      <w:r>
        <w:t xml:space="preserve"> model</w:t>
      </w:r>
      <w:ins w:id="833" w:author="Mladen Jovanovic" w:date="2022-12-09T09:35:00Z">
        <w:r w:rsidR="00F72D7D">
          <w:t>.</w:t>
        </w:r>
      </w:ins>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830"/>
    </w:tbl>
    <w:p w14:paraId="66D10724" w14:textId="6C60AD4C" w:rsidR="00DB0563" w:rsidRDefault="00DB0563" w:rsidP="00E25CF6"/>
    <w:p w14:paraId="53E52FA0" w14:textId="77777777" w:rsidR="00DB0563" w:rsidRDefault="00DB0563">
      <w:pPr>
        <w:spacing w:line="240" w:lineRule="auto"/>
      </w:pPr>
      <w:r>
        <w:br w:type="page"/>
      </w:r>
    </w:p>
    <w:p w14:paraId="1A60E013" w14:textId="16F6874A" w:rsidR="00DB0563" w:rsidRDefault="00DB0563" w:rsidP="00DB0563">
      <w:bookmarkStart w:id="834" w:name="tbl-ROPE-pooled"/>
      <w:r w:rsidRPr="00DB0563">
        <w:rPr>
          <w:b/>
          <w:bCs/>
        </w:rPr>
        <w:lastRenderedPageBreak/>
        <w:t>Table 5</w:t>
      </w:r>
      <w:r>
        <w:t>:</w:t>
      </w:r>
      <w:ins w:id="835" w:author="Mladen Jovanovic" w:date="2022-12-09T08:54:00Z">
        <w:r w:rsidR="008520FB">
          <w:t xml:space="preserve"> R</w:t>
        </w:r>
        <w:r w:rsidR="008520FB" w:rsidRPr="008520FB">
          <w:t>egion of practical equivalence</w:t>
        </w:r>
      </w:ins>
      <w:r>
        <w:t xml:space="preserve"> </w:t>
      </w:r>
      <w:ins w:id="836" w:author="Mladen Jovanovic" w:date="2022-12-09T08:54:00Z">
        <w:r w:rsidR="008520FB">
          <w:t>(</w:t>
        </w:r>
      </w:ins>
      <m:oMath>
        <m:r>
          <w:rPr>
            <w:rFonts w:ascii="Cambria Math" w:hAnsi="Cambria Math"/>
          </w:rPr>
          <m:t>ROPE</m:t>
        </m:r>
      </m:oMath>
      <w:del w:id="837" w:author="Mladen Jovanovic" w:date="2022-12-09T08:57:00Z">
        <w:r w:rsidDel="008520FB">
          <w:delText>s</w:delText>
        </w:r>
      </w:del>
      <w:ins w:id="838" w:author="Mladen Jovanovic" w:date="2022-12-09T08:54:00Z">
        <w:r w:rsidR="008520FB">
          <w:t>)</w:t>
        </w:r>
      </w:ins>
      <w:r>
        <w:t xml:space="preserve">, </w:t>
      </w:r>
      <w:ins w:id="839" w:author="Mladen Jovanovic" w:date="2022-12-09T09:04:00Z">
        <w:r w:rsidR="00DD60D1">
          <w:t xml:space="preserve">a </w:t>
        </w:r>
      </w:ins>
      <w:del w:id="840" w:author="Mladen Jovanovic" w:date="2022-12-09T09:04:00Z">
        <w:r w:rsidDel="00DD60D1">
          <w:delText xml:space="preserve">a </w:delText>
        </w:r>
      </w:del>
      <w:r>
        <w:t>summary of</w:t>
      </w:r>
      <w:ins w:id="841" w:author="Mladen Jovanovic" w:date="2022-12-09T08:54:00Z">
        <w:r w:rsidR="008520FB">
          <w:t xml:space="preserve"> per</w:t>
        </w:r>
      </w:ins>
      <w:ins w:id="842" w:author="Mladen Jovanovic" w:date="2022-12-09T08:55:00Z">
        <w:r w:rsidR="008520FB">
          <w:t>cent difference</w:t>
        </w:r>
      </w:ins>
      <w:r>
        <w:t xml:space="preserve"> </w:t>
      </w:r>
      <w:ins w:id="843" w:author="Mladen Jovanovic" w:date="2022-12-09T08:55:00Z">
        <w:r w:rsidR="008520FB">
          <w:t>(</w:t>
        </w:r>
      </w:ins>
      <m:oMath>
        <m:r>
          <m:rPr>
            <m:sty m:val="p"/>
          </m:rPr>
          <w:rPr>
            <w:rFonts w:ascii="Cambria Math" w:hAnsi="Cambria Math"/>
          </w:rPr>
          <m:t>%</m:t>
        </m:r>
        <m:r>
          <w:rPr>
            <w:rFonts w:ascii="Cambria Math" w:hAnsi="Cambria Math"/>
          </w:rPr>
          <m:t>Diff</m:t>
        </m:r>
      </m:oMath>
      <w:ins w:id="844" w:author="Mladen Jovanovic" w:date="2022-12-09T08:55:00Z">
        <w:r w:rsidR="008520FB">
          <w:t>)</w:t>
        </w:r>
      </w:ins>
      <w:r>
        <w:t xml:space="preserve"> distribution, and </w:t>
      </w:r>
      <w:ins w:id="845" w:author="Mladen Jovanovic" w:date="2022-12-09T08:57:00Z">
        <w:r w:rsidR="008520FB">
          <w:t>percentage</w:t>
        </w:r>
        <w:r w:rsidR="008520FB" w:rsidRPr="008520FB">
          <w:t xml:space="preserve"> of the simulations that lie within </w:t>
        </w:r>
      </w:ins>
      <w:ins w:id="846" w:author="Mladen Jovanovic" w:date="2022-12-09T08:58:00Z">
        <w:r w:rsidR="008520FB">
          <w:t xml:space="preserve">the </w:t>
        </w:r>
      </w:ins>
      <w:ins w:id="847" w:author="Mladen Jovanovic" w:date="2022-12-09T08:57:00Z">
        <w:r w:rsidR="008520FB">
          <w:t>r</w:t>
        </w:r>
        <w:r w:rsidR="008520FB" w:rsidRPr="008520FB">
          <w:t>egion of practical equivalence</w:t>
        </w:r>
        <w:r w:rsidR="008520FB">
          <w:t xml:space="preserve"> (</w:t>
        </w:r>
      </w:ins>
      <m:oMath>
        <m:r>
          <w:rPr>
            <w:rFonts w:ascii="Cambria Math" w:hAnsi="Cambria Math"/>
          </w:rPr>
          <m:t>inside</m:t>
        </m:r>
        <m:r>
          <m:rPr>
            <m:sty m:val="p"/>
          </m:rPr>
          <w:rPr>
            <w:rFonts w:ascii="Cambria Math" w:hAnsi="Cambria Math"/>
          </w:rPr>
          <m:t xml:space="preserve"> </m:t>
        </m:r>
        <m:r>
          <w:rPr>
            <w:rFonts w:ascii="Cambria Math" w:hAnsi="Cambria Math"/>
          </w:rPr>
          <m:t>ROPE</m:t>
        </m:r>
        <m:r>
          <w:ins w:id="848" w:author="Mladen Jovanovic" w:date="2022-12-09T08:57:00Z">
            <w:rPr>
              <w:rFonts w:ascii="Cambria Math" w:hAnsi="Cambria Math"/>
            </w:rPr>
            <m:t>)</m:t>
          </w:ins>
        </m:r>
      </m:oMath>
      <w:r>
        <w:t xml:space="preserve"> </w:t>
      </w:r>
      <w:ins w:id="849" w:author="Mladen Jovanovic" w:date="2022-12-09T09:06:00Z">
        <w:r w:rsidR="00DD60D1">
          <w:t xml:space="preserve">estimated using pooled simulation dataset </w:t>
        </w:r>
      </w:ins>
      <w:del w:id="850" w:author="Mladen Jovanovic" w:date="2022-12-09T09:03:00Z">
        <w:r w:rsidDel="00DD60D1">
          <w:delText>for</w:delText>
        </w:r>
      </w:del>
      <w:del w:id="851" w:author="Mladen Jovanovic" w:date="2022-12-09T09:06:00Z">
        <w:r w:rsidDel="00DD60D1">
          <w:delText xml:space="preserve"> pooled analysis</w:delText>
        </w:r>
      </w:del>
      <w:ins w:id="852" w:author="Mladen Jovanovic" w:date="2022-12-09T09:03:00Z">
        <w:r w:rsidR="00DD60D1">
          <w:t>for</w:t>
        </w:r>
      </w:ins>
      <w:ins w:id="853" w:author="Mladen Jovanovic" w:date="2022-12-09T08:51:00Z">
        <w:r w:rsidR="00BE6C83">
          <w:t xml:space="preserve"> (1) </w:t>
        </w:r>
        <w:r w:rsidR="00BE6C83">
          <w:rPr>
            <w:i/>
            <w:iCs/>
          </w:rPr>
          <w:t>No correction</w:t>
        </w:r>
        <w:r w:rsidR="00BE6C83">
          <w:t>, (</w:t>
        </w:r>
      </w:ins>
      <w:ins w:id="854" w:author="Mladen Jovanovic" w:date="2022-12-09T08:52:00Z">
        <w:r w:rsidR="00BE6C83">
          <w:t>2</w:t>
        </w:r>
      </w:ins>
      <w:ins w:id="855" w:author="Mladen Jovanovic" w:date="2022-12-09T08:51:00Z">
        <w:r w:rsidR="00BE6C83">
          <w:t xml:space="preserve">) </w:t>
        </w:r>
        <w:r w:rsidR="00BE6C83">
          <w:rPr>
            <w:i/>
            <w:iCs/>
          </w:rPr>
          <w:t xml:space="preserve">Estimated time correction </w:t>
        </w:r>
        <w:r w:rsidR="00BE6C83" w:rsidRPr="001C2017">
          <w:t>(Estimated TC)</w:t>
        </w:r>
        <w:r w:rsidR="00BE6C83" w:rsidRPr="00BF30E7">
          <w:t>,</w:t>
        </w:r>
        <w:r w:rsidR="00BE6C83">
          <w:t xml:space="preserve"> and (</w:t>
        </w:r>
      </w:ins>
      <w:ins w:id="856" w:author="Mladen Jovanovic" w:date="2022-12-09T08:52:00Z">
        <w:r w:rsidR="00BE6C83">
          <w:t>3</w:t>
        </w:r>
      </w:ins>
      <w:ins w:id="857" w:author="Mladen Jovanovic" w:date="2022-12-09T08:51:00Z">
        <w:r w:rsidR="00BE6C83">
          <w:t xml:space="preserve">) </w:t>
        </w:r>
        <w:r w:rsidR="00BE6C83">
          <w:rPr>
            <w:i/>
            <w:iCs/>
          </w:rPr>
          <w:t xml:space="preserve">Estimated flying start distance </w:t>
        </w:r>
        <w:r w:rsidR="00BE6C83" w:rsidRPr="001C2017">
          <w:t>(Estimated FD)</w:t>
        </w:r>
        <w:r w:rsidR="00BE6C83">
          <w:t xml:space="preserve"> models</w:t>
        </w:r>
      </w:ins>
      <w:ins w:id="858" w:author="Mladen Jovanovic" w:date="2022-12-09T09:35:00Z">
        <w:r w:rsidR="00F72D7D">
          <w:t>.</w:t>
        </w:r>
      </w:ins>
      <w:del w:id="859" w:author="Mladen Jovanovic" w:date="2022-12-09T08:51:00Z">
        <w:r w:rsidDel="00BE6C83">
          <w:delText>.</w:delText>
        </w:r>
      </w:del>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tbl>
    <w:bookmarkEnd w:id="834"/>
    <w:p w14:paraId="47691C44" w14:textId="2E71A250" w:rsidR="00AF475A" w:rsidRDefault="00AF475A" w:rsidP="00AF475A">
      <w:pPr>
        <w:rPr>
          <w:ins w:id="860" w:author="Mladen Jovanovic" w:date="2022-12-09T08:50:00Z"/>
          <w:sz w:val="16"/>
          <w:szCs w:val="16"/>
        </w:rPr>
      </w:pPr>
      <w:ins w:id="861" w:author="Mladen Jovanovic" w:date="2022-12-09T08:50:00Z">
        <w:r w:rsidRPr="001C2017">
          <w:rPr>
            <w:i/>
            <w:iCs/>
            <w:sz w:val="16"/>
            <w:szCs w:val="16"/>
          </w:rPr>
          <w:t>Note</w:t>
        </w:r>
        <w:r>
          <w:rPr>
            <w:i/>
            <w:iCs/>
            <w:sz w:val="16"/>
            <w:szCs w:val="16"/>
          </w:rPr>
          <w:t>.</w:t>
        </w:r>
        <w:r>
          <w:rPr>
            <w:sz w:val="16"/>
            <w:szCs w:val="16"/>
          </w:rPr>
          <w:t xml:space="preserve"> </w:t>
        </w:r>
      </w:ins>
      <w:ins w:id="862" w:author="Mladen Jovanovic" w:date="2022-12-11T21:05:00Z">
        <w:r w:rsidR="007C2384">
          <w:rPr>
            <w:sz w:val="16"/>
            <w:szCs w:val="16"/>
          </w:rPr>
          <w:t xml:space="preserve">MSS – maximum sprinting speed; TAU – relative acceleration; MAC – maximum acceleration; PMAX – maximal relative power </w:t>
        </w:r>
      </w:ins>
      <w:ins w:id="863" w:author="Mladen Jovanovic" w:date="2022-12-09T08:53:00Z">
        <w:r w:rsidR="001D45B6">
          <w:rPr>
            <w:sz w:val="16"/>
            <w:szCs w:val="16"/>
          </w:rPr>
          <w:t xml:space="preserve">HDCI - </w:t>
        </w:r>
        <w:r w:rsidR="001D45B6" w:rsidRPr="001D45B6">
          <w:rPr>
            <w:sz w:val="16"/>
            <w:szCs w:val="16"/>
          </w:rPr>
          <w:t>highest-density continuous interva</w:t>
        </w:r>
      </w:ins>
      <w:ins w:id="864" w:author="Mladen Jovanovic" w:date="2022-12-11T21:05:00Z">
        <w:r w:rsidR="007C2384">
          <w:rPr>
            <w:sz w:val="16"/>
            <w:szCs w:val="16"/>
          </w:rPr>
          <w:t>l</w:t>
        </w:r>
      </w:ins>
    </w:p>
    <w:p w14:paraId="78583E73" w14:textId="14D1C7BF" w:rsidR="00C406B8" w:rsidRDefault="00C406B8" w:rsidP="00E25CF6"/>
    <w:p w14:paraId="4EE8B191" w14:textId="77777777" w:rsidR="00C406B8" w:rsidRDefault="00C406B8">
      <w:pPr>
        <w:spacing w:line="240" w:lineRule="auto"/>
      </w:pPr>
      <w:r>
        <w:br w:type="page"/>
      </w:r>
    </w:p>
    <w:p w14:paraId="18E0542C" w14:textId="7DDE1781" w:rsidR="00E972F5" w:rsidRDefault="00E972F5" w:rsidP="00E972F5">
      <w:bookmarkStart w:id="865" w:name="tbl-pooled-MDC"/>
      <w:r w:rsidRPr="00E972F5">
        <w:rPr>
          <w:b/>
          <w:bCs/>
        </w:rPr>
        <w:lastRenderedPageBreak/>
        <w:t>Table 6</w:t>
      </w:r>
      <w:r>
        <w:t xml:space="preserve">: </w:t>
      </w:r>
      <w:del w:id="866" w:author="Mladen Jovanovic" w:date="2022-12-09T09:02:00Z">
        <w:r w:rsidDel="00DD60D1">
          <w:delText xml:space="preserve">Pooled  </w:delText>
        </w:r>
      </w:del>
      <w:ins w:id="867" w:author="Mladen Jovanovic" w:date="2022-12-09T09:02:00Z">
        <w:r w:rsidR="00DD60D1">
          <w:t xml:space="preserve"> </w:t>
        </w:r>
      </w:ins>
      <w:ins w:id="868" w:author="Mladen Jovanovic" w:date="2022-12-09T09:05:00Z">
        <w:r w:rsidR="00DD60D1">
          <w:t>M</w:t>
        </w:r>
      </w:ins>
      <w:ins w:id="869" w:author="Mladen Jovanovic" w:date="2022-12-09T09:02:00Z">
        <w:r w:rsidR="00DD60D1" w:rsidRPr="00DD60D1">
          <w:t>inimal detectable change</w:t>
        </w:r>
        <w:r w:rsidR="00DD60D1">
          <w:t xml:space="preserve"> </w:t>
        </w:r>
      </w:ins>
      <w:ins w:id="870" w:author="Mladen Jovanovic" w:date="2022-12-09T09:05:00Z">
        <w:r w:rsidR="00DD60D1">
          <w:t xml:space="preserve">using 95% confidence level </w:t>
        </w:r>
      </w:ins>
      <w:ins w:id="871" w:author="Mladen Jovanovic" w:date="2022-12-09T09:02:00Z">
        <w:r w:rsidR="00DD60D1">
          <w:t>(</w:t>
        </w:r>
      </w:ins>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ins w:id="872" w:author="Mladen Jovanovic" w:date="2022-12-09T09:02:00Z">
        <w:r w:rsidR="00DD60D1">
          <w:t>)</w:t>
        </w:r>
      </w:ins>
      <w:r w:rsidR="00C86F72">
        <w:t xml:space="preserve"> </w:t>
      </w:r>
      <w:r>
        <w:t>estimated using pooled simulation dataset</w:t>
      </w:r>
      <w:ins w:id="873" w:author="Mladen Jovanovic" w:date="2022-12-09T09:01:00Z">
        <w:r w:rsidR="00DD60D1">
          <w:t xml:space="preserve"> </w:t>
        </w:r>
      </w:ins>
      <w:ins w:id="874" w:author="Mladen Jovanovic" w:date="2022-12-09T09:03:00Z">
        <w:r w:rsidR="00DD60D1">
          <w:t>for</w:t>
        </w:r>
      </w:ins>
      <w:ins w:id="875" w:author="Mladen Jovanovic" w:date="2022-12-09T09:01:00Z">
        <w:r w:rsidR="00DD60D1">
          <w:t xml:space="preserve"> (1) </w:t>
        </w:r>
        <w:r w:rsidR="00DD60D1">
          <w:rPr>
            <w:i/>
            <w:iCs/>
          </w:rPr>
          <w:t>No correction</w:t>
        </w:r>
        <w:r w:rsidR="00DD60D1">
          <w:t xml:space="preserve">, (2) </w:t>
        </w:r>
        <w:r w:rsidR="00DD60D1">
          <w:rPr>
            <w:i/>
            <w:iCs/>
          </w:rPr>
          <w:t xml:space="preserve">Estimated time correction </w:t>
        </w:r>
        <w:r w:rsidR="00DD60D1" w:rsidRPr="001C2017">
          <w:t>(Estimated TC)</w:t>
        </w:r>
        <w:r w:rsidR="00DD60D1" w:rsidRPr="00BF30E7">
          <w:t>,</w:t>
        </w:r>
        <w:r w:rsidR="00DD60D1">
          <w:t xml:space="preserve"> and (3) </w:t>
        </w:r>
        <w:r w:rsidR="00DD60D1">
          <w:rPr>
            <w:i/>
            <w:iCs/>
          </w:rPr>
          <w:t xml:space="preserve">Estimated flying start distance </w:t>
        </w:r>
        <w:r w:rsidR="00DD60D1" w:rsidRPr="001C2017">
          <w:t>(Estimated FD)</w:t>
        </w:r>
        <w:r w:rsidR="00DD60D1">
          <w:t xml:space="preserve"> models</w:t>
        </w:r>
      </w:ins>
      <w:r>
        <w: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tbl>
    <w:bookmarkEnd w:id="865"/>
    <w:p w14:paraId="74637A50" w14:textId="425954CE" w:rsidR="00AB2EC1" w:rsidRDefault="00AB2EC1" w:rsidP="00AB2EC1">
      <w:pPr>
        <w:rPr>
          <w:ins w:id="876" w:author="Mladen Jovanovic" w:date="2022-12-09T09:01:00Z"/>
          <w:sz w:val="16"/>
          <w:szCs w:val="16"/>
        </w:rPr>
      </w:pPr>
      <w:ins w:id="877" w:author="Mladen Jovanovic" w:date="2022-12-09T09:01:00Z">
        <w:r w:rsidRPr="001C2017">
          <w:rPr>
            <w:i/>
            <w:iCs/>
            <w:sz w:val="16"/>
            <w:szCs w:val="16"/>
          </w:rPr>
          <w:t>Note</w:t>
        </w:r>
        <w:r>
          <w:rPr>
            <w:i/>
            <w:iCs/>
            <w:sz w:val="16"/>
            <w:szCs w:val="16"/>
          </w:rPr>
          <w:t>.</w:t>
        </w:r>
        <w:r>
          <w:rPr>
            <w:sz w:val="16"/>
            <w:szCs w:val="16"/>
          </w:rPr>
          <w:t xml:space="preserve"> MSS – maximum sprinting speed</w:t>
        </w:r>
      </w:ins>
      <w:ins w:id="878" w:author="Mladen Jovanovic" w:date="2022-12-11T21:03:00Z">
        <w:r w:rsidR="007C2384">
          <w:rPr>
            <w:sz w:val="16"/>
            <w:szCs w:val="16"/>
          </w:rPr>
          <w:t>;</w:t>
        </w:r>
      </w:ins>
      <w:ins w:id="879" w:author="Mladen Jovanovic" w:date="2022-12-09T09:01:00Z">
        <w:r>
          <w:rPr>
            <w:sz w:val="16"/>
            <w:szCs w:val="16"/>
          </w:rPr>
          <w:t xml:space="preserve"> TAU – relative acceleration</w:t>
        </w:r>
      </w:ins>
      <w:ins w:id="880" w:author="Mladen Jovanovic" w:date="2022-12-11T21:03:00Z">
        <w:r w:rsidR="007C2384">
          <w:rPr>
            <w:sz w:val="16"/>
            <w:szCs w:val="16"/>
          </w:rPr>
          <w:t>;</w:t>
        </w:r>
      </w:ins>
      <w:ins w:id="881" w:author="Mladen Jovanovic" w:date="2022-12-09T09:01:00Z">
        <w:r>
          <w:rPr>
            <w:sz w:val="16"/>
            <w:szCs w:val="16"/>
          </w:rPr>
          <w:t xml:space="preserve"> MAC – maximum acceleration</w:t>
        </w:r>
      </w:ins>
      <w:ins w:id="882" w:author="Mladen Jovanovic" w:date="2022-12-11T21:04:00Z">
        <w:r w:rsidR="007C2384">
          <w:rPr>
            <w:sz w:val="16"/>
            <w:szCs w:val="16"/>
          </w:rPr>
          <w:t xml:space="preserve">; </w:t>
        </w:r>
      </w:ins>
      <w:ins w:id="883" w:author="Mladen Jovanovic" w:date="2022-12-09T09:01:00Z">
        <w:r>
          <w:rPr>
            <w:sz w:val="16"/>
            <w:szCs w:val="16"/>
          </w:rPr>
          <w:t>PMAX – maximal relative power</w:t>
        </w:r>
      </w:ins>
    </w:p>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lastRenderedPageBreak/>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13542DBF" w:rsidR="00024635" w:rsidRDefault="00024635" w:rsidP="007E4EC7">
      <w:pPr>
        <w:pStyle w:val="Figurecaption"/>
        <w:rPr>
          <w:ins w:id="884" w:author="Mladen Jovanovic" w:date="2022-12-09T09:26:00Z"/>
        </w:rPr>
      </w:pPr>
      <w:r w:rsidRPr="00024635">
        <w:rPr>
          <w:b/>
          <w:bCs/>
        </w:rPr>
        <w:t>Figure 2</w:t>
      </w:r>
      <w:r>
        <w:t xml:space="preserve">: Pooled distribution of the </w:t>
      </w:r>
      <w:ins w:id="885" w:author="Mladen Jovanovic" w:date="2022-12-09T09:23:00Z">
        <w:r w:rsidR="00A62DE3">
          <w:t>percent difference (</w:t>
        </w:r>
      </w:ins>
      <m:oMath>
        <m:r>
          <m:rPr>
            <m:sty m:val="p"/>
          </m:rPr>
          <w:rPr>
            <w:rFonts w:ascii="Cambria Math" w:hAnsi="Cambria Math"/>
          </w:rPr>
          <m:t>%</m:t>
        </m:r>
        <m:r>
          <w:rPr>
            <w:rFonts w:ascii="Cambria Math" w:hAnsi="Cambria Math"/>
          </w:rPr>
          <m:t>Diff</m:t>
        </m:r>
      </m:oMath>
      <w:ins w:id="886" w:author="Mladen Jovanovic" w:date="2022-12-09T09:24:00Z">
        <w:r w:rsidR="00A62DE3">
          <w:t>)</w:t>
        </w:r>
      </w:ins>
      <w:ins w:id="887" w:author="Mladen Jovanovic" w:date="2022-12-09T09:26:00Z">
        <w:r w:rsidR="00A62DE3">
          <w:t xml:space="preserve"> for (1) </w:t>
        </w:r>
        <w:r w:rsidR="00A62DE3">
          <w:rPr>
            <w:i/>
            <w:iCs/>
          </w:rPr>
          <w:t>No correction</w:t>
        </w:r>
        <w:r w:rsidR="00A62DE3">
          <w:t xml:space="preserve">, (2) </w:t>
        </w:r>
        <w:r w:rsidR="00A62DE3">
          <w:rPr>
            <w:i/>
            <w:iCs/>
          </w:rPr>
          <w:t xml:space="preserve">Estimated time correction </w:t>
        </w:r>
        <w:r w:rsidR="00A62DE3" w:rsidRPr="001C2017">
          <w:t>(Estimated TC)</w:t>
        </w:r>
        <w:r w:rsidR="00A62DE3" w:rsidRPr="00BF30E7">
          <w:t>,</w:t>
        </w:r>
        <w:r w:rsidR="00A62DE3">
          <w:t xml:space="preserve"> and (3) </w:t>
        </w:r>
        <w:r w:rsidR="00A62DE3">
          <w:rPr>
            <w:i/>
            <w:iCs/>
          </w:rPr>
          <w:t xml:space="preserve">Estimated flying start distance </w:t>
        </w:r>
        <w:r w:rsidR="00A62DE3" w:rsidRPr="001C2017">
          <w:t>(Estimated FD)</w:t>
        </w:r>
        <w:r w:rsidR="00A62DE3">
          <w:t xml:space="preserve"> models</w:t>
        </w:r>
      </w:ins>
      <w:r>
        <w:t xml:space="preserve">. Error bars represent the distribution </w:t>
      </w:r>
      <m:oMath>
        <m:r>
          <w:rPr>
            <w:rFonts w:ascii="Cambria Math" w:hAnsi="Cambria Math"/>
          </w:rPr>
          <m:t>median</m:t>
        </m:r>
      </m:oMath>
      <w:r>
        <w:t xml:space="preserve"> and 95%</w:t>
      </w:r>
      <w:ins w:id="888" w:author="Mladen Jovanovic" w:date="2022-12-09T09:24:00Z">
        <w:r w:rsidR="00A62DE3">
          <w:t xml:space="preserve"> </w:t>
        </w:r>
        <w:r w:rsidR="00A62DE3" w:rsidRPr="00A62DE3">
          <w:t>highest-density continuous interval</w:t>
        </w:r>
      </w:ins>
      <w:r>
        <w:t xml:space="preserve"> </w:t>
      </w:r>
      <w:ins w:id="889" w:author="Mladen Jovanovic" w:date="2022-12-09T09:24:00Z">
        <w:r w:rsidR="00A62DE3">
          <w:t>(</w:t>
        </w:r>
      </w:ins>
      <m:oMath>
        <m:r>
          <w:ins w:id="890" w:author="Mladen Jovanovic" w:date="2022-12-09T09:24:00Z">
            <w:rPr>
              <w:rFonts w:ascii="Cambria Math" w:hAnsi="Cambria Math"/>
            </w:rPr>
            <m:t>9</m:t>
          </w:ins>
        </m:r>
        <m:r>
          <w:ins w:id="891" w:author="Mladen Jovanovic" w:date="2022-12-09T09:25:00Z">
            <w:rPr>
              <w:rFonts w:ascii="Cambria Math" w:hAnsi="Cambria Math"/>
            </w:rPr>
            <m:t xml:space="preserve">5% </m:t>
          </w:ins>
        </m:r>
        <m:r>
          <w:rPr>
            <w:rFonts w:ascii="Cambria Math" w:hAnsi="Cambria Math"/>
          </w:rPr>
          <m:t>HDCI</m:t>
        </m:r>
      </m:oMath>
      <w:ins w:id="892" w:author="Mladen Jovanovic" w:date="2022-12-09T09:24:00Z">
        <w:r w:rsidR="00A62DE3">
          <w:t>)</w:t>
        </w:r>
      </w:ins>
      <w:r>
        <w:t xml:space="preserve">. A grey area represents </w:t>
      </w:r>
      <w:ins w:id="893" w:author="Mladen Jovanovic" w:date="2022-12-09T09:25:00Z">
        <w:r w:rsidR="00A62DE3">
          <w:t xml:space="preserve">the </w:t>
        </w:r>
      </w:ins>
      <w:r>
        <w:t>parameter</w:t>
      </w:r>
      <w:ins w:id="894" w:author="Mladen Jovanovic" w:date="2022-12-09T09:25:00Z">
        <w:r w:rsidR="00A62DE3">
          <w:t xml:space="preserve"> r</w:t>
        </w:r>
        <w:r w:rsidR="00A62DE3" w:rsidRPr="008520FB">
          <w:t>egion of practical equivalence</w:t>
        </w:r>
      </w:ins>
      <w:r>
        <w:t xml:space="preserve"> </w:t>
      </w:r>
      <w:ins w:id="895" w:author="Mladen Jovanovic" w:date="2022-12-09T09:25:00Z">
        <w:r w:rsidR="00A62DE3">
          <w:t>(</w:t>
        </w:r>
      </w:ins>
      <m:oMath>
        <m:r>
          <w:rPr>
            <w:rFonts w:ascii="Cambria Math" w:hAnsi="Cambria Math"/>
          </w:rPr>
          <m:t>ROPE</m:t>
        </m:r>
        <m:r>
          <w:ins w:id="896" w:author="Mladen Jovanovic" w:date="2022-12-09T09:25:00Z">
            <w:rPr>
              <w:rFonts w:ascii="Cambria Math" w:hAnsi="Cambria Math"/>
            </w:rPr>
            <m:t>)</m:t>
          </w:ins>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ins w:id="897" w:author="Mladen Jovanovic" w:date="2022-12-09T09:25:00Z">
        <w:r w:rsidR="00A62DE3">
          <w:t xml:space="preserve">the </w:t>
        </w:r>
      </w:ins>
      <w:r>
        <w:rPr>
          <w:i/>
          <w:iCs/>
        </w:rPr>
        <w:t>No correction</w:t>
      </w:r>
      <w:r>
        <w:t xml:space="preserve"> model and no flying distance).</w:t>
      </w:r>
    </w:p>
    <w:p w14:paraId="2E46C635" w14:textId="51F2D801" w:rsidR="00A62DE3" w:rsidRDefault="00A62DE3" w:rsidP="00A62DE3">
      <w:pPr>
        <w:rPr>
          <w:ins w:id="898" w:author="Mladen Jovanovic" w:date="2022-12-09T09:26:00Z"/>
          <w:sz w:val="16"/>
          <w:szCs w:val="16"/>
        </w:rPr>
      </w:pPr>
      <w:ins w:id="899" w:author="Mladen Jovanovic" w:date="2022-12-09T09:26:00Z">
        <w:r w:rsidRPr="001C2017">
          <w:rPr>
            <w:i/>
            <w:iCs/>
            <w:sz w:val="16"/>
            <w:szCs w:val="16"/>
          </w:rPr>
          <w:t>Note</w:t>
        </w:r>
        <w:r>
          <w:rPr>
            <w:i/>
            <w:iCs/>
            <w:sz w:val="16"/>
            <w:szCs w:val="16"/>
          </w:rPr>
          <w:t>.</w:t>
        </w:r>
        <w:r>
          <w:rPr>
            <w:sz w:val="16"/>
            <w:szCs w:val="16"/>
          </w:rPr>
          <w:t xml:space="preserve"> </w:t>
        </w:r>
      </w:ins>
      <w:ins w:id="900" w:author="Mladen Jovanovic" w:date="2022-12-11T21:07:00Z">
        <w:r w:rsidR="00FE48FD">
          <w:rPr>
            <w:sz w:val="16"/>
            <w:szCs w:val="16"/>
          </w:rPr>
          <w:t>MSS – maximum sprinting speed; TAU – relative acceleration; MAC – maximum acceleration; PMAX – maximal relative power</w:t>
        </w:r>
      </w:ins>
    </w:p>
    <w:p w14:paraId="1F6BAB91" w14:textId="58A5802C" w:rsidR="00A62DE3" w:rsidRPr="00A62DE3" w:rsidDel="00BD3FFD" w:rsidRDefault="00A62DE3">
      <w:pPr>
        <w:rPr>
          <w:del w:id="901" w:author="Mladen Jovanovic" w:date="2022-12-09T09:26:00Z"/>
        </w:rPr>
        <w:pPrChange w:id="902" w:author="Mladen Jovanovic" w:date="2022-12-09T09:26:00Z">
          <w:pPr>
            <w:pStyle w:val="Figurecaption"/>
          </w:pPr>
        </w:pPrChange>
      </w:pPr>
    </w:p>
    <w:p w14:paraId="248868AF" w14:textId="303AE8AF" w:rsidR="00772599" w:rsidRDefault="00024635" w:rsidP="007E4EC7">
      <w:pPr>
        <w:pStyle w:val="Figurecaption"/>
        <w:rPr>
          <w:ins w:id="903" w:author="Mladen Jovanovic" w:date="2022-12-09T09:28:00Z"/>
        </w:rPr>
      </w:pPr>
      <w:r w:rsidRPr="00024635">
        <w:rPr>
          <w:b/>
          <w:bCs/>
        </w:rPr>
        <w:t>Figure 3</w:t>
      </w:r>
      <w:r>
        <w:t xml:space="preserve">: Distribution of the </w:t>
      </w:r>
      <w:ins w:id="904" w:author="Mladen Jovanovic" w:date="2022-12-09T09:26:00Z">
        <w:r w:rsidR="00BD3FFD">
          <w:t xml:space="preserve">percent difference </w:t>
        </w:r>
      </w:ins>
      <w:ins w:id="905" w:author="Mladen Jovanovic" w:date="2022-12-09T09:27:00Z">
        <w:r w:rsidR="00BD3FFD">
          <w:t>(</w:t>
        </w:r>
      </w:ins>
      <m:oMath>
        <m:r>
          <m:rPr>
            <m:sty m:val="p"/>
          </m:rPr>
          <w:rPr>
            <w:rFonts w:ascii="Cambria Math" w:hAnsi="Cambria Math"/>
          </w:rPr>
          <m:t>%</m:t>
        </m:r>
        <m:r>
          <w:rPr>
            <w:rFonts w:ascii="Cambria Math" w:hAnsi="Cambria Math"/>
          </w:rPr>
          <m:t>Diff</m:t>
        </m:r>
      </m:oMath>
      <w:ins w:id="906" w:author="Mladen Jovanovic" w:date="2022-12-09T09:27:00Z">
        <w:r w:rsidR="00BD3FFD">
          <w:t>)</w:t>
        </w:r>
      </w:ins>
      <w:r>
        <w:t xml:space="preserve"> across every flying distance in the simulation</w:t>
      </w:r>
      <w:ins w:id="907" w:author="Mladen Jovanovic" w:date="2022-12-09T09:27:00Z">
        <w:r w:rsidR="00BD3FFD">
          <w:t xml:space="preserve"> for (1) </w:t>
        </w:r>
        <w:r w:rsidR="00BD3FFD">
          <w:rPr>
            <w:i/>
            <w:iCs/>
          </w:rPr>
          <w:t>No correction</w:t>
        </w:r>
        <w:r w:rsidR="00BD3FFD">
          <w:t xml:space="preserve">, (2) </w:t>
        </w:r>
        <w:r w:rsidR="00BD3FFD">
          <w:rPr>
            <w:i/>
            <w:iCs/>
          </w:rPr>
          <w:t xml:space="preserve">Estimated time correction </w:t>
        </w:r>
        <w:r w:rsidR="00BD3FFD" w:rsidRPr="001C2017">
          <w:t>(Estimated TC)</w:t>
        </w:r>
        <w:r w:rsidR="00BD3FFD" w:rsidRPr="00BF30E7">
          <w:t>,</w:t>
        </w:r>
        <w:r w:rsidR="00BD3FFD">
          <w:t xml:space="preserve"> and (3) </w:t>
        </w:r>
        <w:r w:rsidR="00BD3FFD">
          <w:rPr>
            <w:i/>
            <w:iCs/>
          </w:rPr>
          <w:t xml:space="preserve">Estimated flying start distance </w:t>
        </w:r>
        <w:r w:rsidR="00BD3FFD" w:rsidRPr="001C2017">
          <w:t>(Estimated FD)</w:t>
        </w:r>
        <w:r w:rsidR="00BD3FFD">
          <w:t xml:space="preserve"> models</w:t>
        </w:r>
      </w:ins>
      <w:r>
        <w:t xml:space="preserve">. </w:t>
      </w:r>
      <w:ins w:id="908" w:author="Mladen Jovanovic" w:date="2022-12-09T09:28:00Z">
        <w:r w:rsidR="00BD3FFD">
          <w:t xml:space="preserve">Error bars represent the distribution </w:t>
        </w:r>
      </w:ins>
      <m:oMath>
        <m:r>
          <w:ins w:id="909" w:author="Mladen Jovanovic" w:date="2022-12-09T09:28:00Z">
            <w:rPr>
              <w:rFonts w:ascii="Cambria Math" w:hAnsi="Cambria Math"/>
            </w:rPr>
            <m:t>median</m:t>
          </w:ins>
        </m:r>
      </m:oMath>
      <w:ins w:id="910" w:author="Mladen Jovanovic" w:date="2022-12-09T09:28:00Z">
        <w:r w:rsidR="00BD3FFD">
          <w:t xml:space="preserve"> and 95% </w:t>
        </w:r>
        <w:r w:rsidR="00BD3FFD" w:rsidRPr="00A62DE3">
          <w:t>highest-density continuous interval</w:t>
        </w:r>
        <w:r w:rsidR="00BD3FFD">
          <w:t xml:space="preserve"> (</w:t>
        </w:r>
      </w:ins>
      <m:oMath>
        <m:r>
          <w:ins w:id="911" w:author="Mladen Jovanovic" w:date="2022-12-09T09:28:00Z">
            <w:rPr>
              <w:rFonts w:ascii="Cambria Math" w:hAnsi="Cambria Math"/>
            </w:rPr>
            <m:t>95% HDCI</m:t>
          </w:ins>
        </m:r>
      </m:oMath>
      <w:ins w:id="912" w:author="Mladen Jovanovic" w:date="2022-12-09T09:28:00Z">
        <w:r w:rsidR="00BD3FFD">
          <w:t xml:space="preserve">). </w:t>
        </w:r>
      </w:ins>
      <w:del w:id="913" w:author="Mladen Jovanovic" w:date="2022-12-09T09:28:00Z">
        <w:r w:rsidDel="00BD3FFD">
          <w:delText xml:space="preserve">Error bars represent the distribution </w:delText>
        </w:r>
      </w:del>
      <m:oMath>
        <m:r>
          <w:del w:id="914" w:author="Mladen Jovanovic" w:date="2022-12-09T09:28:00Z">
            <w:rPr>
              <w:rFonts w:ascii="Cambria Math" w:hAnsi="Cambria Math"/>
            </w:rPr>
            <m:t>median</m:t>
          </w:del>
        </m:r>
      </m:oMath>
      <w:del w:id="915" w:author="Mladen Jovanovic" w:date="2022-12-09T09:28:00Z">
        <w:r w:rsidDel="00BD3FFD">
          <w:delText xml:space="preserve"> and 95% </w:delText>
        </w:r>
      </w:del>
      <m:oMath>
        <m:r>
          <w:del w:id="916" w:author="Mladen Jovanovic" w:date="2022-12-09T09:28:00Z">
            <w:rPr>
              <w:rFonts w:ascii="Cambria Math" w:hAnsi="Cambria Math"/>
            </w:rPr>
            <m:t>HDCI</m:t>
          </w:del>
        </m:r>
      </m:oMath>
      <w:del w:id="917" w:author="Mladen Jovanovic" w:date="2022-12-09T09:28:00Z">
        <w:r w:rsidDel="00BD3FFD">
          <w:delText xml:space="preserve">. </w:delText>
        </w:r>
      </w:del>
      <w:ins w:id="918" w:author="Mladen Jovanovic" w:date="2022-12-09T09:28:00Z">
        <w:r w:rsidR="00BD3FFD">
          <w:t>A grey area represents the parameter r</w:t>
        </w:r>
        <w:r w:rsidR="00BD3FFD" w:rsidRPr="008520FB">
          <w:t>egion of practical equivalence</w:t>
        </w:r>
        <w:r w:rsidR="00BD3FFD">
          <w:t xml:space="preserve"> (</w:t>
        </w:r>
      </w:ins>
      <m:oMath>
        <m:r>
          <w:ins w:id="919" w:author="Mladen Jovanovic" w:date="2022-12-09T09:28:00Z">
            <w:rPr>
              <w:rFonts w:ascii="Cambria Math" w:hAnsi="Cambria Math"/>
            </w:rPr>
            <m:t>ROPE)</m:t>
          </w:ins>
        </m:r>
      </m:oMath>
      <w:ins w:id="920" w:author="Mladen Jovanovic" w:date="2022-12-09T09:28:00Z">
        <w:r w:rsidR="00BD3FFD">
          <w:t xml:space="preserve"> (assumed to be equal to 95% </w:t>
        </w:r>
      </w:ins>
      <m:oMath>
        <m:r>
          <w:ins w:id="921" w:author="Mladen Jovanovic" w:date="2022-12-09T09:28:00Z">
            <w:rPr>
              <w:rFonts w:ascii="Cambria Math" w:hAnsi="Cambria Math"/>
            </w:rPr>
            <m:t>HDCI</m:t>
          </w:ins>
        </m:r>
      </m:oMath>
      <w:ins w:id="922" w:author="Mladen Jovanovic" w:date="2022-12-09T09:28:00Z">
        <w:r w:rsidR="00BD3FFD">
          <w:t xml:space="preserve"> of the </w:t>
        </w:r>
      </w:ins>
      <m:oMath>
        <m:r>
          <w:ins w:id="923" w:author="Mladen Jovanovic" w:date="2022-12-09T09:28:00Z">
            <m:rPr>
              <m:sty m:val="p"/>
            </m:rPr>
            <w:rPr>
              <w:rFonts w:ascii="Cambria Math" w:hAnsi="Cambria Math"/>
            </w:rPr>
            <m:t>%</m:t>
          </w:ins>
        </m:r>
        <m:r>
          <w:ins w:id="924" w:author="Mladen Jovanovic" w:date="2022-12-09T09:28:00Z">
            <w:rPr>
              <w:rFonts w:ascii="Cambria Math" w:hAnsi="Cambria Math"/>
            </w:rPr>
            <m:t>Diff</m:t>
          </w:ins>
        </m:r>
      </m:oMath>
      <w:ins w:id="925" w:author="Mladen Jovanovic" w:date="2022-12-09T09:28:00Z">
        <w:r w:rsidR="00BD3FFD">
          <w:t xml:space="preserve"> using the </w:t>
        </w:r>
        <w:r w:rsidR="00BD3FFD">
          <w:rPr>
            <w:i/>
            <w:iCs/>
          </w:rPr>
          <w:t>No correction</w:t>
        </w:r>
        <w:r w:rsidR="00BD3FFD">
          <w:t xml:space="preserve"> model and no flying distance).</w:t>
        </w:r>
      </w:ins>
      <w:del w:id="926" w:author="Mladen Jovanovic" w:date="2022-12-09T09:28:00Z">
        <w:r w:rsidDel="00BD3FFD">
          <w:delText xml:space="preserve">A grey area represents parameter </w:delText>
        </w:r>
      </w:del>
      <m:oMath>
        <m:r>
          <w:del w:id="927" w:author="Mladen Jovanovic" w:date="2022-12-09T09:28:00Z">
            <w:rPr>
              <w:rFonts w:ascii="Cambria Math" w:hAnsi="Cambria Math"/>
            </w:rPr>
            <m:t>ROPE</m:t>
          </w:del>
        </m:r>
      </m:oMath>
      <w:del w:id="928" w:author="Mladen Jovanovic" w:date="2022-12-09T09:28:00Z">
        <w:r w:rsidDel="00BD3FFD">
          <w:delText xml:space="preserve"> (assumed to be equal to 95% </w:delText>
        </w:r>
      </w:del>
      <m:oMath>
        <m:r>
          <w:del w:id="929" w:author="Mladen Jovanovic" w:date="2022-12-09T09:28:00Z">
            <w:rPr>
              <w:rFonts w:ascii="Cambria Math" w:hAnsi="Cambria Math"/>
            </w:rPr>
            <m:t>HDCI</m:t>
          </w:del>
        </m:r>
      </m:oMath>
      <w:del w:id="930" w:author="Mladen Jovanovic" w:date="2022-12-09T09:28:00Z">
        <w:r w:rsidDel="00BD3FFD">
          <w:delText xml:space="preserve"> of the </w:delText>
        </w:r>
      </w:del>
      <m:oMath>
        <m:r>
          <w:del w:id="931" w:author="Mladen Jovanovic" w:date="2022-12-09T09:28:00Z">
            <m:rPr>
              <m:sty m:val="p"/>
            </m:rPr>
            <w:rPr>
              <w:rFonts w:ascii="Cambria Math" w:hAnsi="Cambria Math"/>
            </w:rPr>
            <m:t>%</m:t>
          </w:del>
        </m:r>
        <m:r>
          <w:del w:id="932" w:author="Mladen Jovanovic" w:date="2022-12-09T09:28:00Z">
            <w:rPr>
              <w:rFonts w:ascii="Cambria Math" w:hAnsi="Cambria Math"/>
            </w:rPr>
            <m:t>Diff</m:t>
          </w:del>
        </m:r>
      </m:oMath>
      <w:del w:id="933" w:author="Mladen Jovanovic" w:date="2022-12-09T09:28:00Z">
        <w:r w:rsidDel="00BD3FFD">
          <w:delText xml:space="preserve"> using </w:delText>
        </w:r>
        <w:r w:rsidDel="00BD3FFD">
          <w:rPr>
            <w:i/>
            <w:iCs/>
          </w:rPr>
          <w:delText>No correction</w:delText>
        </w:r>
        <w:r w:rsidDel="00BD3FFD">
          <w:delText xml:space="preserve"> model and no flying distance)</w:delText>
        </w:r>
        <w:r w:rsidDel="00C26CCF">
          <w:delText>.</w:delText>
        </w:r>
      </w:del>
      <w:r>
        <w:t xml:space="preserve"> For the less crowded visualization, flying distance in increments of</w:t>
      </w:r>
      <w:r w:rsidR="00772599">
        <w:t xml:space="preserve"> 0.05 </w:t>
      </w:r>
      <m:oMath>
        <m:r>
          <w:rPr>
            <w:rFonts w:ascii="Cambria Math" w:hAnsi="Cambria Math"/>
          </w:rPr>
          <m:t>m</m:t>
        </m:r>
      </m:oMath>
      <w:r w:rsidR="00772599">
        <w:t xml:space="preserve"> is plotted.</w:t>
      </w:r>
    </w:p>
    <w:p w14:paraId="0D5E15F6" w14:textId="3B707E38" w:rsidR="00C26CCF" w:rsidRDefault="00C26CCF" w:rsidP="00C26CCF">
      <w:pPr>
        <w:rPr>
          <w:ins w:id="934" w:author="Mladen Jovanovic" w:date="2022-12-09T09:28:00Z"/>
          <w:sz w:val="16"/>
          <w:szCs w:val="16"/>
        </w:rPr>
      </w:pPr>
      <w:ins w:id="935" w:author="Mladen Jovanovic" w:date="2022-12-09T09:28:00Z">
        <w:r w:rsidRPr="001C2017">
          <w:rPr>
            <w:i/>
            <w:iCs/>
            <w:sz w:val="16"/>
            <w:szCs w:val="16"/>
          </w:rPr>
          <w:t>Note</w:t>
        </w:r>
        <w:r>
          <w:rPr>
            <w:i/>
            <w:iCs/>
            <w:sz w:val="16"/>
            <w:szCs w:val="16"/>
          </w:rPr>
          <w:t>.</w:t>
        </w:r>
        <w:r>
          <w:rPr>
            <w:sz w:val="16"/>
            <w:szCs w:val="16"/>
          </w:rPr>
          <w:t xml:space="preserve"> </w:t>
        </w:r>
      </w:ins>
      <w:ins w:id="936" w:author="Mladen Jovanovic" w:date="2022-12-11T21:07:00Z">
        <w:r w:rsidR="00FE48FD">
          <w:rPr>
            <w:sz w:val="16"/>
            <w:szCs w:val="16"/>
          </w:rPr>
          <w:t>MSS – maximum sprinting speed; TAU – relative acceleration; MAC – maximum acceleration; PMAX – maximal relative power</w:t>
        </w:r>
      </w:ins>
    </w:p>
    <w:p w14:paraId="5EFD3D71" w14:textId="77777777" w:rsidR="00C26CCF" w:rsidRPr="00C26CCF" w:rsidRDefault="00C26CCF">
      <w:pPr>
        <w:pPrChange w:id="937" w:author="Mladen Jovanovic" w:date="2022-12-09T09:28:00Z">
          <w:pPr>
            <w:pStyle w:val="Figurecaption"/>
          </w:pPr>
        </w:pPrChange>
      </w:pPr>
    </w:p>
    <w:p w14:paraId="20D76E41" w14:textId="02DB5E49" w:rsidR="00772599" w:rsidRDefault="00772599" w:rsidP="007E4EC7">
      <w:pPr>
        <w:pStyle w:val="Figurecaption"/>
        <w:rPr>
          <w:ins w:id="938" w:author="Mladen Jovanovic" w:date="2022-12-09T09:30:00Z"/>
        </w:rPr>
      </w:pPr>
      <w:r w:rsidRPr="00772599">
        <w:rPr>
          <w:b/>
          <w:bCs/>
        </w:rPr>
        <w:t>Figure 4</w:t>
      </w:r>
      <w:r>
        <w:t>:</w:t>
      </w:r>
      <w:ins w:id="939" w:author="Mladen Jovanovic" w:date="2022-12-09T09:30:00Z">
        <w:r w:rsidR="001E354E">
          <w:t xml:space="preserve"> Percentage</w:t>
        </w:r>
        <w:r w:rsidR="001E354E" w:rsidRPr="008520FB">
          <w:t xml:space="preserve"> of the simulations that lie within </w:t>
        </w:r>
        <w:r w:rsidR="001E354E">
          <w:t>the r</w:t>
        </w:r>
        <w:r w:rsidR="001E354E" w:rsidRPr="008520FB">
          <w:t>egion of practical equivalence</w:t>
        </w:r>
        <w:r w:rsidR="001E354E">
          <w:t xml:space="preserve"> (</w:t>
        </w:r>
      </w:ins>
      <m:oMath>
        <m:r>
          <w:ins w:id="940" w:author="Mladen Jovanovic" w:date="2022-12-09T09:30:00Z">
            <w:rPr>
              <w:rFonts w:ascii="Cambria Math" w:hAnsi="Cambria Math"/>
            </w:rPr>
            <m:t>inside</m:t>
          </w:ins>
        </m:r>
        <m:r>
          <w:ins w:id="941" w:author="Mladen Jovanovic" w:date="2022-12-09T09:30:00Z">
            <m:rPr>
              <m:sty m:val="p"/>
            </m:rPr>
            <w:rPr>
              <w:rFonts w:ascii="Cambria Math" w:hAnsi="Cambria Math"/>
            </w:rPr>
            <m:t xml:space="preserve"> </m:t>
          </w:ins>
        </m:r>
        <m:r>
          <w:ins w:id="942" w:author="Mladen Jovanovic" w:date="2022-12-09T09:30:00Z">
            <w:rPr>
              <w:rFonts w:ascii="Cambria Math" w:hAnsi="Cambria Math"/>
            </w:rPr>
            <m:t>ROPE)</m:t>
          </w:ins>
        </m:r>
      </m:oMath>
      <w:ins w:id="943" w:author="Mladen Jovanovic" w:date="2022-12-09T09:30:00Z">
        <w:r w:rsidR="001E354E">
          <w:t xml:space="preserve"> </w:t>
        </w:r>
      </w:ins>
      <w:del w:id="944" w:author="Mladen Jovanovic" w:date="2022-12-09T09:30:00Z">
        <w:r w:rsidDel="001E354E">
          <w:delText xml:space="preserve"> </w:delText>
        </w:r>
      </w:del>
      <m:oMath>
        <m:r>
          <w:del w:id="945" w:author="Mladen Jovanovic" w:date="2022-12-09T09:30:00Z">
            <w:rPr>
              <w:rFonts w:ascii="Cambria Math" w:hAnsi="Cambria Math"/>
            </w:rPr>
            <m:t>inside ROPE</m:t>
          </w:del>
        </m:r>
      </m:oMath>
      <w:del w:id="946" w:author="Mladen Jovanovic" w:date="2022-12-09T09:30:00Z">
        <w:r w:rsidDel="001E354E">
          <w:delText xml:space="preserve"> </w:delText>
        </w:r>
      </w:del>
      <w:r>
        <w:t>estimated across every flying distance in the simulation</w:t>
      </w:r>
      <w:ins w:id="947" w:author="Mladen Jovanovic" w:date="2022-12-09T09:31:00Z">
        <w:r w:rsidR="001E354E">
          <w:t xml:space="preserve"> for (1) </w:t>
        </w:r>
        <w:r w:rsidR="001E354E">
          <w:rPr>
            <w:i/>
            <w:iCs/>
          </w:rPr>
          <w:t>No correction</w:t>
        </w:r>
        <w:r w:rsidR="001E354E">
          <w:t xml:space="preserve">, (2) </w:t>
        </w:r>
        <w:r w:rsidR="001E354E">
          <w:rPr>
            <w:i/>
            <w:iCs/>
          </w:rPr>
          <w:t xml:space="preserve">Estimated time correction </w:t>
        </w:r>
        <w:r w:rsidR="001E354E" w:rsidRPr="001C2017">
          <w:t>(Estimated TC)</w:t>
        </w:r>
        <w:r w:rsidR="001E354E" w:rsidRPr="00BF30E7">
          <w:t>,</w:t>
        </w:r>
        <w:r w:rsidR="001E354E">
          <w:t xml:space="preserve"> and (3) </w:t>
        </w:r>
        <w:r w:rsidR="001E354E">
          <w:rPr>
            <w:i/>
            <w:iCs/>
          </w:rPr>
          <w:t xml:space="preserve">Estimated flying start distance </w:t>
        </w:r>
        <w:r w:rsidR="001E354E" w:rsidRPr="001C2017">
          <w:t>(Estimated FD)</w:t>
        </w:r>
        <w:r w:rsidR="001E354E">
          <w:t xml:space="preserve"> models</w:t>
        </w:r>
      </w:ins>
      <w:r>
        <w:t>.</w:t>
      </w:r>
    </w:p>
    <w:p w14:paraId="552F728E" w14:textId="598A920F" w:rsidR="001E354E" w:rsidRPr="001E354E" w:rsidRDefault="001E354E">
      <w:pPr>
        <w:pPrChange w:id="948" w:author="Mladen Jovanovic" w:date="2022-12-09T09:30:00Z">
          <w:pPr>
            <w:pStyle w:val="Figurecaption"/>
          </w:pPr>
        </w:pPrChange>
      </w:pPr>
      <w:ins w:id="949" w:author="Mladen Jovanovic" w:date="2022-12-09T09:30:00Z">
        <w:r w:rsidRPr="001C2017">
          <w:rPr>
            <w:i/>
            <w:iCs/>
            <w:sz w:val="16"/>
            <w:szCs w:val="16"/>
          </w:rPr>
          <w:t>Note</w:t>
        </w:r>
        <w:r>
          <w:rPr>
            <w:i/>
            <w:iCs/>
            <w:sz w:val="16"/>
            <w:szCs w:val="16"/>
          </w:rPr>
          <w:t>.</w:t>
        </w:r>
        <w:r>
          <w:rPr>
            <w:sz w:val="16"/>
            <w:szCs w:val="16"/>
          </w:rPr>
          <w:t xml:space="preserve"> </w:t>
        </w:r>
      </w:ins>
      <w:ins w:id="950" w:author="Mladen Jovanovic" w:date="2022-12-11T21:07:00Z">
        <w:r w:rsidR="00FE48FD">
          <w:rPr>
            <w:sz w:val="16"/>
            <w:szCs w:val="16"/>
          </w:rPr>
          <w:t>MSS – maximum sprinting speed; TAU – relative acceleration; MAC – maximum acceleration; PMAX – maximal relative power</w:t>
        </w:r>
      </w:ins>
    </w:p>
    <w:p w14:paraId="69771AAE" w14:textId="3E3D13E8" w:rsidR="00772599" w:rsidRDefault="00772599" w:rsidP="007E4EC7">
      <w:pPr>
        <w:pStyle w:val="Figurecaption"/>
        <w:rPr>
          <w:ins w:id="951" w:author="Mladen Jovanovic" w:date="2022-12-09T09:34:00Z"/>
        </w:rPr>
      </w:pPr>
      <w:r w:rsidRPr="00772599">
        <w:rPr>
          <w:b/>
          <w:bCs/>
        </w:rPr>
        <w:t>Figure 5</w:t>
      </w:r>
      <w:r>
        <w:t>: Estimated</w:t>
      </w:r>
      <w:ins w:id="952" w:author="Mladen Jovanovic" w:date="2022-12-09T09:32:00Z">
        <w:r w:rsidR="000272AB">
          <w:t xml:space="preserve"> m</w:t>
        </w:r>
        <w:r w:rsidR="000272AB" w:rsidRPr="00DD60D1">
          <w:t>inimal detectable change</w:t>
        </w:r>
        <w:r w:rsidR="000272AB">
          <w:t xml:space="preserve"> using 95% confidence level (</w:t>
        </w:r>
      </w:ins>
      <m:oMath>
        <m:r>
          <w:ins w:id="953" w:author="Mladen Jovanovic" w:date="2022-12-09T09:32:00Z">
            <m:rPr>
              <m:sty m:val="p"/>
            </m:rPr>
            <w:rPr>
              <w:rFonts w:ascii="Cambria Math" w:hAnsi="Cambria Math"/>
            </w:rPr>
            <m:t>%</m:t>
          </w:ins>
        </m:r>
        <m:r>
          <w:ins w:id="954" w:author="Mladen Jovanovic" w:date="2022-12-09T09:32:00Z">
            <w:rPr>
              <w:rFonts w:ascii="Cambria Math" w:hAnsi="Cambria Math"/>
            </w:rPr>
            <m:t>MDC</m:t>
          </w:ins>
        </m:r>
        <m:sSub>
          <m:sSubPr>
            <m:ctrlPr>
              <w:ins w:id="955" w:author="Mladen Jovanovic" w:date="2022-12-09T09:32:00Z">
                <w:rPr>
                  <w:rFonts w:ascii="Cambria Math" w:hAnsi="Cambria Math"/>
                </w:rPr>
              </w:ins>
            </m:ctrlPr>
          </m:sSubPr>
          <m:e>
            <m:r>
              <w:ins w:id="956" w:author="Mladen Jovanovic" w:date="2022-12-09T09:32:00Z">
                <w:rPr>
                  <w:rFonts w:ascii="Cambria Math" w:hAnsi="Cambria Math"/>
                </w:rPr>
                <m:t>s</m:t>
              </w:ins>
            </m:r>
          </m:e>
          <m:sub>
            <m:r>
              <w:ins w:id="957" w:author="Mladen Jovanovic" w:date="2022-12-09T09:32:00Z">
                <w:rPr>
                  <w:rFonts w:ascii="Cambria Math" w:hAnsi="Cambria Math"/>
                </w:rPr>
                <m:t>95</m:t>
              </w:ins>
            </m:r>
          </m:sub>
        </m:sSub>
      </m:oMath>
      <w:ins w:id="958" w:author="Mladen Jovanovic" w:date="2022-12-09T09:32:00Z">
        <w:r w:rsidR="000272AB">
          <w:t xml:space="preserve">) </w:t>
        </w:r>
      </w:ins>
      <w:del w:id="959" w:author="Mladen Jovanovic" w:date="2022-12-09T09:32:00Z">
        <w:r w:rsidDel="000272AB">
          <w:delText xml:space="preserve"> </w:delText>
        </w:r>
      </w:del>
      <m:oMath>
        <m:r>
          <w:del w:id="960" w:author="Mladen Jovanovic" w:date="2022-12-09T09:32:00Z">
            <m:rPr>
              <m:sty m:val="p"/>
            </m:rPr>
            <w:rPr>
              <w:rFonts w:ascii="Cambria Math" w:hAnsi="Cambria Math"/>
            </w:rPr>
            <m:t>%</m:t>
          </w:del>
        </m:r>
        <m:r>
          <w:del w:id="961" w:author="Mladen Jovanovic" w:date="2022-12-09T09:32:00Z">
            <w:rPr>
              <w:rFonts w:ascii="Cambria Math" w:hAnsi="Cambria Math"/>
            </w:rPr>
            <m:t>MDC</m:t>
          </w:del>
        </m:r>
        <m:sSub>
          <m:sSubPr>
            <m:ctrlPr>
              <w:del w:id="962" w:author="Mladen Jovanovic" w:date="2022-12-09T09:32:00Z">
                <w:rPr>
                  <w:rFonts w:ascii="Cambria Math" w:hAnsi="Cambria Math"/>
                </w:rPr>
              </w:del>
            </m:ctrlPr>
          </m:sSubPr>
          <m:e>
            <m:r>
              <w:del w:id="963" w:author="Mladen Jovanovic" w:date="2022-12-09T09:32:00Z">
                <w:rPr>
                  <w:rFonts w:ascii="Cambria Math" w:hAnsi="Cambria Math"/>
                </w:rPr>
                <m:t>s</m:t>
              </w:del>
            </m:r>
          </m:e>
          <m:sub>
            <m:r>
              <w:del w:id="964" w:author="Mladen Jovanovic" w:date="2022-12-09T09:32:00Z">
                <w:rPr>
                  <w:rFonts w:ascii="Cambria Math" w:hAnsi="Cambria Math"/>
                </w:rPr>
                <m:t>95</m:t>
              </w:del>
            </m:r>
          </m:sub>
        </m:sSub>
      </m:oMath>
      <w:del w:id="965" w:author="Mladen Jovanovic" w:date="2022-12-09T09:32:00Z">
        <w:r w:rsidDel="000272AB">
          <w:delText xml:space="preserve"> </w:delText>
        </w:r>
      </w:del>
      <w:r>
        <w:t>across every flying distance in the simulation</w:t>
      </w:r>
      <w:ins w:id="966" w:author="Mladen Jovanovic" w:date="2022-12-09T09:32:00Z">
        <w:r w:rsidR="000272AB">
          <w:t xml:space="preserve"> for (1) </w:t>
        </w:r>
        <w:r w:rsidR="000272AB">
          <w:rPr>
            <w:i/>
            <w:iCs/>
          </w:rPr>
          <w:t>No correction</w:t>
        </w:r>
        <w:r w:rsidR="000272AB">
          <w:t xml:space="preserve">, (2) </w:t>
        </w:r>
        <w:r w:rsidR="000272AB">
          <w:rPr>
            <w:i/>
            <w:iCs/>
          </w:rPr>
          <w:t xml:space="preserve">Estimated time correction </w:t>
        </w:r>
        <w:r w:rsidR="000272AB" w:rsidRPr="001C2017">
          <w:t>(Estimated TC)</w:t>
        </w:r>
        <w:r w:rsidR="000272AB" w:rsidRPr="00BF30E7">
          <w:t>,</w:t>
        </w:r>
        <w:r w:rsidR="000272AB">
          <w:t xml:space="preserve"> and (3) </w:t>
        </w:r>
        <w:r w:rsidR="000272AB">
          <w:rPr>
            <w:i/>
            <w:iCs/>
          </w:rPr>
          <w:t xml:space="preserve">Estimated flying start distance </w:t>
        </w:r>
        <w:r w:rsidR="000272AB" w:rsidRPr="001C2017">
          <w:lastRenderedPageBreak/>
          <w:t>(Estimated FD)</w:t>
        </w:r>
        <w:r w:rsidR="000272AB">
          <w:t xml:space="preserve"> models</w:t>
        </w:r>
      </w:ins>
      <w:r>
        <w:t>. The dashed line represents</w:t>
      </w:r>
      <w:ins w:id="967" w:author="Mladen Jovanovic" w:date="2022-12-09T09:33:00Z">
        <w:r w:rsidR="000272AB">
          <w:t xml:space="preserve"> the lowest </w:t>
        </w:r>
      </w:ins>
      <m:oMath>
        <m:r>
          <w:ins w:id="968" w:author="Mladen Jovanovic" w:date="2022-12-09T09:33:00Z">
            <m:rPr>
              <m:sty m:val="p"/>
            </m:rPr>
            <w:rPr>
              <w:rFonts w:ascii="Cambria Math" w:hAnsi="Cambria Math"/>
            </w:rPr>
            <m:t>%</m:t>
          </w:ins>
        </m:r>
        <m:r>
          <w:ins w:id="969" w:author="Mladen Jovanovic" w:date="2022-12-09T09:33:00Z">
            <w:rPr>
              <w:rFonts w:ascii="Cambria Math" w:hAnsi="Cambria Math"/>
            </w:rPr>
            <m:t>MDC</m:t>
          </w:ins>
        </m:r>
        <m:sSub>
          <m:sSubPr>
            <m:ctrlPr>
              <w:ins w:id="970" w:author="Mladen Jovanovic" w:date="2022-12-09T09:33:00Z">
                <w:rPr>
                  <w:rFonts w:ascii="Cambria Math" w:hAnsi="Cambria Math"/>
                </w:rPr>
              </w:ins>
            </m:ctrlPr>
          </m:sSubPr>
          <m:e>
            <m:r>
              <w:ins w:id="971" w:author="Mladen Jovanovic" w:date="2022-12-09T09:33:00Z">
                <w:rPr>
                  <w:rFonts w:ascii="Cambria Math" w:hAnsi="Cambria Math"/>
                </w:rPr>
                <m:t>s</m:t>
              </w:ins>
            </m:r>
          </m:e>
          <m:sub>
            <m:r>
              <w:ins w:id="972" w:author="Mladen Jovanovic" w:date="2022-12-09T09:33:00Z">
                <w:rPr>
                  <w:rFonts w:ascii="Cambria Math" w:hAnsi="Cambria Math"/>
                </w:rPr>
                <m:t>95</m:t>
              </w:ins>
            </m:r>
          </m:sub>
        </m:sSub>
      </m:oMath>
      <w:r>
        <w:t xml:space="preserve"> </w:t>
      </w:r>
      <w:ins w:id="973" w:author="Mladen Jovanovic" w:date="2022-12-09T09:34:00Z">
        <w:r w:rsidR="000272AB" w:rsidRPr="000272AB">
          <w:t xml:space="preserve">estimated using the </w:t>
        </w:r>
        <w:r w:rsidR="000272AB" w:rsidRPr="000272AB">
          <w:rPr>
            <w:i/>
            <w:iCs/>
            <w:rPrChange w:id="974" w:author="Mladen Jovanovic" w:date="2022-12-09T09:34:00Z">
              <w:rPr/>
            </w:rPrChange>
          </w:rPr>
          <w:t>No correction</w:t>
        </w:r>
        <w:r w:rsidR="000272AB" w:rsidRPr="000272AB">
          <w:t xml:space="preserve"> model and no flying distance</w:t>
        </w:r>
        <w:r w:rsidR="000272AB">
          <w:t xml:space="preserve"> (</w:t>
        </w:r>
      </w:ins>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ins w:id="975" w:author="Mladen Jovanovic" w:date="2022-12-09T09:34:00Z">
        <w:r w:rsidR="000272AB">
          <w:t>)</w:t>
        </w:r>
      </w:ins>
      <w:ins w:id="976" w:author="Mladen Jovanovic" w:date="2022-12-09T09:36:00Z">
        <w:r w:rsidR="00F72D7D">
          <w:t>.</w:t>
        </w:r>
      </w:ins>
    </w:p>
    <w:p w14:paraId="4B0086CF" w14:textId="6BA60F81" w:rsidR="000272AB" w:rsidRDefault="000272AB" w:rsidP="000272AB">
      <w:pPr>
        <w:rPr>
          <w:ins w:id="977" w:author="Mladen Jovanovic" w:date="2022-12-09T09:34:00Z"/>
          <w:sz w:val="16"/>
          <w:szCs w:val="16"/>
        </w:rPr>
      </w:pPr>
      <w:ins w:id="978" w:author="Mladen Jovanovic" w:date="2022-12-09T09:34:00Z">
        <w:r w:rsidRPr="001C2017">
          <w:rPr>
            <w:i/>
            <w:iCs/>
            <w:sz w:val="16"/>
            <w:szCs w:val="16"/>
          </w:rPr>
          <w:t>Note</w:t>
        </w:r>
        <w:r>
          <w:rPr>
            <w:i/>
            <w:iCs/>
            <w:sz w:val="16"/>
            <w:szCs w:val="16"/>
          </w:rPr>
          <w:t>.</w:t>
        </w:r>
        <w:r>
          <w:rPr>
            <w:sz w:val="16"/>
            <w:szCs w:val="16"/>
          </w:rPr>
          <w:t xml:space="preserve"> </w:t>
        </w:r>
      </w:ins>
      <w:ins w:id="979" w:author="Mladen Jovanovic" w:date="2022-12-11T21:08:00Z">
        <w:r w:rsidR="00FE48FD">
          <w:rPr>
            <w:sz w:val="16"/>
            <w:szCs w:val="16"/>
          </w:rPr>
          <w:t>MSS – maximum sprinting speed; TAU – relative acceleration; MAC – maximum acceleration; PMAX – maximal relative power</w:t>
        </w:r>
      </w:ins>
    </w:p>
    <w:p w14:paraId="2EEECC8C" w14:textId="77777777" w:rsidR="000272AB" w:rsidRPr="000272AB" w:rsidRDefault="000272AB">
      <w:pPr>
        <w:pPrChange w:id="980" w:author="Mladen Jovanovic" w:date="2022-12-09T09:34:00Z">
          <w:pPr>
            <w:pStyle w:val="Figurecaption"/>
          </w:pPr>
        </w:pPrChange>
      </w:pPr>
    </w:p>
    <w:p w14:paraId="62C2BFA2" w14:textId="77777777" w:rsidR="00772599" w:rsidRDefault="00772599" w:rsidP="00024635"/>
    <w:sectPr w:rsidR="00772599" w:rsidSect="005057B6">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Change w:id="981" w:author="Mladen Jovanovic" w:date="2022-12-08T22:59:00Z">
        <w:sectPr w:rsidR="00772599" w:rsidSect="005057B6">
          <w:pgMar w:top="1418" w:right="1701" w:bottom="1418" w:left="1701" w:header="709" w:footer="709"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ABD1" w14:textId="77777777" w:rsidR="00AE7CB7" w:rsidRDefault="00AE7CB7">
      <w:pPr>
        <w:spacing w:line="240" w:lineRule="auto"/>
      </w:pPr>
      <w:r>
        <w:separator/>
      </w:r>
    </w:p>
  </w:endnote>
  <w:endnote w:type="continuationSeparator" w:id="0">
    <w:p w14:paraId="28CD4FEB" w14:textId="77777777" w:rsidR="00AE7CB7" w:rsidRDefault="00AE7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463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463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46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16A" w14:textId="77777777" w:rsidR="00AE7CB7" w:rsidRDefault="00AE7CB7">
      <w:r>
        <w:separator/>
      </w:r>
    </w:p>
  </w:footnote>
  <w:footnote w:type="continuationSeparator" w:id="0">
    <w:p w14:paraId="64FA8593" w14:textId="77777777" w:rsidR="00AE7CB7" w:rsidRDefault="00AE7CB7">
      <w:r>
        <w:continuationSeparator/>
      </w:r>
    </w:p>
  </w:footnote>
  <w:footnote w:id="1">
    <w:p w14:paraId="6BF700AB" w14:textId="117D8B8B" w:rsidR="00D20CC2" w:rsidRPr="00D20CC2" w:rsidDel="003E048B" w:rsidRDefault="00D20CC2" w:rsidP="00B92747">
      <w:pPr>
        <w:pStyle w:val="FootnoteText"/>
        <w:rPr>
          <w:del w:id="802" w:author="Mladen Jovanovic" w:date="2022-12-09T08:34:00Z"/>
          <w:lang w:val="en-US"/>
        </w:rPr>
      </w:pPr>
      <w:del w:id="803" w:author="Mladen Jovanovic" w:date="2022-12-09T08:34:00Z">
        <w:r w:rsidDel="003E048B">
          <w:rPr>
            <w:rStyle w:val="FootnoteReference"/>
          </w:rPr>
          <w:footnoteRef/>
        </w:r>
        <w:r w:rsidDel="003E048B">
          <w:delText xml:space="preserve"> </w:delText>
        </w:r>
        <w:r w:rsidR="00FF02B8" w:rsidDel="003E048B">
          <w:rPr>
            <w:lang w:val="en-US"/>
          </w:rPr>
          <w:delText>Failed to be estimated due to the ill-defined model for the time-reaction scenario</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463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463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463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laden Jovanovic">
    <w15:presenceInfo w15:providerId="Windows Live" w15:userId="6796323df3b0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0718F"/>
    <w:rsid w:val="00024635"/>
    <w:rsid w:val="000272AB"/>
    <w:rsid w:val="00033D73"/>
    <w:rsid w:val="00052DBB"/>
    <w:rsid w:val="00073477"/>
    <w:rsid w:val="000804D3"/>
    <w:rsid w:val="000B7449"/>
    <w:rsid w:val="000C483A"/>
    <w:rsid w:val="000F6567"/>
    <w:rsid w:val="00117C7B"/>
    <w:rsid w:val="00120687"/>
    <w:rsid w:val="001419B7"/>
    <w:rsid w:val="001A2329"/>
    <w:rsid w:val="001C5276"/>
    <w:rsid w:val="001D45B6"/>
    <w:rsid w:val="001E354E"/>
    <w:rsid w:val="001F7679"/>
    <w:rsid w:val="0022110D"/>
    <w:rsid w:val="00233782"/>
    <w:rsid w:val="00234EB2"/>
    <w:rsid w:val="00266997"/>
    <w:rsid w:val="002744C2"/>
    <w:rsid w:val="002B0B65"/>
    <w:rsid w:val="002F4B2E"/>
    <w:rsid w:val="002F70A1"/>
    <w:rsid w:val="00305E30"/>
    <w:rsid w:val="003239C5"/>
    <w:rsid w:val="003665F5"/>
    <w:rsid w:val="003C0A86"/>
    <w:rsid w:val="003E048B"/>
    <w:rsid w:val="00403820"/>
    <w:rsid w:val="00412887"/>
    <w:rsid w:val="00437D47"/>
    <w:rsid w:val="004635EC"/>
    <w:rsid w:val="004C6B75"/>
    <w:rsid w:val="004D3841"/>
    <w:rsid w:val="004E7931"/>
    <w:rsid w:val="00501C5E"/>
    <w:rsid w:val="005057B6"/>
    <w:rsid w:val="005102EB"/>
    <w:rsid w:val="00514F91"/>
    <w:rsid w:val="00525AAE"/>
    <w:rsid w:val="0054701B"/>
    <w:rsid w:val="005602FC"/>
    <w:rsid w:val="00586131"/>
    <w:rsid w:val="005C2B4A"/>
    <w:rsid w:val="00622C2B"/>
    <w:rsid w:val="00672C2C"/>
    <w:rsid w:val="00702279"/>
    <w:rsid w:val="00714B4F"/>
    <w:rsid w:val="00726531"/>
    <w:rsid w:val="00772599"/>
    <w:rsid w:val="0079268C"/>
    <w:rsid w:val="007C2384"/>
    <w:rsid w:val="007D026D"/>
    <w:rsid w:val="007E0CE7"/>
    <w:rsid w:val="007E22E0"/>
    <w:rsid w:val="007E4EC7"/>
    <w:rsid w:val="007F4001"/>
    <w:rsid w:val="0081406D"/>
    <w:rsid w:val="00822752"/>
    <w:rsid w:val="00822FEC"/>
    <w:rsid w:val="008520FB"/>
    <w:rsid w:val="00855919"/>
    <w:rsid w:val="00881C05"/>
    <w:rsid w:val="008B470F"/>
    <w:rsid w:val="008C1E94"/>
    <w:rsid w:val="008E77BC"/>
    <w:rsid w:val="00904272"/>
    <w:rsid w:val="00942C47"/>
    <w:rsid w:val="0098329F"/>
    <w:rsid w:val="009A24F6"/>
    <w:rsid w:val="009C78B7"/>
    <w:rsid w:val="009D538E"/>
    <w:rsid w:val="00A114AE"/>
    <w:rsid w:val="00A12506"/>
    <w:rsid w:val="00A403DF"/>
    <w:rsid w:val="00A62DE3"/>
    <w:rsid w:val="00A6382B"/>
    <w:rsid w:val="00AA726A"/>
    <w:rsid w:val="00AB2EC1"/>
    <w:rsid w:val="00AC7EF7"/>
    <w:rsid w:val="00AE7CB7"/>
    <w:rsid w:val="00AF475A"/>
    <w:rsid w:val="00B16317"/>
    <w:rsid w:val="00B25D16"/>
    <w:rsid w:val="00B86ABD"/>
    <w:rsid w:val="00B92747"/>
    <w:rsid w:val="00B94161"/>
    <w:rsid w:val="00BC32F3"/>
    <w:rsid w:val="00BC4925"/>
    <w:rsid w:val="00BC6513"/>
    <w:rsid w:val="00BC6BA8"/>
    <w:rsid w:val="00BD3FFD"/>
    <w:rsid w:val="00BE112C"/>
    <w:rsid w:val="00BE5536"/>
    <w:rsid w:val="00BE6C83"/>
    <w:rsid w:val="00BE7136"/>
    <w:rsid w:val="00BF30E7"/>
    <w:rsid w:val="00BF54DB"/>
    <w:rsid w:val="00C24F81"/>
    <w:rsid w:val="00C26CCF"/>
    <w:rsid w:val="00C30A78"/>
    <w:rsid w:val="00C406B8"/>
    <w:rsid w:val="00C45428"/>
    <w:rsid w:val="00C51DDA"/>
    <w:rsid w:val="00C55933"/>
    <w:rsid w:val="00C65976"/>
    <w:rsid w:val="00C83630"/>
    <w:rsid w:val="00C86F72"/>
    <w:rsid w:val="00C96EC3"/>
    <w:rsid w:val="00CA2CD2"/>
    <w:rsid w:val="00CD1056"/>
    <w:rsid w:val="00D1045B"/>
    <w:rsid w:val="00D20CC2"/>
    <w:rsid w:val="00D61689"/>
    <w:rsid w:val="00D67ADD"/>
    <w:rsid w:val="00D75ECC"/>
    <w:rsid w:val="00DB0140"/>
    <w:rsid w:val="00DB0563"/>
    <w:rsid w:val="00DB3A4A"/>
    <w:rsid w:val="00DD60D1"/>
    <w:rsid w:val="00E259EB"/>
    <w:rsid w:val="00E25CF6"/>
    <w:rsid w:val="00E5636A"/>
    <w:rsid w:val="00E5734D"/>
    <w:rsid w:val="00E636D8"/>
    <w:rsid w:val="00E6426C"/>
    <w:rsid w:val="00E65513"/>
    <w:rsid w:val="00E709C5"/>
    <w:rsid w:val="00E919CC"/>
    <w:rsid w:val="00E972F5"/>
    <w:rsid w:val="00EC0EC0"/>
    <w:rsid w:val="00EC68DA"/>
    <w:rsid w:val="00ED706D"/>
    <w:rsid w:val="00EE3D6D"/>
    <w:rsid w:val="00EF1ECC"/>
    <w:rsid w:val="00EF3B8B"/>
    <w:rsid w:val="00F21CD0"/>
    <w:rsid w:val="00F23F18"/>
    <w:rsid w:val="00F34484"/>
    <w:rsid w:val="00F72D7D"/>
    <w:rsid w:val="00F76EF8"/>
    <w:rsid w:val="00F92F42"/>
    <w:rsid w:val="00FD4F18"/>
    <w:rsid w:val="00FE48FD"/>
    <w:rsid w:val="00FF02B8"/>
    <w:rsid w:val="00FF35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B92747"/>
    <w:pPr>
      <w:ind w:left="284" w:hanging="284"/>
      <w:pPrChange w:id="0" w:author="Mladen Jovanovic" w:date="2022-12-09T08:18:00Z">
        <w:pPr>
          <w:spacing w:line="480" w:lineRule="auto"/>
          <w:ind w:left="284" w:hanging="284"/>
        </w:pPr>
      </w:pPrChange>
    </w:pPr>
    <w:rPr>
      <w:sz w:val="22"/>
      <w:szCs w:val="20"/>
      <w:rPrChange w:id="0" w:author="Mladen Jovanovic" w:date="2022-12-09T08:18:00Z">
        <w:rPr>
          <w:sz w:val="22"/>
          <w:lang w:val="en-GB" w:eastAsia="en-GB" w:bidi="ar-SA"/>
        </w:rPr>
      </w:rPrChange>
    </w:rPr>
  </w:style>
  <w:style w:type="character" w:customStyle="1" w:styleId="FootnoteTextChar">
    <w:name w:val="Footnote Text Char"/>
    <w:basedOn w:val="DefaultParagraphFont"/>
    <w:link w:val="FootnoteText"/>
    <w:rsid w:val="00B92747"/>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 w:type="paragraph" w:styleId="Revision">
    <w:name w:val="Revision"/>
    <w:hidden/>
    <w:semiHidden/>
    <w:rsid w:val="00FF35CB"/>
    <w:rPr>
      <w:sz w:val="24"/>
      <w:szCs w:val="24"/>
    </w:rPr>
  </w:style>
  <w:style w:type="character" w:styleId="LineNumber">
    <w:name w:val="line number"/>
    <w:basedOn w:val="DefaultParagraphFont"/>
    <w:semiHidden/>
    <w:unhideWhenUsed/>
    <w:rsid w:val="00F92F42"/>
  </w:style>
  <w:style w:type="character" w:styleId="PlaceholderText">
    <w:name w:val="Placeholder Text"/>
    <w:basedOn w:val="DefaultParagraphFont"/>
    <w:semiHidden/>
    <w:rsid w:val="00FD4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35</Pages>
  <Words>9663</Words>
  <Characters>55083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64617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131</cp:revision>
  <dcterms:created xsi:type="dcterms:W3CDTF">2022-09-19T20:50:00Z</dcterms:created>
  <dcterms:modified xsi:type="dcterms:W3CDTF">2022-12-13T15:44:00Z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